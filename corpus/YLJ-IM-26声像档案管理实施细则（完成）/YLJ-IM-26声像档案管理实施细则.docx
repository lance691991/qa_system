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ascii="Times New Roman"/>
          <w:sz w:val="13"/>
        </w:rPr>
      </w:pPr>
    </w:p>
    <w:p>
      <w:pPr>
        <w:spacing w:after="0"/>
        <w:rPr>
          <w:rFonts w:ascii="Times New Roman"/>
          <w:sz w:val="13"/>
        </w:rPr>
        <w:sectPr>
          <w:type w:val="continuous"/>
          <w:pgSz w:w="11910" w:h="16840"/>
          <w:pgMar w:top="1580" w:right="900" w:bottom="280" w:left="1200" w:header="720" w:footer="720" w:gutter="0"/>
          <w:cols w:space="720" w:num="1"/>
        </w:sectPr>
      </w:pPr>
    </w:p>
    <w:p>
      <w:pPr>
        <w:spacing w:before="67"/>
        <w:ind w:left="502" w:right="0" w:firstLine="0"/>
        <w:jc w:val="left"/>
        <w:rPr>
          <w:b/>
          <w:sz w:val="24"/>
        </w:rPr>
      </w:pPr>
      <w:r>
        <w:rPr>
          <w:b/>
          <w:sz w:val="24"/>
        </w:rPr>
        <w:t xml:space="preserve">YLJ-IM-26 </w:t>
      </w:r>
    </w:p>
    <w:p>
      <w:pPr>
        <w:pStyle w:val="3"/>
        <w:spacing w:before="3"/>
        <w:rPr>
          <w:b/>
          <w:sz w:val="37"/>
        </w:rPr>
      </w:pPr>
      <w:r>
        <w:br w:type="column"/>
      </w:r>
    </w:p>
    <w:p>
      <w:pPr>
        <w:spacing w:before="0"/>
        <w:ind w:left="0" w:right="1618" w:firstLine="0"/>
        <w:jc w:val="center"/>
        <w:rPr>
          <w:b/>
          <w:sz w:val="36"/>
        </w:rPr>
      </w:pPr>
      <w:r>
        <w:rPr>
          <w:b/>
          <w:w w:val="99"/>
          <w:sz w:val="36"/>
        </w:rPr>
        <w:t xml:space="preserve"> </w:t>
      </w:r>
    </w:p>
    <w:p>
      <w:pPr>
        <w:spacing w:before="163"/>
        <w:ind w:left="481" w:right="2281" w:firstLine="0"/>
        <w:jc w:val="center"/>
        <w:rPr>
          <w:b/>
          <w:sz w:val="36"/>
        </w:rPr>
      </w:pPr>
      <w:r>
        <w:rPr>
          <w:b/>
          <w:sz w:val="36"/>
        </w:rPr>
        <w:t>雅砻江流域水电开发有限公司</w:t>
      </w:r>
    </w:p>
    <w:p>
      <w:pPr>
        <w:spacing w:before="214"/>
        <w:ind w:left="485" w:right="2281" w:firstLine="0"/>
        <w:jc w:val="center"/>
        <w:rPr>
          <w:rFonts w:hint="eastAsia" w:ascii="黑体" w:eastAsia="黑体"/>
          <w:b/>
          <w:sz w:val="52"/>
        </w:rPr>
      </w:pPr>
      <w:r>
        <w:rPr>
          <w:rFonts w:hint="eastAsia" w:ascii="黑体" w:eastAsia="黑体"/>
          <w:b/>
          <w:sz w:val="52"/>
        </w:rPr>
        <w:t>声像档案管理实施细则</w:t>
      </w:r>
    </w:p>
    <w:p>
      <w:pPr>
        <w:pStyle w:val="3"/>
        <w:rPr>
          <w:rFonts w:ascii="黑体"/>
          <w:b/>
          <w:sz w:val="20"/>
        </w:rPr>
      </w:pPr>
    </w:p>
    <w:p>
      <w:pPr>
        <w:pStyle w:val="3"/>
        <w:rPr>
          <w:rFonts w:ascii="黑体"/>
          <w:b/>
          <w:sz w:val="20"/>
        </w:rPr>
      </w:pPr>
    </w:p>
    <w:p>
      <w:pPr>
        <w:pStyle w:val="3"/>
        <w:rPr>
          <w:rFonts w:ascii="黑体"/>
          <w:b/>
          <w:sz w:val="20"/>
        </w:rPr>
      </w:pPr>
    </w:p>
    <w:p>
      <w:pPr>
        <w:pStyle w:val="3"/>
        <w:rPr>
          <w:rFonts w:ascii="黑体"/>
          <w:b/>
          <w:sz w:val="20"/>
        </w:rPr>
      </w:pPr>
    </w:p>
    <w:p>
      <w:pPr>
        <w:pStyle w:val="3"/>
        <w:rPr>
          <w:rFonts w:ascii="黑体"/>
          <w:b/>
          <w:sz w:val="20"/>
        </w:rPr>
      </w:pPr>
    </w:p>
    <w:p>
      <w:pPr>
        <w:pStyle w:val="3"/>
        <w:rPr>
          <w:rFonts w:ascii="黑体"/>
          <w:b/>
          <w:sz w:val="27"/>
        </w:rPr>
      </w:pPr>
    </w:p>
    <w:p>
      <w:pPr>
        <w:pStyle w:val="3"/>
        <w:rPr>
          <w:rFonts w:ascii="黑体"/>
          <w:b/>
          <w:sz w:val="52"/>
        </w:rPr>
      </w:pPr>
    </w:p>
    <w:p>
      <w:pPr>
        <w:pStyle w:val="3"/>
        <w:rPr>
          <w:rFonts w:ascii="黑体"/>
          <w:b/>
          <w:sz w:val="52"/>
        </w:rPr>
      </w:pPr>
    </w:p>
    <w:p>
      <w:pPr>
        <w:pStyle w:val="3"/>
        <w:rPr>
          <w:rFonts w:ascii="黑体"/>
          <w:b/>
          <w:sz w:val="52"/>
        </w:rPr>
      </w:pPr>
    </w:p>
    <w:p>
      <w:pPr>
        <w:pStyle w:val="3"/>
        <w:spacing w:before="8"/>
        <w:rPr>
          <w:rFonts w:ascii="黑体"/>
          <w:b/>
          <w:sz w:val="49"/>
        </w:rPr>
      </w:pPr>
    </w:p>
    <w:p>
      <w:pPr>
        <w:spacing w:before="0"/>
        <w:ind w:left="482" w:right="2281" w:firstLine="0"/>
        <w:jc w:val="center"/>
        <w:rPr>
          <w:b/>
          <w:sz w:val="36"/>
        </w:rPr>
      </w:pPr>
      <w:r>
        <w:rPr>
          <w:b/>
          <w:sz w:val="36"/>
        </w:rPr>
        <w:t>二〇</w:t>
      </w:r>
      <w:del w:id="9" w:author="碧海蓝天" w:date="2021-08-21T16:07:21Z">
        <w:r>
          <w:rPr>
            <w:rFonts w:hint="default"/>
            <w:b/>
            <w:sz w:val="36"/>
            <w:lang w:val="en-US"/>
          </w:rPr>
          <w:delText>一八</w:delText>
        </w:r>
      </w:del>
      <w:ins w:id="10" w:author="碧海蓝天" w:date="2021-08-21T16:07:22Z">
        <w:r>
          <w:rPr>
            <w:rFonts w:hint="eastAsia"/>
            <w:b/>
            <w:sz w:val="36"/>
            <w:lang w:val="en-US" w:eastAsia="zh-CN"/>
          </w:rPr>
          <w:t>二一</w:t>
        </w:r>
      </w:ins>
      <w:r>
        <w:rPr>
          <w:b/>
          <w:sz w:val="36"/>
        </w:rPr>
        <w:t>年八月</w:t>
      </w:r>
    </w:p>
    <w:p>
      <w:pPr>
        <w:spacing w:after="0"/>
        <w:jc w:val="center"/>
        <w:rPr>
          <w:sz w:val="36"/>
        </w:rPr>
        <w:sectPr>
          <w:type w:val="continuous"/>
          <w:pgSz w:w="11910" w:h="16840"/>
          <w:pgMar w:top="1580" w:right="900" w:bottom="280" w:left="1200" w:header="720" w:footer="720" w:gutter="0"/>
          <w:cols w:equalWidth="0" w:num="2">
            <w:col w:w="1712" w:space="71"/>
            <w:col w:w="8027"/>
          </w:cols>
        </w:sectPr>
      </w:pPr>
    </w:p>
    <w:p>
      <w:pPr>
        <w:pStyle w:val="3"/>
        <w:spacing w:before="10"/>
        <w:rPr>
          <w:b/>
          <w:sz w:val="10"/>
        </w:rPr>
      </w:pPr>
    </w:p>
    <w:p>
      <w:pPr>
        <w:spacing w:before="49"/>
        <w:ind w:left="922" w:right="757" w:firstLine="0"/>
        <w:jc w:val="center"/>
        <w:rPr>
          <w:b/>
          <w:sz w:val="36"/>
        </w:rPr>
      </w:pPr>
      <w:r>
        <w:rPr>
          <w:b/>
          <w:sz w:val="36"/>
        </w:rPr>
        <w:t>目  录</w:t>
      </w:r>
      <w:r>
        <w:rPr>
          <w:b/>
          <w:w w:val="99"/>
          <w:sz w:val="36"/>
        </w:rPr>
        <w:t xml:space="preserve"> </w:t>
      </w:r>
    </w:p>
    <w:sdt>
      <w:sdtPr>
        <w:id w:val="0"/>
        <w:docPartObj>
          <w:docPartGallery w:val="Table of Contents"/>
          <w:docPartUnique/>
        </w:docPartObj>
      </w:sdtPr>
      <w:sdtContent>
        <w:p>
          <w:pPr>
            <w:pStyle w:val="4"/>
            <w:tabs>
              <w:tab w:val="right" w:leader="dot" w:pos="9280"/>
            </w:tabs>
            <w:spacing w:before="785"/>
            <w:rPr>
              <w:del w:id="11" w:author="碧海蓝天" w:date="2021-08-21T16:07:31Z"/>
              <w:rFonts w:ascii="Times New Roman" w:eastAsia="Times New Roman"/>
            </w:rPr>
          </w:pPr>
          <w:del w:id="12" w:author="碧海蓝天" w:date="2021-08-21T16:07:31Z">
            <w:r>
              <w:rPr/>
              <w:fldChar w:fldCharType="begin"/>
            </w:r>
          </w:del>
          <w:del w:id="13" w:author="碧海蓝天" w:date="2021-08-21T16:07:31Z">
            <w:r>
              <w:rPr/>
              <w:delInstrText xml:space="preserve"> HYPERLINK \l "_bookmark0" </w:delInstrText>
            </w:r>
          </w:del>
          <w:del w:id="14" w:author="碧海蓝天" w:date="2021-08-21T16:07:31Z">
            <w:r>
              <w:rPr/>
              <w:fldChar w:fldCharType="separate"/>
            </w:r>
          </w:del>
          <w:del w:id="15" w:author="碧海蓝天" w:date="2021-08-21T16:07:31Z">
            <w:r>
              <w:rPr/>
              <w:delText>1</w:delText>
            </w:r>
          </w:del>
          <w:del w:id="16" w:author="碧海蓝天" w:date="2021-08-21T16:07:31Z">
            <w:r>
              <w:rPr>
                <w:spacing w:val="-1"/>
              </w:rPr>
              <w:delText xml:space="preserve"> </w:delText>
            </w:r>
          </w:del>
          <w:del w:id="17" w:author="碧海蓝天" w:date="2021-08-21T16:07:31Z">
            <w:r>
              <w:rPr/>
              <w:delText>目  的</w:delText>
            </w:r>
          </w:del>
          <w:del w:id="18" w:author="碧海蓝天" w:date="2021-08-21T16:07:31Z">
            <w:r>
              <w:rPr/>
              <w:tab/>
            </w:r>
          </w:del>
          <w:del w:id="19" w:author="碧海蓝天" w:date="2021-08-21T16:07:31Z">
            <w:r>
              <w:rPr>
                <w:rFonts w:ascii="Times New Roman" w:eastAsia="Times New Roman"/>
              </w:rPr>
              <w:delText>1</w:delText>
            </w:r>
          </w:del>
          <w:del w:id="20" w:author="碧海蓝天" w:date="2021-08-21T16:07:31Z">
            <w:r>
              <w:rPr>
                <w:rFonts w:ascii="Times New Roman" w:eastAsia="Times New Roman"/>
              </w:rPr>
              <w:fldChar w:fldCharType="end"/>
            </w:r>
          </w:del>
        </w:p>
        <w:p>
          <w:pPr>
            <w:pStyle w:val="4"/>
            <w:tabs>
              <w:tab w:val="right" w:leader="dot" w:pos="9280"/>
            </w:tabs>
            <w:spacing w:before="160"/>
            <w:rPr>
              <w:del w:id="21" w:author="碧海蓝天" w:date="2021-08-21T16:07:31Z"/>
              <w:rFonts w:ascii="Times New Roman" w:eastAsia="Times New Roman"/>
            </w:rPr>
          </w:pPr>
          <w:del w:id="22" w:author="碧海蓝天" w:date="2021-08-21T16:07:31Z">
            <w:r>
              <w:rPr/>
              <w:fldChar w:fldCharType="begin"/>
            </w:r>
          </w:del>
          <w:del w:id="23" w:author="碧海蓝天" w:date="2021-08-21T16:07:31Z">
            <w:r>
              <w:rPr/>
              <w:delInstrText xml:space="preserve"> HYPERLINK \l "_bookmark1" </w:delInstrText>
            </w:r>
          </w:del>
          <w:del w:id="24" w:author="碧海蓝天" w:date="2021-08-21T16:07:31Z">
            <w:r>
              <w:rPr/>
              <w:fldChar w:fldCharType="separate"/>
            </w:r>
          </w:del>
          <w:del w:id="25" w:author="碧海蓝天" w:date="2021-08-21T16:07:31Z">
            <w:r>
              <w:rPr/>
              <w:delText>2 主题内容与适用范围</w:delText>
            </w:r>
          </w:del>
          <w:del w:id="26" w:author="碧海蓝天" w:date="2021-08-21T16:07:31Z">
            <w:r>
              <w:rPr/>
              <w:tab/>
            </w:r>
          </w:del>
          <w:del w:id="27" w:author="碧海蓝天" w:date="2021-08-21T16:07:31Z">
            <w:r>
              <w:rPr>
                <w:rFonts w:ascii="Times New Roman" w:eastAsia="Times New Roman"/>
              </w:rPr>
              <w:delText>1</w:delText>
            </w:r>
          </w:del>
          <w:del w:id="28" w:author="碧海蓝天" w:date="2021-08-21T16:07:31Z">
            <w:r>
              <w:rPr>
                <w:rFonts w:ascii="Times New Roman" w:eastAsia="Times New Roman"/>
              </w:rPr>
              <w:fldChar w:fldCharType="end"/>
            </w:r>
          </w:del>
        </w:p>
        <w:p>
          <w:pPr>
            <w:pStyle w:val="4"/>
            <w:tabs>
              <w:tab w:val="right" w:leader="dot" w:pos="9280"/>
            </w:tabs>
            <w:rPr>
              <w:del w:id="29" w:author="碧海蓝天" w:date="2021-08-21T16:07:31Z"/>
              <w:rFonts w:ascii="Times New Roman" w:eastAsia="Times New Roman"/>
            </w:rPr>
          </w:pPr>
          <w:del w:id="30" w:author="碧海蓝天" w:date="2021-08-21T16:07:31Z">
            <w:r>
              <w:rPr/>
              <w:fldChar w:fldCharType="begin"/>
            </w:r>
          </w:del>
          <w:del w:id="31" w:author="碧海蓝天" w:date="2021-08-21T16:07:31Z">
            <w:r>
              <w:rPr/>
              <w:delInstrText xml:space="preserve"> HYPERLINK \l "_bookmark2" </w:delInstrText>
            </w:r>
          </w:del>
          <w:del w:id="32" w:author="碧海蓝天" w:date="2021-08-21T16:07:31Z">
            <w:r>
              <w:rPr/>
              <w:fldChar w:fldCharType="separate"/>
            </w:r>
          </w:del>
          <w:del w:id="33" w:author="碧海蓝天" w:date="2021-08-21T16:07:31Z">
            <w:r>
              <w:rPr/>
              <w:delText>3 规范性引用文件</w:delText>
            </w:r>
          </w:del>
          <w:del w:id="34" w:author="碧海蓝天" w:date="2021-08-21T16:07:31Z">
            <w:r>
              <w:rPr/>
              <w:tab/>
            </w:r>
          </w:del>
          <w:del w:id="35" w:author="碧海蓝天" w:date="2021-08-21T16:07:31Z">
            <w:r>
              <w:rPr>
                <w:rFonts w:ascii="Times New Roman" w:eastAsia="Times New Roman"/>
              </w:rPr>
              <w:delText>1</w:delText>
            </w:r>
          </w:del>
          <w:del w:id="36" w:author="碧海蓝天" w:date="2021-08-21T16:07:31Z">
            <w:r>
              <w:rPr>
                <w:rFonts w:ascii="Times New Roman" w:eastAsia="Times New Roman"/>
              </w:rPr>
              <w:fldChar w:fldCharType="end"/>
            </w:r>
          </w:del>
        </w:p>
        <w:p>
          <w:pPr>
            <w:pStyle w:val="4"/>
            <w:tabs>
              <w:tab w:val="right" w:leader="dot" w:pos="9280"/>
            </w:tabs>
            <w:spacing w:before="160"/>
            <w:rPr>
              <w:del w:id="37" w:author="碧海蓝天" w:date="2021-08-21T16:07:31Z"/>
              <w:rFonts w:ascii="Times New Roman" w:eastAsia="Times New Roman"/>
            </w:rPr>
          </w:pPr>
          <w:del w:id="38" w:author="碧海蓝天" w:date="2021-08-21T16:07:31Z">
            <w:r>
              <w:rPr/>
              <w:fldChar w:fldCharType="begin"/>
            </w:r>
          </w:del>
          <w:del w:id="39" w:author="碧海蓝天" w:date="2021-08-21T16:07:31Z">
            <w:r>
              <w:rPr/>
              <w:delInstrText xml:space="preserve"> HYPERLINK \l "_bookmark3" </w:delInstrText>
            </w:r>
          </w:del>
          <w:del w:id="40" w:author="碧海蓝天" w:date="2021-08-21T16:07:31Z">
            <w:r>
              <w:rPr/>
              <w:fldChar w:fldCharType="separate"/>
            </w:r>
          </w:del>
          <w:del w:id="41" w:author="碧海蓝天" w:date="2021-08-21T16:07:31Z">
            <w:r>
              <w:rPr/>
              <w:delText>4 术语和定义</w:delText>
            </w:r>
          </w:del>
          <w:del w:id="42" w:author="碧海蓝天" w:date="2021-08-21T16:07:31Z">
            <w:r>
              <w:rPr/>
              <w:tab/>
            </w:r>
          </w:del>
          <w:del w:id="43" w:author="碧海蓝天" w:date="2021-08-21T16:07:31Z">
            <w:r>
              <w:rPr>
                <w:rFonts w:ascii="Times New Roman" w:eastAsia="Times New Roman"/>
              </w:rPr>
              <w:delText>1</w:delText>
            </w:r>
          </w:del>
          <w:del w:id="44" w:author="碧海蓝天" w:date="2021-08-21T16:07:31Z">
            <w:r>
              <w:rPr>
                <w:rFonts w:ascii="Times New Roman" w:eastAsia="Times New Roman"/>
              </w:rPr>
              <w:fldChar w:fldCharType="end"/>
            </w:r>
          </w:del>
        </w:p>
        <w:p>
          <w:pPr>
            <w:pStyle w:val="4"/>
            <w:tabs>
              <w:tab w:val="right" w:leader="dot" w:pos="9280"/>
            </w:tabs>
            <w:rPr>
              <w:del w:id="45" w:author="碧海蓝天" w:date="2021-08-21T16:07:31Z"/>
              <w:rFonts w:ascii="Times New Roman" w:eastAsia="Times New Roman"/>
            </w:rPr>
          </w:pPr>
          <w:del w:id="46" w:author="碧海蓝天" w:date="2021-08-21T16:07:31Z">
            <w:r>
              <w:rPr/>
              <w:fldChar w:fldCharType="begin"/>
            </w:r>
          </w:del>
          <w:del w:id="47" w:author="碧海蓝天" w:date="2021-08-21T16:07:31Z">
            <w:r>
              <w:rPr/>
              <w:delInstrText xml:space="preserve"> HYPERLINK \l "_bookmark4" </w:delInstrText>
            </w:r>
          </w:del>
          <w:del w:id="48" w:author="碧海蓝天" w:date="2021-08-21T16:07:31Z">
            <w:r>
              <w:rPr/>
              <w:fldChar w:fldCharType="separate"/>
            </w:r>
          </w:del>
          <w:del w:id="49" w:author="碧海蓝天" w:date="2021-08-21T16:07:31Z">
            <w:r>
              <w:rPr/>
              <w:delText>5 管理原则与职责</w:delText>
            </w:r>
          </w:del>
          <w:del w:id="50" w:author="碧海蓝天" w:date="2021-08-21T16:07:31Z">
            <w:r>
              <w:rPr/>
              <w:tab/>
            </w:r>
          </w:del>
          <w:del w:id="51" w:author="碧海蓝天" w:date="2021-08-21T16:07:31Z">
            <w:r>
              <w:rPr>
                <w:rFonts w:ascii="Times New Roman" w:eastAsia="Times New Roman"/>
              </w:rPr>
              <w:delText>2</w:delText>
            </w:r>
          </w:del>
          <w:del w:id="52" w:author="碧海蓝天" w:date="2021-08-21T16:07:31Z">
            <w:r>
              <w:rPr>
                <w:rFonts w:ascii="Times New Roman" w:eastAsia="Times New Roman"/>
              </w:rPr>
              <w:fldChar w:fldCharType="end"/>
            </w:r>
          </w:del>
        </w:p>
        <w:p>
          <w:pPr>
            <w:pStyle w:val="4"/>
            <w:tabs>
              <w:tab w:val="right" w:leader="dot" w:pos="9280"/>
            </w:tabs>
            <w:rPr>
              <w:del w:id="53" w:author="碧海蓝天" w:date="2021-08-21T16:07:31Z"/>
              <w:rFonts w:ascii="Times New Roman" w:eastAsia="Times New Roman"/>
            </w:rPr>
          </w:pPr>
          <w:del w:id="54" w:author="碧海蓝天" w:date="2021-08-21T16:07:31Z">
            <w:r>
              <w:rPr/>
              <w:fldChar w:fldCharType="begin"/>
            </w:r>
          </w:del>
          <w:del w:id="55" w:author="碧海蓝天" w:date="2021-08-21T16:07:31Z">
            <w:r>
              <w:rPr/>
              <w:delInstrText xml:space="preserve"> HYPERLINK \l "_bookmark5" </w:delInstrText>
            </w:r>
          </w:del>
          <w:del w:id="56" w:author="碧海蓝天" w:date="2021-08-21T16:07:31Z">
            <w:r>
              <w:rPr/>
              <w:fldChar w:fldCharType="separate"/>
            </w:r>
          </w:del>
          <w:del w:id="57" w:author="碧海蓝天" w:date="2021-08-21T16:07:31Z">
            <w:r>
              <w:rPr/>
              <w:delText>5.1</w:delText>
            </w:r>
          </w:del>
          <w:del w:id="58" w:author="碧海蓝天" w:date="2021-08-21T16:07:31Z">
            <w:r>
              <w:rPr>
                <w:spacing w:val="-1"/>
              </w:rPr>
              <w:delText xml:space="preserve"> </w:delText>
            </w:r>
          </w:del>
          <w:del w:id="59" w:author="碧海蓝天" w:date="2021-08-21T16:07:31Z">
            <w:r>
              <w:rPr/>
              <w:delText>声像档案管理原则</w:delText>
            </w:r>
          </w:del>
          <w:del w:id="60" w:author="碧海蓝天" w:date="2021-08-21T16:07:31Z">
            <w:r>
              <w:rPr/>
              <w:tab/>
            </w:r>
          </w:del>
          <w:del w:id="61" w:author="碧海蓝天" w:date="2021-08-21T16:07:31Z">
            <w:r>
              <w:rPr>
                <w:rFonts w:ascii="Times New Roman" w:eastAsia="Times New Roman"/>
              </w:rPr>
              <w:delText>2</w:delText>
            </w:r>
          </w:del>
          <w:del w:id="62" w:author="碧海蓝天" w:date="2021-08-21T16:07:31Z">
            <w:r>
              <w:rPr>
                <w:rFonts w:ascii="Times New Roman" w:eastAsia="Times New Roman"/>
              </w:rPr>
              <w:fldChar w:fldCharType="end"/>
            </w:r>
          </w:del>
        </w:p>
        <w:p>
          <w:pPr>
            <w:pStyle w:val="4"/>
            <w:tabs>
              <w:tab w:val="right" w:leader="dot" w:pos="9280"/>
            </w:tabs>
            <w:spacing w:before="160"/>
            <w:rPr>
              <w:del w:id="63" w:author="碧海蓝天" w:date="2021-08-21T16:07:31Z"/>
              <w:rFonts w:ascii="Times New Roman" w:eastAsia="Times New Roman"/>
            </w:rPr>
          </w:pPr>
          <w:del w:id="64" w:author="碧海蓝天" w:date="2021-08-21T16:07:31Z">
            <w:r>
              <w:rPr/>
              <w:drawing>
                <wp:anchor distT="0" distB="0" distL="0" distR="0" simplePos="0" relativeHeight="251661312" behindDoc="1" locked="0" layoutInCell="1" allowOverlap="1">
                  <wp:simplePos x="0" y="0"/>
                  <wp:positionH relativeFrom="page">
                    <wp:posOffset>2232025</wp:posOffset>
                  </wp:positionH>
                  <wp:positionV relativeFrom="paragraph">
                    <wp:posOffset>111760</wp:posOffset>
                  </wp:positionV>
                  <wp:extent cx="3352800" cy="3333750"/>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pic:cNvPicPr>
                        </pic:nvPicPr>
                        <pic:blipFill>
                          <a:blip r:embed="rId10" cstate="print"/>
                          <a:stretch>
                            <a:fillRect/>
                          </a:stretch>
                        </pic:blipFill>
                        <pic:spPr>
                          <a:xfrm>
                            <a:off x="0" y="0"/>
                            <a:ext cx="3352800" cy="3333749"/>
                          </a:xfrm>
                          <a:prstGeom prst="rect">
                            <a:avLst/>
                          </a:prstGeom>
                        </pic:spPr>
                      </pic:pic>
                    </a:graphicData>
                  </a:graphic>
                </wp:anchor>
              </w:drawing>
            </w:r>
          </w:del>
          <w:del w:id="66" w:author="碧海蓝天" w:date="2021-08-21T16:07:31Z">
            <w:r>
              <w:rPr/>
              <w:fldChar w:fldCharType="begin"/>
            </w:r>
          </w:del>
          <w:del w:id="67" w:author="碧海蓝天" w:date="2021-08-21T16:07:31Z">
            <w:r>
              <w:rPr/>
              <w:delInstrText xml:space="preserve"> HYPERLINK \l "_bookmark6" </w:delInstrText>
            </w:r>
          </w:del>
          <w:del w:id="68" w:author="碧海蓝天" w:date="2021-08-21T16:07:31Z">
            <w:r>
              <w:rPr/>
              <w:fldChar w:fldCharType="separate"/>
            </w:r>
          </w:del>
          <w:del w:id="69" w:author="碧海蓝天" w:date="2021-08-21T16:07:31Z">
            <w:r>
              <w:rPr/>
              <w:delText>5.2</w:delText>
            </w:r>
          </w:del>
          <w:del w:id="70" w:author="碧海蓝天" w:date="2021-08-21T16:07:31Z">
            <w:r>
              <w:rPr>
                <w:spacing w:val="-1"/>
              </w:rPr>
              <w:delText xml:space="preserve"> </w:delText>
            </w:r>
          </w:del>
          <w:del w:id="71" w:author="碧海蓝天" w:date="2021-08-21T16:07:31Z">
            <w:r>
              <w:rPr/>
              <w:delText>职责</w:delText>
            </w:r>
          </w:del>
          <w:del w:id="72" w:author="碧海蓝天" w:date="2021-08-21T16:07:31Z">
            <w:r>
              <w:rPr/>
              <w:tab/>
            </w:r>
          </w:del>
          <w:del w:id="73" w:author="碧海蓝天" w:date="2021-08-21T16:07:31Z">
            <w:r>
              <w:rPr>
                <w:rFonts w:ascii="Times New Roman" w:eastAsia="Times New Roman"/>
              </w:rPr>
              <w:delText>2</w:delText>
            </w:r>
          </w:del>
          <w:del w:id="74" w:author="碧海蓝天" w:date="2021-08-21T16:07:31Z">
            <w:r>
              <w:rPr>
                <w:rFonts w:ascii="Times New Roman" w:eastAsia="Times New Roman"/>
              </w:rPr>
              <w:fldChar w:fldCharType="end"/>
            </w:r>
          </w:del>
        </w:p>
        <w:p>
          <w:pPr>
            <w:pStyle w:val="4"/>
            <w:tabs>
              <w:tab w:val="right" w:leader="dot" w:pos="9280"/>
            </w:tabs>
            <w:rPr>
              <w:del w:id="75" w:author="碧海蓝天" w:date="2021-08-21T16:07:31Z"/>
              <w:rFonts w:ascii="Times New Roman" w:eastAsia="Times New Roman"/>
            </w:rPr>
          </w:pPr>
          <w:del w:id="76" w:author="碧海蓝天" w:date="2021-08-21T16:07:31Z">
            <w:r>
              <w:rPr/>
              <w:fldChar w:fldCharType="begin"/>
            </w:r>
          </w:del>
          <w:del w:id="77" w:author="碧海蓝天" w:date="2021-08-21T16:07:31Z">
            <w:r>
              <w:rPr/>
              <w:delInstrText xml:space="preserve"> HYPERLINK \l "_bookmark7" </w:delInstrText>
            </w:r>
          </w:del>
          <w:del w:id="78" w:author="碧海蓝天" w:date="2021-08-21T16:07:31Z">
            <w:r>
              <w:rPr/>
              <w:fldChar w:fldCharType="separate"/>
            </w:r>
          </w:del>
          <w:del w:id="79" w:author="碧海蓝天" w:date="2021-08-21T16:07:31Z">
            <w:r>
              <w:rPr/>
              <w:delText>6 声像档案收集与整理</w:delText>
            </w:r>
          </w:del>
          <w:del w:id="80" w:author="碧海蓝天" w:date="2021-08-21T16:07:31Z">
            <w:r>
              <w:rPr/>
              <w:tab/>
            </w:r>
          </w:del>
          <w:del w:id="81" w:author="碧海蓝天" w:date="2021-08-21T16:07:31Z">
            <w:r>
              <w:rPr>
                <w:rFonts w:ascii="Times New Roman" w:eastAsia="Times New Roman"/>
              </w:rPr>
              <w:delText>3</w:delText>
            </w:r>
          </w:del>
          <w:del w:id="82" w:author="碧海蓝天" w:date="2021-08-21T16:07:31Z">
            <w:r>
              <w:rPr>
                <w:rFonts w:ascii="Times New Roman" w:eastAsia="Times New Roman"/>
              </w:rPr>
              <w:fldChar w:fldCharType="end"/>
            </w:r>
          </w:del>
        </w:p>
        <w:p>
          <w:pPr>
            <w:pStyle w:val="4"/>
            <w:numPr>
              <w:ilvl w:val="1"/>
              <w:numId w:val="1"/>
            </w:numPr>
            <w:tabs>
              <w:tab w:val="left" w:pos="864"/>
              <w:tab w:val="right" w:leader="dot" w:pos="9280"/>
            </w:tabs>
            <w:spacing w:before="160" w:after="0" w:line="240" w:lineRule="auto"/>
            <w:ind w:left="863" w:right="0" w:hanging="362"/>
            <w:jc w:val="left"/>
            <w:rPr>
              <w:del w:id="83" w:author="碧海蓝天" w:date="2021-08-21T16:07:31Z"/>
              <w:rFonts w:ascii="Times New Roman" w:eastAsia="Times New Roman"/>
            </w:rPr>
          </w:pPr>
          <w:del w:id="84" w:author="碧海蓝天" w:date="2021-08-21T16:07:31Z">
            <w:r>
              <w:rPr/>
              <w:fldChar w:fldCharType="begin"/>
            </w:r>
          </w:del>
          <w:del w:id="85" w:author="碧海蓝天" w:date="2021-08-21T16:07:31Z">
            <w:r>
              <w:rPr/>
              <w:delInstrText xml:space="preserve"> HYPERLINK \l "_bookmark8" </w:delInstrText>
            </w:r>
          </w:del>
          <w:del w:id="86" w:author="碧海蓝天" w:date="2021-08-21T16:07:31Z">
            <w:r>
              <w:rPr/>
              <w:fldChar w:fldCharType="separate"/>
            </w:r>
          </w:del>
          <w:del w:id="87" w:author="碧海蓝天" w:date="2021-08-21T16:07:31Z">
            <w:r>
              <w:rPr/>
              <w:delText>声像档案归档范围</w:delText>
            </w:r>
          </w:del>
          <w:del w:id="88" w:author="碧海蓝天" w:date="2021-08-21T16:07:31Z">
            <w:r>
              <w:rPr/>
              <w:tab/>
            </w:r>
          </w:del>
          <w:del w:id="89" w:author="碧海蓝天" w:date="2021-08-21T16:07:31Z">
            <w:r>
              <w:rPr>
                <w:rFonts w:ascii="Times New Roman" w:eastAsia="Times New Roman"/>
              </w:rPr>
              <w:delText>3</w:delText>
            </w:r>
          </w:del>
          <w:del w:id="90" w:author="碧海蓝天" w:date="2021-08-21T16:07:31Z">
            <w:r>
              <w:rPr>
                <w:rFonts w:ascii="Times New Roman" w:eastAsia="Times New Roman"/>
              </w:rPr>
              <w:fldChar w:fldCharType="end"/>
            </w:r>
          </w:del>
        </w:p>
        <w:p>
          <w:pPr>
            <w:pStyle w:val="4"/>
            <w:numPr>
              <w:ilvl w:val="1"/>
              <w:numId w:val="1"/>
            </w:numPr>
            <w:tabs>
              <w:tab w:val="left" w:pos="864"/>
              <w:tab w:val="right" w:leader="dot" w:pos="9280"/>
            </w:tabs>
            <w:spacing w:before="161" w:after="0" w:line="240" w:lineRule="auto"/>
            <w:ind w:left="863" w:right="0" w:hanging="362"/>
            <w:jc w:val="left"/>
            <w:rPr>
              <w:del w:id="91" w:author="碧海蓝天" w:date="2021-08-21T16:07:31Z"/>
              <w:rFonts w:ascii="Times New Roman" w:eastAsia="Times New Roman"/>
            </w:rPr>
          </w:pPr>
          <w:del w:id="92" w:author="碧海蓝天" w:date="2021-08-21T16:07:31Z">
            <w:r>
              <w:rPr/>
              <w:fldChar w:fldCharType="begin"/>
            </w:r>
          </w:del>
          <w:del w:id="93" w:author="碧海蓝天" w:date="2021-08-21T16:07:31Z">
            <w:r>
              <w:rPr/>
              <w:delInstrText xml:space="preserve"> HYPERLINK \l "_bookmark9" </w:delInstrText>
            </w:r>
          </w:del>
          <w:del w:id="94" w:author="碧海蓝天" w:date="2021-08-21T16:07:31Z">
            <w:r>
              <w:rPr/>
              <w:fldChar w:fldCharType="separate"/>
            </w:r>
          </w:del>
          <w:del w:id="95" w:author="碧海蓝天" w:date="2021-08-21T16:07:31Z">
            <w:r>
              <w:rPr/>
              <w:delText>声像档案整理</w:delText>
            </w:r>
          </w:del>
          <w:del w:id="96" w:author="碧海蓝天" w:date="2021-08-21T16:07:31Z">
            <w:r>
              <w:rPr/>
              <w:tab/>
            </w:r>
          </w:del>
          <w:del w:id="97" w:author="碧海蓝天" w:date="2021-08-21T16:07:31Z">
            <w:r>
              <w:rPr>
                <w:rFonts w:ascii="Times New Roman" w:eastAsia="Times New Roman"/>
              </w:rPr>
              <w:delText>3</w:delText>
            </w:r>
          </w:del>
          <w:del w:id="98" w:author="碧海蓝天" w:date="2021-08-21T16:07:31Z">
            <w:r>
              <w:rPr>
                <w:rFonts w:ascii="Times New Roman" w:eastAsia="Times New Roman"/>
              </w:rPr>
              <w:fldChar w:fldCharType="end"/>
            </w:r>
          </w:del>
        </w:p>
        <w:p>
          <w:pPr>
            <w:pStyle w:val="4"/>
            <w:numPr>
              <w:ilvl w:val="1"/>
              <w:numId w:val="1"/>
            </w:numPr>
            <w:tabs>
              <w:tab w:val="left" w:pos="864"/>
              <w:tab w:val="right" w:leader="dot" w:pos="9280"/>
            </w:tabs>
            <w:spacing w:before="160" w:after="0" w:line="240" w:lineRule="auto"/>
            <w:ind w:left="863" w:right="0" w:hanging="362"/>
            <w:jc w:val="left"/>
            <w:rPr>
              <w:del w:id="99" w:author="碧海蓝天" w:date="2021-08-21T16:07:31Z"/>
              <w:rFonts w:ascii="Times New Roman" w:eastAsia="Times New Roman"/>
            </w:rPr>
          </w:pPr>
          <w:del w:id="100" w:author="碧海蓝天" w:date="2021-08-21T16:07:31Z">
            <w:r>
              <w:rPr/>
              <w:fldChar w:fldCharType="begin"/>
            </w:r>
          </w:del>
          <w:del w:id="101" w:author="碧海蓝天" w:date="2021-08-21T16:07:31Z">
            <w:r>
              <w:rPr/>
              <w:delInstrText xml:space="preserve"> HYPERLINK \l "_bookmark10" </w:delInstrText>
            </w:r>
          </w:del>
          <w:del w:id="102" w:author="碧海蓝天" w:date="2021-08-21T16:07:31Z">
            <w:r>
              <w:rPr/>
              <w:fldChar w:fldCharType="separate"/>
            </w:r>
          </w:del>
          <w:del w:id="103" w:author="碧海蓝天" w:date="2021-08-21T16:07:31Z">
            <w:r>
              <w:rPr/>
              <w:delText>照片档案收集、整理的基本程序和要求</w:delText>
            </w:r>
          </w:del>
          <w:del w:id="104" w:author="碧海蓝天" w:date="2021-08-21T16:07:31Z">
            <w:r>
              <w:rPr/>
              <w:tab/>
            </w:r>
          </w:del>
          <w:del w:id="105" w:author="碧海蓝天" w:date="2021-08-21T16:07:31Z">
            <w:r>
              <w:rPr>
                <w:rFonts w:ascii="Times New Roman" w:eastAsia="Times New Roman"/>
              </w:rPr>
              <w:delText>3</w:delText>
            </w:r>
          </w:del>
          <w:del w:id="106" w:author="碧海蓝天" w:date="2021-08-21T16:07:31Z">
            <w:r>
              <w:rPr>
                <w:rFonts w:ascii="Times New Roman" w:eastAsia="Times New Roman"/>
              </w:rPr>
              <w:fldChar w:fldCharType="end"/>
            </w:r>
          </w:del>
        </w:p>
        <w:p>
          <w:pPr>
            <w:pStyle w:val="4"/>
            <w:numPr>
              <w:ilvl w:val="1"/>
              <w:numId w:val="1"/>
            </w:numPr>
            <w:tabs>
              <w:tab w:val="left" w:pos="864"/>
              <w:tab w:val="right" w:leader="dot" w:pos="9280"/>
            </w:tabs>
            <w:spacing w:before="161" w:after="0" w:line="240" w:lineRule="auto"/>
            <w:ind w:left="863" w:right="0" w:hanging="362"/>
            <w:jc w:val="left"/>
            <w:rPr>
              <w:del w:id="107" w:author="碧海蓝天" w:date="2021-08-21T16:07:31Z"/>
              <w:rFonts w:ascii="Times New Roman" w:eastAsia="Times New Roman"/>
            </w:rPr>
          </w:pPr>
          <w:del w:id="108" w:author="碧海蓝天" w:date="2021-08-21T16:07:31Z">
            <w:r>
              <w:rPr/>
              <w:fldChar w:fldCharType="begin"/>
            </w:r>
          </w:del>
          <w:del w:id="109" w:author="碧海蓝天" w:date="2021-08-21T16:07:31Z">
            <w:r>
              <w:rPr/>
              <w:delInstrText xml:space="preserve"> HYPERLINK \l "_bookmark11" </w:delInstrText>
            </w:r>
          </w:del>
          <w:del w:id="110" w:author="碧海蓝天" w:date="2021-08-21T16:07:31Z">
            <w:r>
              <w:rPr/>
              <w:fldChar w:fldCharType="separate"/>
            </w:r>
          </w:del>
          <w:del w:id="111" w:author="碧海蓝天" w:date="2021-08-21T16:07:31Z">
            <w:r>
              <w:rPr/>
              <w:delText>视频档案收集、整理的基本程序和要求</w:delText>
            </w:r>
          </w:del>
          <w:del w:id="112" w:author="碧海蓝天" w:date="2021-08-21T16:07:31Z">
            <w:r>
              <w:rPr/>
              <w:tab/>
            </w:r>
          </w:del>
          <w:del w:id="113" w:author="碧海蓝天" w:date="2021-08-21T16:07:31Z">
            <w:r>
              <w:rPr>
                <w:rFonts w:ascii="Times New Roman" w:eastAsia="Times New Roman"/>
              </w:rPr>
              <w:delText>4</w:delText>
            </w:r>
          </w:del>
          <w:del w:id="114" w:author="碧海蓝天" w:date="2021-08-21T16:07:31Z">
            <w:r>
              <w:rPr>
                <w:rFonts w:ascii="Times New Roman" w:eastAsia="Times New Roman"/>
              </w:rPr>
              <w:fldChar w:fldCharType="end"/>
            </w:r>
          </w:del>
        </w:p>
        <w:p>
          <w:pPr>
            <w:pStyle w:val="4"/>
            <w:numPr>
              <w:ilvl w:val="1"/>
              <w:numId w:val="1"/>
            </w:numPr>
            <w:tabs>
              <w:tab w:val="left" w:pos="864"/>
              <w:tab w:val="right" w:leader="dot" w:pos="9280"/>
            </w:tabs>
            <w:spacing w:before="161" w:after="0" w:line="240" w:lineRule="auto"/>
            <w:ind w:left="863" w:right="0" w:hanging="362"/>
            <w:jc w:val="left"/>
            <w:rPr>
              <w:del w:id="115" w:author="碧海蓝天" w:date="2021-08-21T16:07:31Z"/>
              <w:rFonts w:ascii="Times New Roman" w:eastAsia="Times New Roman"/>
            </w:rPr>
          </w:pPr>
          <w:del w:id="116" w:author="碧海蓝天" w:date="2021-08-21T16:07:31Z">
            <w:r>
              <w:rPr/>
              <w:fldChar w:fldCharType="begin"/>
            </w:r>
          </w:del>
          <w:del w:id="117" w:author="碧海蓝天" w:date="2021-08-21T16:07:31Z">
            <w:r>
              <w:rPr/>
              <w:delInstrText xml:space="preserve"> HYPERLINK \l "_bookmark12" </w:delInstrText>
            </w:r>
          </w:del>
          <w:del w:id="118" w:author="碧海蓝天" w:date="2021-08-21T16:07:31Z">
            <w:r>
              <w:rPr/>
              <w:fldChar w:fldCharType="separate"/>
            </w:r>
          </w:del>
          <w:del w:id="119" w:author="碧海蓝天" w:date="2021-08-21T16:07:31Z">
            <w:r>
              <w:rPr/>
              <w:delText>音频档案收集、整理的基本程序和要求</w:delText>
            </w:r>
          </w:del>
          <w:del w:id="120" w:author="碧海蓝天" w:date="2021-08-21T16:07:31Z">
            <w:r>
              <w:rPr/>
              <w:tab/>
            </w:r>
          </w:del>
          <w:del w:id="121" w:author="碧海蓝天" w:date="2021-08-21T16:07:31Z">
            <w:r>
              <w:rPr>
                <w:rFonts w:ascii="Times New Roman" w:eastAsia="Times New Roman"/>
              </w:rPr>
              <w:delText>5</w:delText>
            </w:r>
          </w:del>
          <w:del w:id="122" w:author="碧海蓝天" w:date="2021-08-21T16:07:31Z">
            <w:r>
              <w:rPr>
                <w:rFonts w:ascii="Times New Roman" w:eastAsia="Times New Roman"/>
              </w:rPr>
              <w:fldChar w:fldCharType="end"/>
            </w:r>
          </w:del>
        </w:p>
        <w:p>
          <w:pPr>
            <w:pStyle w:val="4"/>
            <w:tabs>
              <w:tab w:val="right" w:leader="dot" w:pos="9280"/>
            </w:tabs>
            <w:spacing w:before="160"/>
            <w:rPr>
              <w:del w:id="123" w:author="碧海蓝天" w:date="2021-08-21T16:07:31Z"/>
              <w:rFonts w:ascii="Times New Roman" w:eastAsia="Times New Roman"/>
            </w:rPr>
          </w:pPr>
          <w:del w:id="124" w:author="碧海蓝天" w:date="2021-08-21T16:07:31Z">
            <w:r>
              <w:rPr/>
              <w:fldChar w:fldCharType="begin"/>
            </w:r>
          </w:del>
          <w:del w:id="125" w:author="碧海蓝天" w:date="2021-08-21T16:07:31Z">
            <w:r>
              <w:rPr/>
              <w:delInstrText xml:space="preserve"> HYPERLINK \l "_bookmark13" </w:delInstrText>
            </w:r>
          </w:del>
          <w:del w:id="126" w:author="碧海蓝天" w:date="2021-08-21T16:07:31Z">
            <w:r>
              <w:rPr/>
              <w:fldChar w:fldCharType="separate"/>
            </w:r>
          </w:del>
          <w:del w:id="127" w:author="碧海蓝天" w:date="2021-08-21T16:07:31Z">
            <w:r>
              <w:rPr/>
              <w:delText>7 声像档案归档时间及移交手续</w:delText>
            </w:r>
          </w:del>
          <w:del w:id="128" w:author="碧海蓝天" w:date="2021-08-21T16:07:31Z">
            <w:r>
              <w:rPr/>
              <w:tab/>
            </w:r>
          </w:del>
          <w:del w:id="129" w:author="碧海蓝天" w:date="2021-08-21T16:07:31Z">
            <w:r>
              <w:rPr>
                <w:rFonts w:ascii="Times New Roman" w:eastAsia="Times New Roman"/>
              </w:rPr>
              <w:delText>5</w:delText>
            </w:r>
          </w:del>
          <w:del w:id="130" w:author="碧海蓝天" w:date="2021-08-21T16:07:31Z">
            <w:r>
              <w:rPr>
                <w:rFonts w:ascii="Times New Roman" w:eastAsia="Times New Roman"/>
              </w:rPr>
              <w:fldChar w:fldCharType="end"/>
            </w:r>
          </w:del>
        </w:p>
        <w:p>
          <w:pPr>
            <w:pStyle w:val="4"/>
            <w:numPr>
              <w:ilvl w:val="1"/>
              <w:numId w:val="2"/>
            </w:numPr>
            <w:tabs>
              <w:tab w:val="left" w:pos="864"/>
              <w:tab w:val="right" w:leader="dot" w:pos="9280"/>
            </w:tabs>
            <w:spacing w:before="161" w:after="0" w:line="240" w:lineRule="auto"/>
            <w:ind w:left="863" w:right="0" w:hanging="362"/>
            <w:jc w:val="left"/>
            <w:rPr>
              <w:del w:id="131" w:author="碧海蓝天" w:date="2021-08-21T16:07:31Z"/>
              <w:rFonts w:ascii="Times New Roman" w:eastAsia="Times New Roman"/>
            </w:rPr>
          </w:pPr>
          <w:del w:id="132" w:author="碧海蓝天" w:date="2021-08-21T16:07:31Z">
            <w:r>
              <w:rPr/>
              <w:fldChar w:fldCharType="begin"/>
            </w:r>
          </w:del>
          <w:del w:id="133" w:author="碧海蓝天" w:date="2021-08-21T16:07:31Z">
            <w:r>
              <w:rPr/>
              <w:delInstrText xml:space="preserve"> HYPERLINK \l "_bookmark14" </w:delInstrText>
            </w:r>
          </w:del>
          <w:del w:id="134" w:author="碧海蓝天" w:date="2021-08-21T16:07:31Z">
            <w:r>
              <w:rPr/>
              <w:fldChar w:fldCharType="separate"/>
            </w:r>
          </w:del>
          <w:del w:id="135" w:author="碧海蓝天" w:date="2021-08-21T16:07:31Z">
            <w:r>
              <w:rPr/>
              <w:delText>声像档案归档时间</w:delText>
            </w:r>
          </w:del>
          <w:del w:id="136" w:author="碧海蓝天" w:date="2021-08-21T16:07:31Z">
            <w:r>
              <w:rPr/>
              <w:tab/>
            </w:r>
          </w:del>
          <w:del w:id="137" w:author="碧海蓝天" w:date="2021-08-21T16:07:31Z">
            <w:r>
              <w:rPr>
                <w:rFonts w:ascii="Times New Roman" w:eastAsia="Times New Roman"/>
              </w:rPr>
              <w:delText>5</w:delText>
            </w:r>
          </w:del>
          <w:del w:id="138" w:author="碧海蓝天" w:date="2021-08-21T16:07:31Z">
            <w:r>
              <w:rPr>
                <w:rFonts w:ascii="Times New Roman" w:eastAsia="Times New Roman"/>
              </w:rPr>
              <w:fldChar w:fldCharType="end"/>
            </w:r>
          </w:del>
        </w:p>
        <w:p>
          <w:pPr>
            <w:pStyle w:val="4"/>
            <w:numPr>
              <w:ilvl w:val="1"/>
              <w:numId w:val="2"/>
            </w:numPr>
            <w:tabs>
              <w:tab w:val="left" w:pos="864"/>
              <w:tab w:val="right" w:leader="dot" w:pos="9280"/>
            </w:tabs>
            <w:spacing w:before="160" w:after="0" w:line="240" w:lineRule="auto"/>
            <w:ind w:left="863" w:right="0" w:hanging="362"/>
            <w:jc w:val="left"/>
            <w:rPr>
              <w:del w:id="139" w:author="碧海蓝天" w:date="2021-08-21T16:07:31Z"/>
              <w:rFonts w:ascii="Times New Roman" w:eastAsia="Times New Roman"/>
            </w:rPr>
          </w:pPr>
          <w:del w:id="140" w:author="碧海蓝天" w:date="2021-08-21T16:07:31Z">
            <w:r>
              <w:rPr/>
              <w:fldChar w:fldCharType="begin"/>
            </w:r>
          </w:del>
          <w:del w:id="141" w:author="碧海蓝天" w:date="2021-08-21T16:07:31Z">
            <w:r>
              <w:rPr/>
              <w:delInstrText xml:space="preserve"> HYPERLINK \l "_bookmark15" </w:delInstrText>
            </w:r>
          </w:del>
          <w:del w:id="142" w:author="碧海蓝天" w:date="2021-08-21T16:07:31Z">
            <w:r>
              <w:rPr/>
              <w:fldChar w:fldCharType="separate"/>
            </w:r>
          </w:del>
          <w:del w:id="143" w:author="碧海蓝天" w:date="2021-08-21T16:07:31Z">
            <w:r>
              <w:rPr/>
              <w:delText>声像档案归档移交手续</w:delText>
            </w:r>
          </w:del>
          <w:del w:id="144" w:author="碧海蓝天" w:date="2021-08-21T16:07:31Z">
            <w:r>
              <w:rPr/>
              <w:tab/>
            </w:r>
          </w:del>
          <w:del w:id="145" w:author="碧海蓝天" w:date="2021-08-21T16:07:31Z">
            <w:r>
              <w:rPr>
                <w:rFonts w:ascii="Times New Roman" w:eastAsia="Times New Roman"/>
              </w:rPr>
              <w:delText>6</w:delText>
            </w:r>
          </w:del>
          <w:del w:id="146" w:author="碧海蓝天" w:date="2021-08-21T16:07:31Z">
            <w:r>
              <w:rPr>
                <w:rFonts w:ascii="Times New Roman" w:eastAsia="Times New Roman"/>
              </w:rPr>
              <w:fldChar w:fldCharType="end"/>
            </w:r>
          </w:del>
        </w:p>
        <w:p>
          <w:pPr>
            <w:pStyle w:val="4"/>
            <w:tabs>
              <w:tab w:val="right" w:leader="dot" w:pos="9280"/>
            </w:tabs>
            <w:rPr>
              <w:del w:id="147" w:author="碧海蓝天" w:date="2021-08-21T16:07:31Z"/>
              <w:rFonts w:ascii="Times New Roman" w:eastAsia="Times New Roman"/>
            </w:rPr>
          </w:pPr>
          <w:del w:id="148" w:author="碧海蓝天" w:date="2021-08-21T16:07:31Z">
            <w:r>
              <w:rPr/>
              <w:fldChar w:fldCharType="begin"/>
            </w:r>
          </w:del>
          <w:del w:id="149" w:author="碧海蓝天" w:date="2021-08-21T16:07:31Z">
            <w:r>
              <w:rPr/>
              <w:delInstrText xml:space="preserve"> HYPERLINK \l "_bookmark16" </w:delInstrText>
            </w:r>
          </w:del>
          <w:del w:id="150" w:author="碧海蓝天" w:date="2021-08-21T16:07:31Z">
            <w:r>
              <w:rPr/>
              <w:fldChar w:fldCharType="separate"/>
            </w:r>
          </w:del>
          <w:del w:id="151" w:author="碧海蓝天" w:date="2021-08-21T16:07:31Z">
            <w:r>
              <w:rPr/>
              <w:delText>8 声像档案分类与编目</w:delText>
            </w:r>
          </w:del>
          <w:del w:id="152" w:author="碧海蓝天" w:date="2021-08-21T16:07:31Z">
            <w:r>
              <w:rPr/>
              <w:tab/>
            </w:r>
          </w:del>
          <w:del w:id="153" w:author="碧海蓝天" w:date="2021-08-21T16:07:31Z">
            <w:r>
              <w:rPr>
                <w:rFonts w:ascii="Times New Roman" w:eastAsia="Times New Roman"/>
              </w:rPr>
              <w:delText>6</w:delText>
            </w:r>
          </w:del>
          <w:del w:id="154" w:author="碧海蓝天" w:date="2021-08-21T16:07:31Z">
            <w:r>
              <w:rPr>
                <w:rFonts w:ascii="Times New Roman" w:eastAsia="Times New Roman"/>
              </w:rPr>
              <w:fldChar w:fldCharType="end"/>
            </w:r>
          </w:del>
        </w:p>
        <w:p>
          <w:pPr>
            <w:pStyle w:val="4"/>
            <w:numPr>
              <w:ilvl w:val="1"/>
              <w:numId w:val="3"/>
            </w:numPr>
            <w:tabs>
              <w:tab w:val="left" w:pos="864"/>
              <w:tab w:val="right" w:leader="dot" w:pos="9280"/>
            </w:tabs>
            <w:spacing w:before="160" w:after="0" w:line="240" w:lineRule="auto"/>
            <w:ind w:left="863" w:right="0" w:hanging="362"/>
            <w:jc w:val="left"/>
            <w:rPr>
              <w:del w:id="155" w:author="碧海蓝天" w:date="2021-08-21T16:07:31Z"/>
              <w:rFonts w:ascii="Times New Roman" w:eastAsia="Times New Roman"/>
            </w:rPr>
          </w:pPr>
          <w:del w:id="156" w:author="碧海蓝天" w:date="2021-08-21T16:07:31Z">
            <w:r>
              <w:rPr/>
              <w:fldChar w:fldCharType="begin"/>
            </w:r>
          </w:del>
          <w:del w:id="157" w:author="碧海蓝天" w:date="2021-08-21T16:07:31Z">
            <w:r>
              <w:rPr/>
              <w:delInstrText xml:space="preserve"> HYPERLINK \l "_bookmark17" </w:delInstrText>
            </w:r>
          </w:del>
          <w:del w:id="158" w:author="碧海蓝天" w:date="2021-08-21T16:07:31Z">
            <w:r>
              <w:rPr/>
              <w:fldChar w:fldCharType="separate"/>
            </w:r>
          </w:del>
          <w:del w:id="159" w:author="碧海蓝天" w:date="2021-08-21T16:07:31Z">
            <w:r>
              <w:rPr/>
              <w:delText>声像档案分类</w:delText>
            </w:r>
          </w:del>
          <w:del w:id="160" w:author="碧海蓝天" w:date="2021-08-21T16:07:31Z">
            <w:r>
              <w:rPr/>
              <w:tab/>
            </w:r>
          </w:del>
          <w:del w:id="161" w:author="碧海蓝天" w:date="2021-08-21T16:07:31Z">
            <w:r>
              <w:rPr>
                <w:rFonts w:ascii="Times New Roman" w:eastAsia="Times New Roman"/>
              </w:rPr>
              <w:delText>6</w:delText>
            </w:r>
          </w:del>
          <w:del w:id="162" w:author="碧海蓝天" w:date="2021-08-21T16:07:31Z">
            <w:r>
              <w:rPr>
                <w:rFonts w:ascii="Times New Roman" w:eastAsia="Times New Roman"/>
              </w:rPr>
              <w:fldChar w:fldCharType="end"/>
            </w:r>
          </w:del>
        </w:p>
        <w:p>
          <w:pPr>
            <w:pStyle w:val="4"/>
            <w:numPr>
              <w:ilvl w:val="1"/>
              <w:numId w:val="3"/>
            </w:numPr>
            <w:tabs>
              <w:tab w:val="left" w:pos="864"/>
              <w:tab w:val="right" w:leader="dot" w:pos="9280"/>
            </w:tabs>
            <w:spacing w:before="161" w:after="0" w:line="240" w:lineRule="auto"/>
            <w:ind w:left="863" w:right="0" w:hanging="362"/>
            <w:jc w:val="left"/>
            <w:rPr>
              <w:del w:id="163" w:author="碧海蓝天" w:date="2021-08-21T16:07:31Z"/>
              <w:rFonts w:ascii="Times New Roman" w:eastAsia="Times New Roman"/>
            </w:rPr>
          </w:pPr>
          <w:del w:id="164" w:author="碧海蓝天" w:date="2021-08-21T16:07:31Z">
            <w:r>
              <w:rPr/>
              <w:fldChar w:fldCharType="begin"/>
            </w:r>
          </w:del>
          <w:del w:id="165" w:author="碧海蓝天" w:date="2021-08-21T16:07:31Z">
            <w:r>
              <w:rPr/>
              <w:delInstrText xml:space="preserve"> HYPERLINK \l "_bookmark18" </w:delInstrText>
            </w:r>
          </w:del>
          <w:del w:id="166" w:author="碧海蓝天" w:date="2021-08-21T16:07:31Z">
            <w:r>
              <w:rPr/>
              <w:fldChar w:fldCharType="separate"/>
            </w:r>
          </w:del>
          <w:del w:id="167" w:author="碧海蓝天" w:date="2021-08-21T16:07:31Z">
            <w:r>
              <w:rPr/>
              <w:delText>声像档案的档号编写</w:delText>
            </w:r>
          </w:del>
          <w:del w:id="168" w:author="碧海蓝天" w:date="2021-08-21T16:07:31Z">
            <w:r>
              <w:rPr/>
              <w:tab/>
            </w:r>
          </w:del>
          <w:del w:id="169" w:author="碧海蓝天" w:date="2021-08-21T16:07:31Z">
            <w:r>
              <w:rPr>
                <w:rFonts w:ascii="Times New Roman" w:eastAsia="Times New Roman"/>
              </w:rPr>
              <w:delText>6</w:delText>
            </w:r>
          </w:del>
          <w:del w:id="170" w:author="碧海蓝天" w:date="2021-08-21T16:07:31Z">
            <w:r>
              <w:rPr>
                <w:rFonts w:ascii="Times New Roman" w:eastAsia="Times New Roman"/>
              </w:rPr>
              <w:fldChar w:fldCharType="end"/>
            </w:r>
          </w:del>
        </w:p>
        <w:p>
          <w:pPr>
            <w:pStyle w:val="4"/>
            <w:numPr>
              <w:ilvl w:val="1"/>
              <w:numId w:val="3"/>
            </w:numPr>
            <w:tabs>
              <w:tab w:val="left" w:pos="864"/>
              <w:tab w:val="right" w:leader="dot" w:pos="9280"/>
            </w:tabs>
            <w:spacing w:before="161" w:after="0" w:line="240" w:lineRule="auto"/>
            <w:ind w:left="863" w:right="0" w:hanging="362"/>
            <w:jc w:val="left"/>
            <w:rPr>
              <w:del w:id="171" w:author="碧海蓝天" w:date="2021-08-21T16:07:31Z"/>
              <w:rFonts w:ascii="Times New Roman" w:eastAsia="Times New Roman"/>
            </w:rPr>
          </w:pPr>
          <w:del w:id="172" w:author="碧海蓝天" w:date="2021-08-21T16:07:31Z">
            <w:r>
              <w:rPr/>
              <w:fldChar w:fldCharType="begin"/>
            </w:r>
          </w:del>
          <w:del w:id="173" w:author="碧海蓝天" w:date="2021-08-21T16:07:31Z">
            <w:r>
              <w:rPr/>
              <w:delInstrText xml:space="preserve"> HYPERLINK \l "_bookmark19" </w:delInstrText>
            </w:r>
          </w:del>
          <w:del w:id="174" w:author="碧海蓝天" w:date="2021-08-21T16:07:31Z">
            <w:r>
              <w:rPr/>
              <w:fldChar w:fldCharType="separate"/>
            </w:r>
          </w:del>
          <w:del w:id="175" w:author="碧海蓝天" w:date="2021-08-21T16:07:31Z">
            <w:r>
              <w:rPr/>
              <w:delText>声像档案保管期限及密级划分</w:delText>
            </w:r>
          </w:del>
          <w:del w:id="176" w:author="碧海蓝天" w:date="2021-08-21T16:07:31Z">
            <w:r>
              <w:rPr/>
              <w:tab/>
            </w:r>
          </w:del>
          <w:del w:id="177" w:author="碧海蓝天" w:date="2021-08-21T16:07:31Z">
            <w:r>
              <w:rPr>
                <w:rFonts w:ascii="Times New Roman" w:eastAsia="Times New Roman"/>
              </w:rPr>
              <w:delText>7</w:delText>
            </w:r>
          </w:del>
          <w:del w:id="178" w:author="碧海蓝天" w:date="2021-08-21T16:07:31Z">
            <w:r>
              <w:rPr>
                <w:rFonts w:ascii="Times New Roman" w:eastAsia="Times New Roman"/>
              </w:rPr>
              <w:fldChar w:fldCharType="end"/>
            </w:r>
          </w:del>
        </w:p>
        <w:p>
          <w:pPr>
            <w:pStyle w:val="4"/>
            <w:tabs>
              <w:tab w:val="right" w:leader="dot" w:pos="9280"/>
            </w:tabs>
            <w:spacing w:before="160"/>
            <w:rPr>
              <w:del w:id="179" w:author="碧海蓝天" w:date="2021-08-21T16:07:31Z"/>
              <w:rFonts w:ascii="Times New Roman" w:eastAsia="Times New Roman"/>
            </w:rPr>
          </w:pPr>
          <w:del w:id="180" w:author="碧海蓝天" w:date="2021-08-21T16:07:31Z">
            <w:r>
              <w:rPr/>
              <w:fldChar w:fldCharType="begin"/>
            </w:r>
          </w:del>
          <w:del w:id="181" w:author="碧海蓝天" w:date="2021-08-21T16:07:31Z">
            <w:r>
              <w:rPr/>
              <w:delInstrText xml:space="preserve"> HYPERLINK \l "_bookmark20" </w:delInstrText>
            </w:r>
          </w:del>
          <w:del w:id="182" w:author="碧海蓝天" w:date="2021-08-21T16:07:31Z">
            <w:r>
              <w:rPr/>
              <w:fldChar w:fldCharType="separate"/>
            </w:r>
          </w:del>
          <w:del w:id="183" w:author="碧海蓝天" w:date="2021-08-21T16:07:31Z">
            <w:r>
              <w:rPr/>
              <w:delText>9 声像档案保管与利用</w:delText>
            </w:r>
          </w:del>
          <w:del w:id="184" w:author="碧海蓝天" w:date="2021-08-21T16:07:31Z">
            <w:r>
              <w:rPr/>
              <w:tab/>
            </w:r>
          </w:del>
          <w:del w:id="185" w:author="碧海蓝天" w:date="2021-08-21T16:07:31Z">
            <w:r>
              <w:rPr>
                <w:rFonts w:ascii="Times New Roman" w:eastAsia="Times New Roman"/>
              </w:rPr>
              <w:delText>7</w:delText>
            </w:r>
          </w:del>
          <w:del w:id="186" w:author="碧海蓝天" w:date="2021-08-21T16:07:31Z">
            <w:r>
              <w:rPr>
                <w:rFonts w:ascii="Times New Roman" w:eastAsia="Times New Roman"/>
              </w:rPr>
              <w:fldChar w:fldCharType="end"/>
            </w:r>
          </w:del>
        </w:p>
        <w:p>
          <w:pPr>
            <w:pStyle w:val="4"/>
            <w:numPr>
              <w:ilvl w:val="1"/>
              <w:numId w:val="4"/>
            </w:numPr>
            <w:tabs>
              <w:tab w:val="left" w:pos="864"/>
              <w:tab w:val="right" w:leader="dot" w:pos="9280"/>
            </w:tabs>
            <w:spacing w:before="161" w:after="0" w:line="240" w:lineRule="auto"/>
            <w:ind w:left="863" w:right="0" w:hanging="362"/>
            <w:jc w:val="left"/>
            <w:rPr>
              <w:del w:id="187" w:author="碧海蓝天" w:date="2021-08-21T16:07:31Z"/>
              <w:rFonts w:ascii="Times New Roman" w:eastAsia="Times New Roman"/>
            </w:rPr>
          </w:pPr>
          <w:del w:id="188" w:author="碧海蓝天" w:date="2021-08-21T16:07:31Z">
            <w:r>
              <w:rPr/>
              <w:fldChar w:fldCharType="begin"/>
            </w:r>
          </w:del>
          <w:del w:id="189" w:author="碧海蓝天" w:date="2021-08-21T16:07:31Z">
            <w:r>
              <w:rPr/>
              <w:delInstrText xml:space="preserve"> HYPERLINK \l "_bookmark21" </w:delInstrText>
            </w:r>
          </w:del>
          <w:del w:id="190" w:author="碧海蓝天" w:date="2021-08-21T16:07:31Z">
            <w:r>
              <w:rPr/>
              <w:fldChar w:fldCharType="separate"/>
            </w:r>
          </w:del>
          <w:del w:id="191" w:author="碧海蓝天" w:date="2021-08-21T16:07:31Z">
            <w:r>
              <w:rPr/>
              <w:delText>声像档案保管</w:delText>
            </w:r>
          </w:del>
          <w:del w:id="192" w:author="碧海蓝天" w:date="2021-08-21T16:07:31Z">
            <w:r>
              <w:rPr/>
              <w:tab/>
            </w:r>
          </w:del>
          <w:del w:id="193" w:author="碧海蓝天" w:date="2021-08-21T16:07:31Z">
            <w:r>
              <w:rPr>
                <w:rFonts w:ascii="Times New Roman" w:eastAsia="Times New Roman"/>
              </w:rPr>
              <w:delText>7</w:delText>
            </w:r>
          </w:del>
          <w:del w:id="194" w:author="碧海蓝天" w:date="2021-08-21T16:07:31Z">
            <w:r>
              <w:rPr>
                <w:rFonts w:ascii="Times New Roman" w:eastAsia="Times New Roman"/>
              </w:rPr>
              <w:fldChar w:fldCharType="end"/>
            </w:r>
          </w:del>
        </w:p>
        <w:p>
          <w:pPr>
            <w:pStyle w:val="4"/>
            <w:numPr>
              <w:ilvl w:val="1"/>
              <w:numId w:val="4"/>
            </w:numPr>
            <w:tabs>
              <w:tab w:val="left" w:pos="864"/>
              <w:tab w:val="right" w:leader="dot" w:pos="9280"/>
            </w:tabs>
            <w:spacing w:before="160" w:after="0" w:line="240" w:lineRule="auto"/>
            <w:ind w:left="863" w:right="0" w:hanging="362"/>
            <w:jc w:val="left"/>
            <w:rPr>
              <w:del w:id="195" w:author="碧海蓝天" w:date="2021-08-21T16:07:31Z"/>
              <w:rFonts w:ascii="Times New Roman" w:eastAsia="Times New Roman"/>
            </w:rPr>
          </w:pPr>
          <w:del w:id="196" w:author="碧海蓝天" w:date="2021-08-21T16:07:31Z">
            <w:r>
              <w:rPr/>
              <w:fldChar w:fldCharType="begin"/>
            </w:r>
          </w:del>
          <w:del w:id="197" w:author="碧海蓝天" w:date="2021-08-21T16:07:31Z">
            <w:r>
              <w:rPr/>
              <w:delInstrText xml:space="preserve"> HYPERLINK \l "_bookmark22" </w:delInstrText>
            </w:r>
          </w:del>
          <w:del w:id="198" w:author="碧海蓝天" w:date="2021-08-21T16:07:31Z">
            <w:r>
              <w:rPr/>
              <w:fldChar w:fldCharType="separate"/>
            </w:r>
          </w:del>
          <w:del w:id="199" w:author="碧海蓝天" w:date="2021-08-21T16:07:31Z">
            <w:r>
              <w:rPr/>
              <w:delText>声像档案利用</w:delText>
            </w:r>
          </w:del>
          <w:del w:id="200" w:author="碧海蓝天" w:date="2021-08-21T16:07:31Z">
            <w:r>
              <w:rPr/>
              <w:tab/>
            </w:r>
          </w:del>
          <w:del w:id="201" w:author="碧海蓝天" w:date="2021-08-21T16:07:31Z">
            <w:r>
              <w:rPr>
                <w:rFonts w:ascii="Times New Roman" w:eastAsia="Times New Roman"/>
              </w:rPr>
              <w:delText>7</w:delText>
            </w:r>
          </w:del>
          <w:del w:id="202" w:author="碧海蓝天" w:date="2021-08-21T16:07:31Z">
            <w:r>
              <w:rPr>
                <w:rFonts w:ascii="Times New Roman" w:eastAsia="Times New Roman"/>
              </w:rPr>
              <w:fldChar w:fldCharType="end"/>
            </w:r>
          </w:del>
        </w:p>
        <w:p>
          <w:pPr>
            <w:pStyle w:val="4"/>
            <w:tabs>
              <w:tab w:val="right" w:leader="dot" w:pos="9280"/>
            </w:tabs>
            <w:rPr>
              <w:del w:id="203" w:author="碧海蓝天" w:date="2021-08-21T16:07:31Z"/>
              <w:rFonts w:ascii="Times New Roman" w:eastAsia="Times New Roman"/>
            </w:rPr>
          </w:pPr>
          <w:del w:id="204" w:author="碧海蓝天" w:date="2021-08-21T16:07:31Z">
            <w:r>
              <w:rPr/>
              <w:fldChar w:fldCharType="begin"/>
            </w:r>
          </w:del>
          <w:del w:id="205" w:author="碧海蓝天" w:date="2021-08-21T16:07:31Z">
            <w:r>
              <w:rPr/>
              <w:delInstrText xml:space="preserve"> HYPERLINK \l "_bookmark23" </w:delInstrText>
            </w:r>
          </w:del>
          <w:del w:id="206" w:author="碧海蓝天" w:date="2021-08-21T16:07:31Z">
            <w:r>
              <w:rPr/>
              <w:fldChar w:fldCharType="separate"/>
            </w:r>
          </w:del>
          <w:del w:id="207" w:author="碧海蓝天" w:date="2021-08-21T16:07:31Z">
            <w:r>
              <w:rPr/>
              <w:delText>10</w:delText>
            </w:r>
          </w:del>
          <w:del w:id="208" w:author="碧海蓝天" w:date="2021-08-21T16:07:31Z">
            <w:r>
              <w:rPr>
                <w:spacing w:val="-1"/>
              </w:rPr>
              <w:delText xml:space="preserve"> </w:delText>
            </w:r>
          </w:del>
          <w:del w:id="209" w:author="碧海蓝天" w:date="2021-08-21T16:07:31Z">
            <w:r>
              <w:rPr/>
              <w:delText>声像档案鉴定与销毁</w:delText>
            </w:r>
          </w:del>
          <w:del w:id="210" w:author="碧海蓝天" w:date="2021-08-21T16:07:31Z">
            <w:r>
              <w:rPr/>
              <w:tab/>
            </w:r>
          </w:del>
          <w:del w:id="211" w:author="碧海蓝天" w:date="2021-08-21T16:07:31Z">
            <w:r>
              <w:rPr>
                <w:rFonts w:ascii="Times New Roman" w:eastAsia="Times New Roman"/>
              </w:rPr>
              <w:delText>8</w:delText>
            </w:r>
          </w:del>
          <w:del w:id="212" w:author="碧海蓝天" w:date="2021-08-21T16:07:31Z">
            <w:r>
              <w:rPr>
                <w:rFonts w:ascii="Times New Roman" w:eastAsia="Times New Roman"/>
              </w:rPr>
              <w:fldChar w:fldCharType="end"/>
            </w:r>
          </w:del>
        </w:p>
        <w:p>
          <w:pPr>
            <w:pStyle w:val="4"/>
            <w:tabs>
              <w:tab w:val="right" w:leader="dot" w:pos="9280"/>
            </w:tabs>
            <w:spacing w:before="160"/>
            <w:rPr>
              <w:del w:id="213" w:author="碧海蓝天" w:date="2021-08-21T16:07:31Z"/>
              <w:rFonts w:ascii="Times New Roman" w:eastAsia="Times New Roman"/>
            </w:rPr>
          </w:pPr>
          <w:del w:id="214" w:author="碧海蓝天" w:date="2021-08-21T16:07:31Z">
            <w:r>
              <w:rPr/>
              <w:fldChar w:fldCharType="begin"/>
            </w:r>
          </w:del>
          <w:del w:id="215" w:author="碧海蓝天" w:date="2021-08-21T16:07:31Z">
            <w:r>
              <w:rPr/>
              <w:delInstrText xml:space="preserve"> HYPERLINK \l "_bookmark24" </w:delInstrText>
            </w:r>
          </w:del>
          <w:del w:id="216" w:author="碧海蓝天" w:date="2021-08-21T16:07:31Z">
            <w:r>
              <w:rPr/>
              <w:fldChar w:fldCharType="separate"/>
            </w:r>
          </w:del>
          <w:del w:id="217" w:author="碧海蓝天" w:date="2021-08-21T16:07:31Z">
            <w:r>
              <w:rPr/>
              <w:delText>11</w:delText>
            </w:r>
          </w:del>
          <w:del w:id="218" w:author="碧海蓝天" w:date="2021-08-21T16:07:31Z">
            <w:r>
              <w:rPr>
                <w:spacing w:val="-1"/>
              </w:rPr>
              <w:delText xml:space="preserve"> </w:delText>
            </w:r>
          </w:del>
          <w:del w:id="219" w:author="碧海蓝天" w:date="2021-08-21T16:07:31Z">
            <w:r>
              <w:rPr/>
              <w:delText>附则</w:delText>
            </w:r>
          </w:del>
          <w:del w:id="220" w:author="碧海蓝天" w:date="2021-08-21T16:07:31Z">
            <w:r>
              <w:rPr/>
              <w:tab/>
            </w:r>
          </w:del>
          <w:del w:id="221" w:author="碧海蓝天" w:date="2021-08-21T16:07:31Z">
            <w:r>
              <w:rPr>
                <w:rFonts w:ascii="Times New Roman" w:eastAsia="Times New Roman"/>
              </w:rPr>
              <w:delText>8</w:delText>
            </w:r>
          </w:del>
          <w:del w:id="222" w:author="碧海蓝天" w:date="2021-08-21T16:07:31Z">
            <w:r>
              <w:rPr>
                <w:rFonts w:ascii="Times New Roman" w:eastAsia="Times New Roman"/>
              </w:rPr>
              <w:fldChar w:fldCharType="end"/>
            </w:r>
          </w:del>
        </w:p>
        <w:p>
          <w:pPr>
            <w:pStyle w:val="4"/>
            <w:tabs>
              <w:tab w:val="right" w:leader="dot" w:pos="9280"/>
            </w:tabs>
            <w:rPr>
              <w:rFonts w:ascii="Times New Roman" w:eastAsia="Times New Roman"/>
            </w:rPr>
          </w:pPr>
          <w:del w:id="223" w:author="碧海蓝天" w:date="2021-08-21T16:07:31Z">
            <w:r>
              <w:rPr/>
              <w:fldChar w:fldCharType="begin"/>
            </w:r>
          </w:del>
          <w:del w:id="224" w:author="碧海蓝天" w:date="2021-08-21T16:07:31Z">
            <w:r>
              <w:rPr/>
              <w:delInstrText xml:space="preserve"> HYPERLINK \l "_bookmark25" </w:delInstrText>
            </w:r>
          </w:del>
          <w:del w:id="225" w:author="碧海蓝天" w:date="2021-08-21T16:07:31Z">
            <w:r>
              <w:rPr/>
              <w:fldChar w:fldCharType="separate"/>
            </w:r>
          </w:del>
          <w:del w:id="226" w:author="碧海蓝天" w:date="2021-08-21T16:07:31Z">
            <w:r>
              <w:rPr/>
              <w:delText>12</w:delText>
            </w:r>
          </w:del>
          <w:del w:id="227" w:author="碧海蓝天" w:date="2021-08-21T16:07:31Z">
            <w:r>
              <w:rPr>
                <w:spacing w:val="-1"/>
              </w:rPr>
              <w:delText xml:space="preserve"> </w:delText>
            </w:r>
          </w:del>
          <w:del w:id="228" w:author="碧海蓝天" w:date="2021-08-21T16:07:31Z">
            <w:r>
              <w:rPr/>
              <w:delText>各种目录式样</w:delText>
            </w:r>
          </w:del>
          <w:del w:id="229" w:author="碧海蓝天" w:date="2021-08-21T16:07:31Z">
            <w:r>
              <w:rPr/>
              <w:tab/>
            </w:r>
          </w:del>
          <w:del w:id="230" w:author="碧海蓝天" w:date="2021-08-21T16:07:31Z">
            <w:r>
              <w:rPr>
                <w:rFonts w:ascii="Times New Roman" w:eastAsia="Times New Roman"/>
              </w:rPr>
              <w:delText>8</w:delText>
            </w:r>
          </w:del>
          <w:del w:id="231" w:author="碧海蓝天" w:date="2021-08-21T16:07:31Z">
            <w:r>
              <w:rPr>
                <w:rFonts w:ascii="Times New Roman" w:eastAsia="Times New Roman"/>
              </w:rPr>
              <w:fldChar w:fldCharType="end"/>
            </w:r>
          </w:del>
        </w:p>
      </w:sdtContent>
    </w:sdt>
    <w:p>
      <w:pPr>
        <w:spacing w:after="0"/>
        <w:rPr>
          <w:rFonts w:ascii="Times New Roman" w:eastAsia="Times New Roman"/>
        </w:rPr>
        <w:sectPr>
          <w:pgSz w:w="11910" w:h="16840"/>
          <w:pgMar w:top="1580" w:right="900" w:bottom="280" w:left="1200" w:header="720" w:footer="720" w:gutter="0"/>
          <w:cols w:space="720" w:num="1"/>
        </w:sectPr>
      </w:pPr>
    </w:p>
    <w:p>
      <w:pPr>
        <w:spacing w:before="216"/>
        <w:ind w:left="502" w:right="0" w:firstLine="0"/>
        <w:jc w:val="left"/>
        <w:rPr>
          <w:del w:id="232" w:author="碧海蓝天" w:date="2021-08-21T16:10:19Z"/>
          <w:b/>
          <w:sz w:val="24"/>
        </w:rPr>
      </w:pPr>
      <w:del w:id="233" w:author="碧海蓝天" w:date="2021-08-21T16:10:19Z">
        <w:bookmarkStart w:id="0" w:name="_bookmark0"/>
        <w:bookmarkEnd w:id="0"/>
        <w:r>
          <w:rPr>
            <w:b/>
            <w:sz w:val="24"/>
          </w:rPr>
          <w:delText xml:space="preserve">YLJ-IM-26 </w:delText>
        </w:r>
      </w:del>
    </w:p>
    <w:p>
      <w:pPr>
        <w:pStyle w:val="3"/>
        <w:rPr>
          <w:b/>
        </w:rPr>
      </w:pPr>
    </w:p>
    <w:p>
      <w:pPr>
        <w:pStyle w:val="3"/>
        <w:rPr>
          <w:del w:id="234" w:author="碧海蓝天" w:date="2021-08-21T16:10:40Z"/>
          <w:b/>
        </w:rPr>
      </w:pPr>
    </w:p>
    <w:p>
      <w:pPr>
        <w:pStyle w:val="3"/>
        <w:rPr>
          <w:del w:id="235" w:author="碧海蓝天" w:date="2021-08-21T16:10:42Z"/>
          <w:b/>
        </w:rPr>
      </w:pPr>
    </w:p>
    <w:p>
      <w:pPr>
        <w:pStyle w:val="3"/>
        <w:spacing w:before="9"/>
        <w:rPr>
          <w:del w:id="236" w:author="碧海蓝天" w:date="2021-08-21T16:10:43Z"/>
          <w:b/>
        </w:rPr>
      </w:pPr>
    </w:p>
    <w:p>
      <w:pPr>
        <w:pStyle w:val="2"/>
        <w:rPr>
          <w:del w:id="237" w:author="碧海蓝天" w:date="2021-08-21T16:10:43Z"/>
        </w:rPr>
      </w:pPr>
      <w:del w:id="238" w:author="碧海蓝天" w:date="2021-08-21T16:10:43Z">
        <w:r>
          <w:rPr/>
          <w:delText>1 目的</w:delText>
        </w:r>
      </w:del>
      <w:del w:id="239" w:author="碧海蓝天" w:date="2021-08-21T16:10:43Z">
        <w:r>
          <w:rPr>
            <w:w w:val="99"/>
          </w:rPr>
          <w:delText xml:space="preserve"> </w:delText>
        </w:r>
      </w:del>
    </w:p>
    <w:p>
      <w:pPr>
        <w:pStyle w:val="2"/>
        <w:ind w:left="0"/>
        <w:rPr>
          <w:del w:id="241" w:author="碧海蓝天" w:date="2021-08-21T16:10:43Z"/>
          <w:b/>
        </w:rPr>
        <w:pPrChange w:id="240" w:author="碧海蓝天" w:date="2021-08-21T16:10:14Z">
          <w:pPr>
            <w:pStyle w:val="3"/>
          </w:pPr>
        </w:pPrChange>
      </w:pPr>
      <w:del w:id="242" w:author="碧海蓝天" w:date="2021-08-21T16:10:43Z">
        <w:r>
          <w:rPr/>
          <w:br w:type="column"/>
        </w:r>
      </w:del>
    </w:p>
    <w:p>
      <w:pPr>
        <w:pStyle w:val="2"/>
        <w:spacing w:before="7"/>
        <w:rPr>
          <w:del w:id="244" w:author="碧海蓝天" w:date="2021-08-21T16:10:43Z"/>
          <w:b/>
          <w:sz w:val="18"/>
        </w:rPr>
        <w:pPrChange w:id="243" w:author="碧海蓝天" w:date="2021-08-21T16:10:43Z">
          <w:pPr>
            <w:pStyle w:val="3"/>
            <w:spacing w:before="7"/>
          </w:pPr>
        </w:pPrChange>
      </w:pPr>
    </w:p>
    <w:p>
      <w:pPr>
        <w:pStyle w:val="2"/>
        <w:spacing w:before="0"/>
        <w:ind w:left="278" w:right="2189" w:firstLine="0"/>
        <w:jc w:val="center"/>
        <w:rPr>
          <w:del w:id="246" w:author="碧海蓝天" w:date="2021-08-21T16:10:43Z"/>
          <w:b/>
          <w:sz w:val="24"/>
        </w:rPr>
        <w:pPrChange w:id="245" w:author="碧海蓝天" w:date="2021-08-21T16:10:43Z">
          <w:pPr>
            <w:spacing w:before="0"/>
            <w:ind w:left="278" w:right="2189" w:firstLine="0"/>
            <w:jc w:val="center"/>
          </w:pPr>
        </w:pPrChange>
      </w:pPr>
      <w:del w:id="247" w:author="碧海蓝天" w:date="2021-08-21T16:10:43Z">
        <w:r>
          <w:rPr>
            <w:b/>
            <w:sz w:val="24"/>
          </w:rPr>
          <w:delText>雅砻江流域水电开发有限公司</w:delText>
        </w:r>
      </w:del>
      <w:del w:id="248" w:author="碧海蓝天" w:date="2021-08-21T16:10:43Z">
        <w:r>
          <w:rPr>
            <w:b/>
            <w:w w:val="99"/>
            <w:sz w:val="24"/>
          </w:rPr>
          <w:delText xml:space="preserve"> </w:delText>
        </w:r>
      </w:del>
    </w:p>
    <w:p>
      <w:pPr>
        <w:pStyle w:val="2"/>
        <w:spacing w:before="2"/>
        <w:ind w:left="278" w:right="2132" w:firstLine="0"/>
        <w:jc w:val="center"/>
        <w:rPr>
          <w:del w:id="250" w:author="碧海蓝天" w:date="2021-08-21T16:10:43Z"/>
          <w:b/>
          <w:sz w:val="36"/>
        </w:rPr>
        <w:pPrChange w:id="249" w:author="碧海蓝天" w:date="2021-08-21T16:10:43Z">
          <w:pPr>
            <w:spacing w:before="2"/>
            <w:ind w:left="278" w:right="2132" w:firstLine="0"/>
            <w:jc w:val="center"/>
          </w:pPr>
        </w:pPrChange>
      </w:pPr>
      <w:del w:id="251" w:author="碧海蓝天" w:date="2021-08-21T16:10:43Z">
        <w:r>
          <w:rPr>
            <w:b/>
            <w:sz w:val="36"/>
          </w:rPr>
          <w:delText>声像档案管理实施细则</w:delText>
        </w:r>
      </w:del>
      <w:del w:id="252" w:author="碧海蓝天" w:date="2021-08-21T16:10:43Z">
        <w:r>
          <w:rPr>
            <w:b/>
            <w:w w:val="99"/>
            <w:sz w:val="36"/>
          </w:rPr>
          <w:delText xml:space="preserve"> </w:delText>
        </w:r>
      </w:del>
    </w:p>
    <w:p>
      <w:pPr>
        <w:pStyle w:val="2"/>
        <w:spacing w:before="117"/>
        <w:ind w:left="278" w:right="2192"/>
        <w:jc w:val="center"/>
        <w:rPr>
          <w:del w:id="254" w:author="碧海蓝天" w:date="2021-08-21T16:10:43Z"/>
        </w:rPr>
        <w:pPrChange w:id="253" w:author="碧海蓝天" w:date="2021-08-21T16:10:43Z">
          <w:pPr>
            <w:pStyle w:val="3"/>
            <w:spacing w:before="117"/>
            <w:ind w:left="278" w:right="2192"/>
            <w:jc w:val="center"/>
          </w:pPr>
        </w:pPrChange>
      </w:pPr>
      <w:del w:id="255" w:author="碧海蓝天" w:date="2021-08-21T16:10:43Z">
        <w:r>
          <w:rPr/>
          <w:delText>（20</w:delText>
        </w:r>
      </w:del>
      <w:del w:id="256" w:author="碧海蓝天" w:date="2021-08-21T16:10:43Z">
        <w:r>
          <w:rPr>
            <w:rFonts w:hint="default"/>
            <w:lang w:val="en-US"/>
          </w:rPr>
          <w:delText xml:space="preserve">18 </w:delText>
        </w:r>
      </w:del>
      <w:del w:id="257" w:author="碧海蓝天" w:date="2021-08-21T16:10:43Z">
        <w:r>
          <w:rPr/>
          <w:delText>年 8 月</w:delText>
        </w:r>
      </w:del>
      <w:del w:id="258" w:author="碧海蓝天" w:date="2021-08-21T16:10:43Z">
        <w:r>
          <w:rPr>
            <w:rFonts w:hint="default"/>
            <w:lang w:val="en-US" w:eastAsia="zh-CN"/>
          </w:rPr>
          <w:delText xml:space="preserve"> </w:delText>
        </w:r>
      </w:del>
      <w:del w:id="259" w:author="碧海蓝天" w:date="2021-08-21T16:10:43Z">
        <w:r>
          <w:rPr>
            <w:rFonts w:hint="default"/>
            <w:lang w:val="en-US"/>
          </w:rPr>
          <w:delText>30</w:delText>
        </w:r>
      </w:del>
      <w:del w:id="260" w:author="碧海蓝天" w:date="2021-08-21T16:10:43Z">
        <w:r>
          <w:rPr/>
          <w:delText xml:space="preserve"> 日，雅砻江〔</w:delText>
        </w:r>
      </w:del>
      <w:del w:id="261" w:author="碧海蓝天" w:date="2021-08-21T16:10:43Z">
        <w:r>
          <w:rPr>
            <w:rFonts w:hint="default"/>
            <w:lang w:val="en-US"/>
          </w:rPr>
          <w:delText>2018</w:delText>
        </w:r>
      </w:del>
      <w:del w:id="262" w:author="碧海蓝天" w:date="2021-08-21T16:10:43Z">
        <w:r>
          <w:rPr/>
          <w:delText>〕</w:delText>
        </w:r>
      </w:del>
      <w:del w:id="263" w:author="碧海蓝天" w:date="2021-08-21T16:10:43Z">
        <w:r>
          <w:rPr>
            <w:rFonts w:hint="default"/>
            <w:lang w:val="en-US"/>
          </w:rPr>
          <w:delText>610</w:delText>
        </w:r>
      </w:del>
      <w:del w:id="264" w:author="碧海蓝天" w:date="2021-08-21T16:10:43Z">
        <w:r>
          <w:rPr/>
          <w:delText xml:space="preserve"> 号） </w:delText>
        </w:r>
      </w:del>
    </w:p>
    <w:p>
      <w:pPr>
        <w:pStyle w:val="2"/>
        <w:spacing w:after="0"/>
        <w:jc w:val="center"/>
        <w:rPr>
          <w:del w:id="266" w:author="碧海蓝天" w:date="2021-08-21T16:10:43Z"/>
        </w:rPr>
        <w:sectPr>
          <w:footerReference r:id="rId5" w:type="default"/>
          <w:pgSz w:w="11910" w:h="16840"/>
          <w:pgMar w:top="1580" w:right="900" w:bottom="1240" w:left="1200" w:header="0" w:footer="1051" w:gutter="0"/>
          <w:pgNumType w:start="1"/>
          <w:cols w:equalWidth="0" w:num="2">
            <w:col w:w="1980" w:space="40"/>
            <w:col w:w="7790"/>
          </w:cols>
        </w:sectPr>
        <w:pPrChange w:id="265" w:author="碧海蓝天" w:date="2021-08-21T16:10:43Z">
          <w:pPr>
            <w:spacing w:after="0"/>
            <w:jc w:val="center"/>
          </w:pPr>
        </w:pPrChange>
      </w:pPr>
    </w:p>
    <w:p>
      <w:pPr>
        <w:pStyle w:val="2"/>
        <w:spacing w:before="6"/>
        <w:rPr>
          <w:del w:id="268" w:author="碧海蓝天" w:date="2021-08-21T16:10:44Z"/>
          <w:sz w:val="9"/>
        </w:rPr>
        <w:pPrChange w:id="267" w:author="碧海蓝天" w:date="2021-08-21T16:10:43Z">
          <w:pPr>
            <w:pStyle w:val="3"/>
            <w:spacing w:before="6"/>
          </w:pPr>
        </w:pPrChange>
      </w:pPr>
    </w:p>
    <w:p>
      <w:pPr>
        <w:pStyle w:val="3"/>
        <w:spacing w:before="66" w:line="364" w:lineRule="auto"/>
        <w:ind w:left="0" w:right="514" w:firstLine="0"/>
        <w:jc w:val="both"/>
        <w:rPr>
          <w:ins w:id="270" w:author="碧海蓝天" w:date="2021-08-21T16:08:53Z"/>
          <w:b/>
          <w:sz w:val="24"/>
        </w:rPr>
        <w:pPrChange w:id="269" w:author="碧海蓝天" w:date="2021-08-21T16:08:44Z">
          <w:pPr>
            <w:pStyle w:val="3"/>
            <w:spacing w:before="66" w:line="364" w:lineRule="auto"/>
            <w:ind w:left="502" w:right="514" w:firstLine="479"/>
            <w:jc w:val="both"/>
          </w:pPr>
        </w:pPrChange>
      </w:pPr>
      <w:ins w:id="271" w:author="碧海蓝天" w:date="2021-08-21T16:08:41Z">
        <w:r>
          <w:rPr>
            <w:b/>
            <w:sz w:val="24"/>
          </w:rPr>
          <w:t>YLJ-IM-26</w:t>
        </w:r>
      </w:ins>
    </w:p>
    <w:p>
      <w:pPr>
        <w:spacing w:before="0"/>
        <w:ind w:left="278" w:right="2189" w:firstLine="0"/>
        <w:jc w:val="center"/>
        <w:rPr>
          <w:ins w:id="272" w:author="碧海蓝天" w:date="2021-08-21T16:08:53Z"/>
          <w:b/>
          <w:sz w:val="24"/>
        </w:rPr>
      </w:pPr>
      <w:ins w:id="273" w:author="碧海蓝天" w:date="2021-08-21T16:08:53Z">
        <w:r>
          <w:rPr>
            <w:b/>
            <w:sz w:val="24"/>
          </w:rPr>
          <w:t>雅砻江流域水电开发有限公司</w:t>
        </w:r>
      </w:ins>
      <w:ins w:id="274" w:author="碧海蓝天" w:date="2021-08-21T16:08:53Z">
        <w:r>
          <w:rPr>
            <w:b/>
            <w:w w:val="99"/>
            <w:sz w:val="24"/>
          </w:rPr>
          <w:t xml:space="preserve"> </w:t>
        </w:r>
      </w:ins>
    </w:p>
    <w:p>
      <w:pPr>
        <w:spacing w:before="2"/>
        <w:ind w:left="278" w:right="2132" w:firstLine="0"/>
        <w:jc w:val="center"/>
        <w:rPr>
          <w:ins w:id="275" w:author="碧海蓝天" w:date="2021-08-21T16:08:53Z"/>
          <w:b/>
          <w:sz w:val="36"/>
        </w:rPr>
      </w:pPr>
      <w:ins w:id="276" w:author="碧海蓝天" w:date="2021-08-21T16:08:53Z">
        <w:r>
          <w:rPr>
            <w:b/>
            <w:sz w:val="36"/>
          </w:rPr>
          <w:t>声像档案管理实施细则</w:t>
        </w:r>
      </w:ins>
      <w:ins w:id="277" w:author="碧海蓝天" w:date="2021-08-21T16:08:53Z">
        <w:r>
          <w:rPr>
            <w:b/>
            <w:w w:val="99"/>
            <w:sz w:val="36"/>
          </w:rPr>
          <w:t xml:space="preserve"> </w:t>
        </w:r>
      </w:ins>
    </w:p>
    <w:p>
      <w:pPr>
        <w:pStyle w:val="3"/>
        <w:spacing w:before="66" w:line="364" w:lineRule="auto"/>
        <w:ind w:left="0" w:right="514" w:firstLine="0"/>
        <w:jc w:val="center"/>
        <w:rPr>
          <w:ins w:id="279" w:author="碧海蓝天" w:date="2021-08-21T16:08:46Z"/>
          <w:b/>
          <w:sz w:val="24"/>
        </w:rPr>
        <w:pPrChange w:id="278" w:author="碧海蓝天" w:date="2021-08-21T16:08:56Z">
          <w:pPr>
            <w:pStyle w:val="3"/>
            <w:spacing w:before="66" w:line="364" w:lineRule="auto"/>
            <w:ind w:left="502" w:right="514" w:firstLine="479"/>
            <w:jc w:val="both"/>
          </w:pPr>
        </w:pPrChange>
      </w:pPr>
      <w:ins w:id="280" w:author="碧海蓝天" w:date="2021-08-21T16:08:53Z">
        <w:r>
          <w:rPr/>
          <w:t>（20</w:t>
        </w:r>
      </w:ins>
      <w:ins w:id="281" w:author="碧海蓝天" w:date="2021-08-21T16:08:53Z">
        <w:r>
          <w:rPr>
            <w:rFonts w:hint="eastAsia"/>
            <w:lang w:val="en-US" w:eastAsia="zh-CN"/>
          </w:rPr>
          <w:t>21</w:t>
        </w:r>
      </w:ins>
      <w:ins w:id="282" w:author="碧海蓝天" w:date="2021-08-21T16:08:53Z">
        <w:r>
          <w:rPr/>
          <w:t>年 8 月</w:t>
        </w:r>
      </w:ins>
      <w:ins w:id="283" w:author="碧海蓝天" w:date="2021-08-21T16:08:53Z">
        <w:r>
          <w:rPr>
            <w:rFonts w:hint="eastAsia"/>
            <w:lang w:val="en-US" w:eastAsia="zh-CN"/>
          </w:rPr>
          <w:t xml:space="preserve">xx  </w:t>
        </w:r>
      </w:ins>
      <w:ins w:id="284" w:author="碧海蓝天" w:date="2021-08-21T16:08:53Z">
        <w:r>
          <w:rPr/>
          <w:t xml:space="preserve"> 日，雅砻江〔</w:t>
        </w:r>
      </w:ins>
      <w:ins w:id="285" w:author="碧海蓝天" w:date="2021-08-21T16:08:53Z">
        <w:r>
          <w:rPr>
            <w:rFonts w:hint="eastAsia"/>
            <w:lang w:val="en-US" w:eastAsia="zh-CN"/>
          </w:rPr>
          <w:t>xx</w:t>
        </w:r>
      </w:ins>
      <w:ins w:id="286" w:author="碧海蓝天" w:date="2021-08-21T16:08:53Z">
        <w:r>
          <w:rPr/>
          <w:t>〕</w:t>
        </w:r>
      </w:ins>
      <w:ins w:id="287" w:author="碧海蓝天" w:date="2021-08-21T16:08:53Z">
        <w:r>
          <w:rPr>
            <w:rFonts w:hint="eastAsia"/>
            <w:lang w:val="en-US" w:eastAsia="zh-CN"/>
          </w:rPr>
          <w:t>xx</w:t>
        </w:r>
      </w:ins>
      <w:ins w:id="288" w:author="碧海蓝天" w:date="2021-08-21T16:08:53Z">
        <w:r>
          <w:rPr/>
          <w:t xml:space="preserve"> 号）</w:t>
        </w:r>
      </w:ins>
    </w:p>
    <w:p>
      <w:pPr>
        <w:pStyle w:val="3"/>
        <w:spacing w:before="66" w:line="364" w:lineRule="auto"/>
        <w:ind w:left="0" w:right="514" w:firstLine="0"/>
        <w:jc w:val="both"/>
        <w:rPr>
          <w:ins w:id="290" w:author="碧海蓝天" w:date="2021-08-21T16:08:42Z"/>
          <w:rFonts w:hint="default"/>
          <w:b/>
          <w:sz w:val="24"/>
          <w:lang w:val="en-US" w:eastAsia="zh-CN"/>
        </w:rPr>
        <w:pPrChange w:id="289" w:author="碧海蓝天" w:date="2021-08-21T16:08:44Z">
          <w:pPr>
            <w:pStyle w:val="3"/>
            <w:spacing w:before="66" w:line="364" w:lineRule="auto"/>
            <w:ind w:left="502" w:right="514" w:firstLine="479"/>
            <w:jc w:val="both"/>
          </w:pPr>
        </w:pPrChange>
      </w:pPr>
      <w:ins w:id="291" w:author="碧海蓝天" w:date="2021-08-21T16:09:06Z">
        <w:r>
          <w:rPr>
            <w:rFonts w:hint="eastAsia"/>
            <w:b/>
            <w:sz w:val="24"/>
            <w:lang w:val="en-US" w:eastAsia="zh-CN"/>
          </w:rPr>
          <w:t xml:space="preserve">   </w:t>
        </w:r>
      </w:ins>
      <w:ins w:id="292" w:author="碧海蓝天" w:date="2021-08-21T16:09:07Z">
        <w:r>
          <w:rPr>
            <w:rFonts w:hint="eastAsia"/>
            <w:b/>
            <w:sz w:val="24"/>
            <w:lang w:val="en-US" w:eastAsia="zh-CN"/>
          </w:rPr>
          <w:t xml:space="preserve"> </w:t>
        </w:r>
      </w:ins>
      <w:ins w:id="293" w:author="碧海蓝天" w:date="2021-08-21T16:09:07Z">
        <w:r>
          <w:rPr>
            <w:rFonts w:hint="default"/>
            <w:b/>
            <w:bCs/>
            <w:sz w:val="28"/>
            <w:szCs w:val="28"/>
            <w:lang w:val="zh-CN" w:eastAsia="zh-CN"/>
            <w:rPrChange w:id="294" w:author="碧海蓝天" w:date="2021-08-21T16:10:58Z">
              <w:rPr>
                <w:rFonts w:hint="eastAsia"/>
                <w:b/>
                <w:sz w:val="24"/>
                <w:lang w:val="en-US" w:eastAsia="zh-CN"/>
              </w:rPr>
            </w:rPrChange>
          </w:rPr>
          <w:t xml:space="preserve">  </w:t>
        </w:r>
      </w:ins>
      <w:ins w:id="295" w:author="碧海蓝天" w:date="2021-08-21T16:09:08Z">
        <w:r>
          <w:rPr>
            <w:rFonts w:hint="default"/>
            <w:b/>
            <w:bCs/>
            <w:sz w:val="28"/>
            <w:szCs w:val="28"/>
            <w:lang w:val="zh-CN" w:eastAsia="zh-CN"/>
            <w:rPrChange w:id="296" w:author="碧海蓝天" w:date="2021-08-21T16:10:58Z">
              <w:rPr>
                <w:rFonts w:hint="eastAsia"/>
                <w:b/>
                <w:sz w:val="24"/>
                <w:lang w:val="en-US" w:eastAsia="zh-CN"/>
              </w:rPr>
            </w:rPrChange>
          </w:rPr>
          <w:t xml:space="preserve"> </w:t>
        </w:r>
      </w:ins>
      <w:ins w:id="297" w:author="碧海蓝天" w:date="2021-08-21T16:09:09Z">
        <w:r>
          <w:rPr>
            <w:rFonts w:hint="default"/>
            <w:b/>
            <w:bCs/>
            <w:sz w:val="28"/>
            <w:szCs w:val="28"/>
            <w:lang w:val="zh-CN" w:eastAsia="zh-CN"/>
            <w:rPrChange w:id="298" w:author="碧海蓝天" w:date="2021-08-21T16:10:58Z">
              <w:rPr>
                <w:rFonts w:hint="eastAsia"/>
                <w:b/>
                <w:sz w:val="24"/>
                <w:lang w:val="en-US" w:eastAsia="zh-CN"/>
              </w:rPr>
            </w:rPrChange>
          </w:rPr>
          <w:t>1</w:t>
        </w:r>
      </w:ins>
      <w:ins w:id="299" w:author="碧海蓝天" w:date="2021-08-21T16:10:52Z">
        <w:r>
          <w:rPr>
            <w:rFonts w:hint="default"/>
            <w:b/>
            <w:bCs/>
            <w:sz w:val="28"/>
            <w:szCs w:val="28"/>
            <w:lang w:val="zh-CN" w:eastAsia="zh-CN"/>
            <w:rPrChange w:id="300" w:author="碧海蓝天" w:date="2021-08-21T16:10:58Z">
              <w:rPr>
                <w:rFonts w:hint="eastAsia"/>
                <w:b/>
                <w:sz w:val="24"/>
                <w:lang w:val="en-US" w:eastAsia="zh-CN"/>
              </w:rPr>
            </w:rPrChange>
          </w:rPr>
          <w:t xml:space="preserve"> </w:t>
        </w:r>
      </w:ins>
      <w:ins w:id="301" w:author="碧海蓝天" w:date="2021-08-21T16:09:10Z">
        <w:r>
          <w:rPr>
            <w:rFonts w:hint="default"/>
            <w:b/>
            <w:bCs/>
            <w:sz w:val="28"/>
            <w:szCs w:val="28"/>
            <w:lang w:val="zh-CN" w:eastAsia="zh-CN"/>
            <w:rPrChange w:id="302" w:author="碧海蓝天" w:date="2021-08-21T16:10:58Z">
              <w:rPr>
                <w:rFonts w:hint="eastAsia"/>
                <w:b/>
                <w:sz w:val="24"/>
                <w:lang w:val="en-US" w:eastAsia="zh-CN"/>
              </w:rPr>
            </w:rPrChange>
          </w:rPr>
          <w:t>目的</w:t>
        </w:r>
      </w:ins>
    </w:p>
    <w:p>
      <w:pPr>
        <w:pStyle w:val="3"/>
        <w:spacing w:before="66" w:line="364" w:lineRule="auto"/>
        <w:ind w:left="502" w:right="514" w:firstLine="479"/>
        <w:jc w:val="both"/>
      </w:pPr>
      <w:r>
        <w:rPr>
          <w:spacing w:val="-7"/>
        </w:rPr>
        <w:t>为进一步加强和规范公司声像档案的形成、收集、整理、移交、归档等工作，确</w:t>
      </w:r>
      <w:r>
        <w:rPr>
          <w:spacing w:val="-10"/>
        </w:rPr>
        <w:t>保声像档案完整、准确、系统，充分发挥声像档案在流域开发建设、电力生产、经营</w:t>
      </w:r>
      <w:r>
        <w:t xml:space="preserve">管理等公司发展中的作用，根据国家和行业的有关规定，制定本细则。 </w:t>
      </w:r>
    </w:p>
    <w:p>
      <w:pPr>
        <w:pStyle w:val="2"/>
        <w:spacing w:line="355" w:lineRule="exact"/>
      </w:pPr>
      <w:bookmarkStart w:id="1" w:name="_bookmark1"/>
      <w:bookmarkEnd w:id="1"/>
      <w:r>
        <w:t>2 主题内容与适用范围</w:t>
      </w:r>
      <w:r>
        <w:rPr>
          <w:w w:val="99"/>
        </w:rPr>
        <w:t xml:space="preserve"> </w:t>
      </w:r>
    </w:p>
    <w:p>
      <w:pPr>
        <w:pStyle w:val="8"/>
        <w:numPr>
          <w:ilvl w:val="1"/>
          <w:numId w:val="5"/>
        </w:numPr>
        <w:tabs>
          <w:tab w:val="left" w:pos="1467"/>
        </w:tabs>
        <w:spacing w:before="188" w:after="0" w:line="364" w:lineRule="auto"/>
        <w:ind w:left="502" w:right="509" w:firstLine="479"/>
        <w:jc w:val="both"/>
        <w:rPr>
          <w:sz w:val="24"/>
        </w:rPr>
      </w:pPr>
      <w:r>
        <w:rPr>
          <w:spacing w:val="1"/>
          <w:sz w:val="24"/>
        </w:rPr>
        <w:t>细则规定了公司和参与流域开发建设及生产运行管理等单位在声像档案</w:t>
      </w:r>
      <w:r>
        <w:rPr>
          <w:spacing w:val="-11"/>
          <w:sz w:val="24"/>
        </w:rPr>
        <w:t>的形成、编制、收集、整理和归档过程中的职责、归档范围、编制整理、移交归档及</w:t>
      </w:r>
      <w:r>
        <w:rPr>
          <w:sz w:val="24"/>
        </w:rPr>
        <w:t xml:space="preserve">保管利用等基本工作程序与要求。 </w:t>
      </w:r>
    </w:p>
    <w:p>
      <w:pPr>
        <w:pStyle w:val="8"/>
        <w:numPr>
          <w:ilvl w:val="1"/>
          <w:numId w:val="5"/>
        </w:numPr>
        <w:tabs>
          <w:tab w:val="left" w:pos="1402"/>
        </w:tabs>
        <w:spacing w:before="0" w:after="0" w:line="364" w:lineRule="auto"/>
        <w:ind w:left="502" w:right="515" w:firstLine="479"/>
        <w:jc w:val="both"/>
        <w:rPr>
          <w:sz w:val="24"/>
        </w:rPr>
      </w:pPr>
      <w:r>
        <w:rPr>
          <w:spacing w:val="-4"/>
          <w:sz w:val="24"/>
        </w:rPr>
        <w:t>本细则适用于公司及各二级单位声像档案的形成、整理、归档、保管和提供</w:t>
      </w:r>
      <w:r>
        <w:rPr>
          <w:spacing w:val="-9"/>
          <w:sz w:val="24"/>
        </w:rPr>
        <w:t>利用，并适用于参与流域开发建设及生产运行管理等单位声像档案的形成、编制、收</w:t>
      </w:r>
      <w:r>
        <w:rPr>
          <w:sz w:val="24"/>
        </w:rPr>
        <w:t xml:space="preserve">集、整理和归档移交。 </w:t>
      </w:r>
    </w:p>
    <w:p>
      <w:pPr>
        <w:pStyle w:val="2"/>
        <w:spacing w:line="355" w:lineRule="exact"/>
      </w:pPr>
      <w:bookmarkStart w:id="2" w:name="_bookmark2"/>
      <w:bookmarkEnd w:id="2"/>
      <w:r>
        <w:t>3 规范性引用文件</w:t>
      </w:r>
      <w:r>
        <w:rPr>
          <w:w w:val="99"/>
        </w:rPr>
        <w:t xml:space="preserve"> </w:t>
      </w:r>
    </w:p>
    <w:p>
      <w:pPr>
        <w:pStyle w:val="8"/>
        <w:numPr>
          <w:ilvl w:val="1"/>
          <w:numId w:val="6"/>
        </w:numPr>
        <w:tabs>
          <w:tab w:val="left" w:pos="1343"/>
        </w:tabs>
        <w:spacing w:before="187" w:after="0" w:line="240" w:lineRule="auto"/>
        <w:ind w:left="1343" w:right="0" w:hanging="362"/>
        <w:jc w:val="left"/>
        <w:rPr>
          <w:sz w:val="24"/>
        </w:rPr>
      </w:pPr>
      <w:r>
        <w:rPr>
          <w:sz w:val="24"/>
        </w:rPr>
        <w:t xml:space="preserve">DA/T42 企业档案工作规范 </w:t>
      </w:r>
    </w:p>
    <w:p>
      <w:pPr>
        <w:pStyle w:val="8"/>
        <w:numPr>
          <w:ilvl w:val="1"/>
          <w:numId w:val="6"/>
        </w:numPr>
        <w:tabs>
          <w:tab w:val="left" w:pos="1343"/>
        </w:tabs>
        <w:spacing w:before="161" w:after="0" w:line="240" w:lineRule="auto"/>
        <w:ind w:left="1343" w:right="0" w:hanging="362"/>
        <w:jc w:val="left"/>
        <w:rPr>
          <w:sz w:val="24"/>
        </w:rPr>
      </w:pPr>
      <w:r>
        <w:rPr>
          <w:sz w:val="24"/>
        </w:rPr>
        <w:t xml:space="preserve">DA/T28-2018 建设项目档案管理规范 </w:t>
      </w:r>
    </w:p>
    <w:p>
      <w:pPr>
        <w:pStyle w:val="8"/>
        <w:numPr>
          <w:ilvl w:val="1"/>
          <w:numId w:val="6"/>
        </w:numPr>
        <w:tabs>
          <w:tab w:val="left" w:pos="1343"/>
        </w:tabs>
        <w:spacing w:before="158" w:after="0" w:line="240" w:lineRule="auto"/>
        <w:ind w:left="1343" w:right="0" w:hanging="362"/>
        <w:jc w:val="left"/>
        <w:rPr>
          <w:ins w:id="303" w:author="碧海蓝天" w:date="2021-08-21T10:16:16Z"/>
          <w:sz w:val="24"/>
        </w:rPr>
      </w:pPr>
      <w:r>
        <w:rPr>
          <w:sz w:val="24"/>
        </w:rPr>
        <w:t xml:space="preserve">DA/T15 磁性载体档案管理与保护规范  </w:t>
      </w:r>
    </w:p>
    <w:p>
      <w:pPr>
        <w:pStyle w:val="8"/>
        <w:numPr>
          <w:ilvl w:val="1"/>
          <w:numId w:val="6"/>
        </w:numPr>
        <w:tabs>
          <w:tab w:val="left" w:pos="1343"/>
        </w:tabs>
        <w:spacing w:before="158" w:after="0" w:line="240" w:lineRule="auto"/>
        <w:ind w:left="1343" w:right="0" w:hanging="362"/>
        <w:jc w:val="left"/>
        <w:rPr>
          <w:ins w:id="304" w:author="碧海蓝天" w:date="2021-08-21T10:20:54Z"/>
          <w:sz w:val="24"/>
        </w:rPr>
      </w:pPr>
      <w:ins w:id="305" w:author="碧海蓝天" w:date="2021-08-21T10:20:40Z">
        <w:r>
          <w:rPr>
            <w:rFonts w:hint="eastAsia"/>
            <w:sz w:val="24"/>
          </w:rPr>
          <w:t>DAT50-2014数码照片归档与管理规范</w:t>
        </w:r>
      </w:ins>
    </w:p>
    <w:p>
      <w:pPr>
        <w:pStyle w:val="8"/>
        <w:numPr>
          <w:ilvl w:val="1"/>
          <w:numId w:val="6"/>
        </w:numPr>
        <w:tabs>
          <w:tab w:val="left" w:pos="1343"/>
        </w:tabs>
        <w:spacing w:before="158" w:after="0" w:line="240" w:lineRule="auto"/>
        <w:ind w:left="1343" w:right="0" w:hanging="362"/>
        <w:jc w:val="left"/>
        <w:rPr>
          <w:ins w:id="306" w:author="碧海蓝天" w:date="2021-08-21T10:21:07Z"/>
          <w:sz w:val="24"/>
        </w:rPr>
      </w:pPr>
      <w:ins w:id="307" w:author="碧海蓝天" w:date="2021-08-21T10:21:05Z">
        <w:r>
          <w:rPr>
            <w:rFonts w:hint="eastAsia"/>
            <w:sz w:val="24"/>
          </w:rPr>
          <w:t xml:space="preserve">DAT54-2014照片类电子档案元数据方案 </w:t>
        </w:r>
      </w:ins>
    </w:p>
    <w:p>
      <w:pPr>
        <w:pStyle w:val="8"/>
        <w:numPr>
          <w:ilvl w:val="1"/>
          <w:numId w:val="6"/>
        </w:numPr>
        <w:tabs>
          <w:tab w:val="left" w:pos="1343"/>
        </w:tabs>
        <w:spacing w:before="158" w:after="0" w:line="240" w:lineRule="auto"/>
        <w:ind w:left="1343" w:right="0" w:hanging="362"/>
        <w:jc w:val="left"/>
        <w:rPr>
          <w:ins w:id="308" w:author="碧海蓝天" w:date="2021-08-21T10:21:36Z"/>
          <w:sz w:val="24"/>
        </w:rPr>
      </w:pPr>
      <w:ins w:id="309" w:author="碧海蓝天" w:date="2021-08-21T10:21:22Z">
        <w:r>
          <w:rPr>
            <w:rFonts w:hint="eastAsia"/>
            <w:sz w:val="24"/>
          </w:rPr>
          <w:t xml:space="preserve">DAT63-2017录音录像类电子档案元数据方案 </w:t>
        </w:r>
      </w:ins>
    </w:p>
    <w:p>
      <w:pPr>
        <w:pStyle w:val="8"/>
        <w:numPr>
          <w:ilvl w:val="1"/>
          <w:numId w:val="6"/>
        </w:numPr>
        <w:tabs>
          <w:tab w:val="left" w:pos="1343"/>
        </w:tabs>
        <w:spacing w:before="158" w:after="0" w:line="240" w:lineRule="auto"/>
        <w:ind w:left="1343" w:right="0" w:hanging="362"/>
        <w:jc w:val="left"/>
        <w:rPr>
          <w:sz w:val="24"/>
        </w:rPr>
      </w:pPr>
      <w:ins w:id="310" w:author="碧海蓝天" w:date="2021-08-21T10:21:37Z">
        <w:r>
          <w:rPr>
            <w:rFonts w:hint="eastAsia"/>
            <w:sz w:val="24"/>
          </w:rPr>
          <w:t>DAT78-2019录音录像档案管理规范</w:t>
        </w:r>
      </w:ins>
    </w:p>
    <w:p>
      <w:pPr>
        <w:pStyle w:val="8"/>
        <w:numPr>
          <w:ilvl w:val="1"/>
          <w:numId w:val="6"/>
        </w:numPr>
        <w:tabs>
          <w:tab w:val="left" w:pos="1343"/>
        </w:tabs>
        <w:spacing w:before="160" w:after="0" w:line="240" w:lineRule="auto"/>
        <w:ind w:left="1343" w:right="0" w:hanging="362"/>
        <w:jc w:val="left"/>
        <w:rPr>
          <w:sz w:val="24"/>
        </w:rPr>
      </w:pPr>
      <w:r>
        <w:rPr>
          <w:sz w:val="24"/>
        </w:rPr>
        <w:t xml:space="preserve">GB/T11821 照片档案管理规范 </w:t>
      </w:r>
    </w:p>
    <w:p>
      <w:pPr>
        <w:pStyle w:val="8"/>
        <w:numPr>
          <w:ilvl w:val="1"/>
          <w:numId w:val="6"/>
        </w:numPr>
        <w:tabs>
          <w:tab w:val="left" w:pos="1343"/>
        </w:tabs>
        <w:spacing w:before="158" w:after="0" w:line="240" w:lineRule="auto"/>
        <w:ind w:left="1343" w:right="0" w:hanging="362"/>
        <w:jc w:val="left"/>
        <w:rPr>
          <w:sz w:val="24"/>
        </w:rPr>
      </w:pPr>
      <w:r>
        <w:rPr>
          <w:sz w:val="24"/>
        </w:rPr>
        <w:t xml:space="preserve">GB/T11822 科学技术档案案卷构成一般要求 </w:t>
      </w:r>
    </w:p>
    <w:p>
      <w:pPr>
        <w:pStyle w:val="8"/>
        <w:numPr>
          <w:ilvl w:val="1"/>
          <w:numId w:val="6"/>
        </w:numPr>
        <w:tabs>
          <w:tab w:val="left" w:pos="1343"/>
        </w:tabs>
        <w:spacing w:before="161" w:after="0" w:line="240" w:lineRule="auto"/>
        <w:ind w:left="1343" w:right="0" w:hanging="362"/>
        <w:jc w:val="left"/>
        <w:rPr>
          <w:sz w:val="24"/>
        </w:rPr>
      </w:pPr>
      <w:r>
        <w:rPr>
          <w:sz w:val="24"/>
        </w:rPr>
        <w:t xml:space="preserve">GB/T18894 电子文件归档与管理规范 </w:t>
      </w:r>
    </w:p>
    <w:p>
      <w:pPr>
        <w:pStyle w:val="8"/>
        <w:numPr>
          <w:ilvl w:val="1"/>
          <w:numId w:val="6"/>
        </w:numPr>
        <w:tabs>
          <w:tab w:val="left" w:pos="1343"/>
        </w:tabs>
        <w:spacing w:before="158" w:after="0" w:line="240" w:lineRule="auto"/>
        <w:ind w:left="1343" w:right="0" w:hanging="362"/>
        <w:jc w:val="left"/>
        <w:rPr>
          <w:sz w:val="24"/>
        </w:rPr>
      </w:pPr>
      <w:r>
        <w:rPr>
          <w:sz w:val="24"/>
        </w:rPr>
        <w:t xml:space="preserve">GB/T 50328 建设工程文件归档整理规范 </w:t>
      </w:r>
    </w:p>
    <w:p>
      <w:pPr>
        <w:pStyle w:val="8"/>
        <w:numPr>
          <w:ilvl w:val="1"/>
          <w:numId w:val="6"/>
        </w:numPr>
        <w:tabs>
          <w:tab w:val="left" w:pos="1343"/>
        </w:tabs>
        <w:spacing w:before="161" w:after="0" w:line="240" w:lineRule="auto"/>
        <w:ind w:left="1343" w:right="0" w:hanging="362"/>
        <w:jc w:val="left"/>
        <w:rPr>
          <w:sz w:val="24"/>
        </w:rPr>
      </w:pPr>
      <w:r>
        <w:rPr>
          <w:sz w:val="24"/>
        </w:rPr>
        <w:t xml:space="preserve">DL5278 水电水利工程达标投产验收规程 </w:t>
      </w:r>
    </w:p>
    <w:p>
      <w:pPr>
        <w:pStyle w:val="8"/>
        <w:numPr>
          <w:ilvl w:val="1"/>
          <w:numId w:val="6"/>
        </w:numPr>
        <w:tabs>
          <w:tab w:val="left" w:pos="1402"/>
        </w:tabs>
        <w:spacing w:before="160" w:after="0" w:line="240" w:lineRule="auto"/>
        <w:ind w:left="1402" w:right="0" w:hanging="421"/>
        <w:jc w:val="left"/>
        <w:rPr>
          <w:sz w:val="24"/>
        </w:rPr>
      </w:pPr>
      <w:r>
        <w:rPr>
          <w:sz w:val="24"/>
        </w:rPr>
        <w:t>电子档案移交与接收办法（档发〔2012〕7</w:t>
      </w:r>
      <w:r>
        <w:rPr>
          <w:spacing w:val="-30"/>
          <w:sz w:val="24"/>
        </w:rPr>
        <w:t xml:space="preserve"> 号</w:t>
      </w:r>
      <w:r>
        <w:rPr>
          <w:sz w:val="24"/>
        </w:rPr>
        <w:t xml:space="preserve">） </w:t>
      </w:r>
    </w:p>
    <w:p>
      <w:pPr>
        <w:pStyle w:val="2"/>
        <w:spacing w:before="157"/>
      </w:pPr>
      <w:bookmarkStart w:id="3" w:name="_bookmark3"/>
      <w:bookmarkEnd w:id="3"/>
      <w:r>
        <w:t>4 术语和定义</w:t>
      </w:r>
      <w:r>
        <w:rPr>
          <w:w w:val="99"/>
        </w:rPr>
        <w:t xml:space="preserve"> </w:t>
      </w:r>
    </w:p>
    <w:p>
      <w:pPr>
        <w:spacing w:before="188"/>
        <w:ind w:left="984" w:right="0" w:firstLine="0"/>
        <w:jc w:val="left"/>
        <w:rPr>
          <w:b/>
          <w:sz w:val="24"/>
        </w:rPr>
      </w:pPr>
      <w:r>
        <w:rPr>
          <w:b/>
          <w:sz w:val="24"/>
        </w:rPr>
        <w:t>4.1 声像档案</w:t>
      </w:r>
      <w:r>
        <w:rPr>
          <w:b/>
          <w:w w:val="99"/>
          <w:sz w:val="24"/>
        </w:rPr>
        <w:t xml:space="preserve"> </w:t>
      </w:r>
    </w:p>
    <w:p>
      <w:pPr>
        <w:pStyle w:val="3"/>
        <w:spacing w:before="160" w:line="362" w:lineRule="auto"/>
        <w:ind w:left="502" w:right="421" w:firstLine="479"/>
      </w:pPr>
      <w:r>
        <w:t>是指国家机构、社会组织以及个人从事政治、军事、经济、科学、技术、文化、宗教等活动中形成的对国家和社会有保存价值的照片（包括底片）、影片、唱片、录</w:t>
      </w:r>
    </w:p>
    <w:p>
      <w:pPr>
        <w:spacing w:before="106" w:line="362" w:lineRule="auto"/>
        <w:ind w:left="950" w:right="1020" w:hanging="449"/>
        <w:jc w:val="left"/>
        <w:rPr>
          <w:ins w:id="311" w:author="碧海蓝天" w:date="2021-08-21T13:30:53Z"/>
          <w:sz w:val="24"/>
        </w:rPr>
      </w:pPr>
      <w:r>
        <w:rPr>
          <w:sz w:val="24"/>
        </w:rPr>
        <w:t>音带、录像带</w:t>
      </w:r>
      <w:ins w:id="312" w:author="碧海蓝天" w:date="2021-08-21T10:22:48Z">
        <w:r>
          <w:rPr>
            <w:rFonts w:hint="eastAsia"/>
            <w:sz w:val="24"/>
            <w:lang w:eastAsia="zh-CN"/>
          </w:rPr>
          <w:t>、</w:t>
        </w:r>
      </w:ins>
      <w:ins w:id="313" w:author="碧海蓝天" w:date="2021-08-21T10:22:54Z">
        <w:r>
          <w:rPr>
            <w:rFonts w:hint="eastAsia"/>
            <w:sz w:val="24"/>
            <w:lang w:val="en-US" w:eastAsia="zh-CN"/>
          </w:rPr>
          <w:t>光盘、</w:t>
        </w:r>
      </w:ins>
      <w:ins w:id="314" w:author="碧海蓝天" w:date="2021-08-21T10:22:56Z">
        <w:r>
          <w:rPr>
            <w:rFonts w:hint="eastAsia"/>
            <w:sz w:val="24"/>
            <w:lang w:val="en-US" w:eastAsia="zh-CN"/>
          </w:rPr>
          <w:t>硬磁盘</w:t>
        </w:r>
      </w:ins>
      <w:r>
        <w:rPr>
          <w:sz w:val="24"/>
        </w:rPr>
        <w:t>等不同材料为载体，以声像为主，并辅以文字说明的历史记录。</w:t>
      </w:r>
    </w:p>
    <w:p>
      <w:pPr>
        <w:spacing w:before="106" w:line="362" w:lineRule="auto"/>
        <w:ind w:left="907" w:leftChars="409" w:right="1020" w:hanging="7" w:hangingChars="3"/>
        <w:jc w:val="both"/>
        <w:rPr>
          <w:b/>
          <w:sz w:val="24"/>
        </w:rPr>
      </w:pPr>
      <w:r>
        <w:rPr>
          <w:b/>
          <w:sz w:val="24"/>
        </w:rPr>
        <w:t>4.2 照片档案</w:t>
      </w:r>
      <w:r>
        <w:rPr>
          <w:b/>
          <w:w w:val="99"/>
          <w:sz w:val="24"/>
        </w:rPr>
        <w:t xml:space="preserve"> </w:t>
      </w:r>
    </w:p>
    <w:p>
      <w:pPr>
        <w:pStyle w:val="3"/>
        <w:spacing w:before="5" w:line="364" w:lineRule="auto"/>
        <w:ind w:left="502" w:right="513" w:firstLine="479"/>
        <w:jc w:val="both"/>
      </w:pPr>
      <w:r>
        <w:rPr>
          <w:spacing w:val="-6"/>
        </w:rPr>
        <w:t>本细则的照片档案专指数码照片档案，是用扫描或数码相机直接拍摄获得的，以</w:t>
      </w:r>
      <w:r>
        <w:rPr>
          <w:spacing w:val="-8"/>
        </w:rPr>
        <w:t>数码形式存储于磁盘、光盘等载体，依赖计算机系统阅读、处理，并可在通信网络上</w:t>
      </w:r>
      <w:r>
        <w:t>传送的图像文件</w:t>
      </w:r>
      <w:del w:id="315" w:author="碧海蓝天" w:date="2021-08-21T10:24:54Z">
        <w:r>
          <w:rPr/>
          <w:delText>，由数码文件、照片、著录三部分组成</w:delText>
        </w:r>
      </w:del>
      <w:r>
        <w:t xml:space="preserve">。 </w:t>
      </w:r>
    </w:p>
    <w:p>
      <w:pPr>
        <w:spacing w:before="0" w:line="305" w:lineRule="exact"/>
        <w:ind w:left="950" w:right="0" w:firstLine="0"/>
        <w:jc w:val="left"/>
        <w:rPr>
          <w:b/>
          <w:sz w:val="24"/>
        </w:rPr>
      </w:pPr>
      <w:r>
        <w:rPr>
          <w:b/>
          <w:sz w:val="24"/>
        </w:rPr>
        <w:t>4.3</w:t>
      </w:r>
      <w:r>
        <w:rPr>
          <w:b/>
          <w:spacing w:val="-1"/>
          <w:sz w:val="24"/>
        </w:rPr>
        <w:t xml:space="preserve"> 视频档案</w:t>
      </w:r>
      <w:r>
        <w:rPr>
          <w:b/>
          <w:spacing w:val="-1"/>
          <w:w w:val="99"/>
          <w:sz w:val="24"/>
        </w:rPr>
        <w:t xml:space="preserve"> </w:t>
      </w:r>
    </w:p>
    <w:p>
      <w:pPr>
        <w:spacing w:before="160" w:line="364" w:lineRule="auto"/>
        <w:ind w:left="950" w:right="1020" w:firstLine="31"/>
        <w:jc w:val="left"/>
        <w:rPr>
          <w:b/>
          <w:sz w:val="24"/>
        </w:rPr>
      </w:pPr>
      <w:r>
        <w:rPr>
          <w:sz w:val="24"/>
        </w:rPr>
        <w:t>视频档案是用光学、电磁等方法记录图像和伴音信号而形成的声像材料。</w:t>
      </w:r>
      <w:r>
        <w:rPr>
          <w:b/>
          <w:sz w:val="24"/>
        </w:rPr>
        <w:t>4.4 音频档案</w:t>
      </w:r>
      <w:r>
        <w:rPr>
          <w:b/>
          <w:w w:val="99"/>
          <w:sz w:val="24"/>
        </w:rPr>
        <w:t xml:space="preserve"> </w:t>
      </w:r>
    </w:p>
    <w:p>
      <w:pPr>
        <w:pStyle w:val="3"/>
        <w:spacing w:line="364" w:lineRule="auto"/>
        <w:ind w:left="502" w:right="515" w:firstLine="479"/>
        <w:rPr>
          <w:ins w:id="316" w:author="碧海蓝天" w:date="2021-08-21T14:06:50Z"/>
        </w:rPr>
      </w:pPr>
      <w:r>
        <w:rPr>
          <w:spacing w:val="-8"/>
        </w:rPr>
        <w:t>音频档案是声像档案的一种，用机械、电磁等方法把声音记录下来而形成的声像</w:t>
      </w:r>
      <w:r>
        <w:t xml:space="preserve">材料。  </w:t>
      </w:r>
    </w:p>
    <w:p>
      <w:pPr>
        <w:pStyle w:val="3"/>
        <w:spacing w:line="364" w:lineRule="auto"/>
        <w:ind w:left="502" w:right="515" w:firstLine="479"/>
        <w:rPr>
          <w:ins w:id="317" w:author="碧海蓝天" w:date="2021-08-21T14:06:59Z"/>
          <w:rFonts w:hint="eastAsia"/>
          <w:lang w:val="en-US" w:eastAsia="zh-CN"/>
        </w:rPr>
      </w:pPr>
      <w:ins w:id="318" w:author="碧海蓝天" w:date="2021-08-21T14:06:56Z">
        <w:r>
          <w:rPr>
            <w:rFonts w:hint="eastAsia"/>
            <w:lang w:val="en-US" w:eastAsia="zh-CN"/>
          </w:rPr>
          <w:t>4.5</w:t>
        </w:r>
      </w:ins>
      <w:ins w:id="319" w:author="碧海蓝天" w:date="2021-08-21T14:06:58Z">
        <w:r>
          <w:rPr>
            <w:rFonts w:hint="eastAsia"/>
            <w:lang w:val="en-US" w:eastAsia="zh-CN"/>
          </w:rPr>
          <w:t xml:space="preserve"> </w:t>
        </w:r>
      </w:ins>
      <w:ins w:id="320" w:author="碧海蓝天" w:date="2021-08-21T14:06:52Z">
        <w:r>
          <w:rPr>
            <w:rFonts w:hint="eastAsia"/>
            <w:lang w:val="en-US" w:eastAsia="zh-CN"/>
          </w:rPr>
          <w:t>照片组</w:t>
        </w:r>
      </w:ins>
    </w:p>
    <w:p>
      <w:pPr>
        <w:pStyle w:val="3"/>
        <w:spacing w:line="364" w:lineRule="auto"/>
        <w:ind w:left="502" w:right="515" w:firstLine="479"/>
        <w:rPr>
          <w:ins w:id="321" w:author="碧海蓝天" w:date="2021-08-21T14:08:23Z"/>
          <w:rFonts w:hint="eastAsia"/>
          <w:lang w:val="en-US" w:eastAsia="zh-CN"/>
        </w:rPr>
      </w:pPr>
      <w:ins w:id="322" w:author="碧海蓝天" w:date="2021-08-21T14:07:05Z">
        <w:r>
          <w:rPr>
            <w:rFonts w:hint="eastAsia"/>
            <w:lang w:val="en-US" w:eastAsia="zh-CN"/>
          </w:rPr>
          <w:t>是指</w:t>
        </w:r>
      </w:ins>
      <w:ins w:id="323" w:author="碧海蓝天" w:date="2021-08-21T14:07:33Z">
        <w:r>
          <w:rPr>
            <w:rFonts w:hint="eastAsia"/>
            <w:lang w:val="en-US" w:eastAsia="zh-CN"/>
          </w:rPr>
          <w:t>有</w:t>
        </w:r>
      </w:ins>
      <w:ins w:id="324" w:author="碧海蓝天" w:date="2021-08-21T14:07:34Z">
        <w:r>
          <w:rPr>
            <w:rFonts w:hint="eastAsia"/>
            <w:lang w:val="en-US" w:eastAsia="zh-CN"/>
          </w:rPr>
          <w:t>密切</w:t>
        </w:r>
      </w:ins>
      <w:ins w:id="325" w:author="碧海蓝天" w:date="2021-08-21T14:07:35Z">
        <w:r>
          <w:rPr>
            <w:rFonts w:hint="eastAsia"/>
            <w:lang w:val="en-US" w:eastAsia="zh-CN"/>
          </w:rPr>
          <w:t>联系的</w:t>
        </w:r>
      </w:ins>
      <w:ins w:id="326" w:author="碧海蓝天" w:date="2021-08-21T14:07:37Z">
        <w:r>
          <w:rPr>
            <w:rFonts w:hint="eastAsia"/>
            <w:lang w:val="en-US" w:eastAsia="zh-CN"/>
          </w:rPr>
          <w:t>若干张</w:t>
        </w:r>
      </w:ins>
      <w:ins w:id="327" w:author="碧海蓝天" w:date="2021-08-21T14:07:39Z">
        <w:r>
          <w:rPr>
            <w:rFonts w:hint="eastAsia"/>
            <w:lang w:val="en-US" w:eastAsia="zh-CN"/>
          </w:rPr>
          <w:t>数码</w:t>
        </w:r>
      </w:ins>
      <w:ins w:id="328" w:author="碧海蓝天" w:date="2021-08-21T14:07:41Z">
        <w:r>
          <w:rPr>
            <w:rFonts w:hint="eastAsia"/>
            <w:lang w:val="en-US" w:eastAsia="zh-CN"/>
          </w:rPr>
          <w:t>照片的</w:t>
        </w:r>
      </w:ins>
      <w:ins w:id="329" w:author="碧海蓝天" w:date="2021-08-21T14:07:42Z">
        <w:r>
          <w:rPr>
            <w:rFonts w:hint="eastAsia"/>
            <w:lang w:val="en-US" w:eastAsia="zh-CN"/>
          </w:rPr>
          <w:t>集合</w:t>
        </w:r>
      </w:ins>
      <w:ins w:id="330" w:author="碧海蓝天" w:date="2021-08-21T14:07:48Z">
        <w:r>
          <w:rPr>
            <w:rFonts w:hint="eastAsia"/>
            <w:lang w:val="en-US" w:eastAsia="zh-CN"/>
          </w:rPr>
          <w:t>。</w:t>
        </w:r>
      </w:ins>
      <w:ins w:id="331" w:author="碧海蓝天" w:date="2021-08-21T14:07:49Z">
        <w:r>
          <w:rPr>
            <w:rFonts w:hint="eastAsia"/>
            <w:lang w:val="en-US" w:eastAsia="zh-CN"/>
          </w:rPr>
          <w:t>如</w:t>
        </w:r>
      </w:ins>
      <w:ins w:id="332" w:author="碧海蓝天" w:date="2021-08-21T14:07:50Z">
        <w:r>
          <w:rPr>
            <w:rFonts w:hint="eastAsia"/>
            <w:lang w:val="en-US" w:eastAsia="zh-CN"/>
          </w:rPr>
          <w:t>一次</w:t>
        </w:r>
      </w:ins>
      <w:ins w:id="333" w:author="碧海蓝天" w:date="2021-08-21T14:07:51Z">
        <w:r>
          <w:rPr>
            <w:rFonts w:hint="eastAsia"/>
            <w:lang w:val="en-US" w:eastAsia="zh-CN"/>
          </w:rPr>
          <w:t>会议、</w:t>
        </w:r>
      </w:ins>
      <w:ins w:id="334" w:author="碧海蓝天" w:date="2021-08-21T14:07:53Z">
        <w:r>
          <w:rPr>
            <w:rFonts w:hint="eastAsia"/>
            <w:lang w:val="en-US" w:eastAsia="zh-CN"/>
          </w:rPr>
          <w:t>一项</w:t>
        </w:r>
      </w:ins>
      <w:ins w:id="335" w:author="碧海蓝天" w:date="2021-08-21T14:07:55Z">
        <w:r>
          <w:rPr>
            <w:rFonts w:hint="eastAsia"/>
            <w:lang w:val="en-US" w:eastAsia="zh-CN"/>
          </w:rPr>
          <w:t>活动</w:t>
        </w:r>
      </w:ins>
      <w:ins w:id="336" w:author="碧海蓝天" w:date="2021-08-21T14:07:57Z">
        <w:r>
          <w:rPr>
            <w:rFonts w:hint="eastAsia"/>
            <w:lang w:val="en-US" w:eastAsia="zh-CN"/>
          </w:rPr>
          <w:t>等</w:t>
        </w:r>
      </w:ins>
      <w:ins w:id="337" w:author="碧海蓝天" w:date="2021-08-21T14:07:59Z">
        <w:r>
          <w:rPr>
            <w:rFonts w:hint="eastAsia"/>
            <w:lang w:val="en-US" w:eastAsia="zh-CN"/>
          </w:rPr>
          <w:t>反映</w:t>
        </w:r>
      </w:ins>
      <w:ins w:id="338" w:author="碧海蓝天" w:date="2021-08-21T14:08:00Z">
        <w:r>
          <w:rPr>
            <w:rFonts w:hint="eastAsia"/>
            <w:lang w:val="en-US" w:eastAsia="zh-CN"/>
          </w:rPr>
          <w:t>同一</w:t>
        </w:r>
      </w:ins>
      <w:ins w:id="339" w:author="碧海蓝天" w:date="2021-08-21T14:08:01Z">
        <w:r>
          <w:rPr>
            <w:rFonts w:hint="eastAsia"/>
            <w:lang w:val="en-US" w:eastAsia="zh-CN"/>
          </w:rPr>
          <w:t>问题</w:t>
        </w:r>
      </w:ins>
      <w:ins w:id="340" w:author="碧海蓝天" w:date="2021-08-21T14:08:02Z">
        <w:r>
          <w:rPr>
            <w:rFonts w:hint="eastAsia"/>
            <w:lang w:val="en-US" w:eastAsia="zh-CN"/>
          </w:rPr>
          <w:t>或</w:t>
        </w:r>
      </w:ins>
      <w:ins w:id="341" w:author="碧海蓝天" w:date="2021-08-21T14:08:04Z">
        <w:r>
          <w:rPr>
            <w:rFonts w:hint="eastAsia"/>
            <w:lang w:val="en-US" w:eastAsia="zh-CN"/>
          </w:rPr>
          <w:t>事由的</w:t>
        </w:r>
      </w:ins>
      <w:ins w:id="342" w:author="碧海蓝天" w:date="2021-08-21T14:08:06Z">
        <w:r>
          <w:rPr>
            <w:rFonts w:hint="eastAsia"/>
            <w:lang w:val="en-US" w:eastAsia="zh-CN"/>
          </w:rPr>
          <w:t>若干张</w:t>
        </w:r>
      </w:ins>
      <w:ins w:id="343" w:author="碧海蓝天" w:date="2021-08-21T14:08:07Z">
        <w:r>
          <w:rPr>
            <w:rFonts w:hint="eastAsia"/>
            <w:lang w:val="en-US" w:eastAsia="zh-CN"/>
          </w:rPr>
          <w:t>数码</w:t>
        </w:r>
      </w:ins>
      <w:ins w:id="344" w:author="碧海蓝天" w:date="2021-08-21T14:08:08Z">
        <w:r>
          <w:rPr>
            <w:rFonts w:hint="eastAsia"/>
            <w:lang w:val="en-US" w:eastAsia="zh-CN"/>
          </w:rPr>
          <w:t>照片</w:t>
        </w:r>
      </w:ins>
      <w:ins w:id="345" w:author="碧海蓝天" w:date="2021-08-21T14:08:09Z">
        <w:r>
          <w:rPr>
            <w:rFonts w:hint="eastAsia"/>
            <w:lang w:val="en-US" w:eastAsia="zh-CN"/>
          </w:rPr>
          <w:t>为一个</w:t>
        </w:r>
      </w:ins>
      <w:ins w:id="346" w:author="碧海蓝天" w:date="2021-08-21T14:08:11Z">
        <w:r>
          <w:rPr>
            <w:rFonts w:hint="eastAsia"/>
            <w:lang w:val="en-US" w:eastAsia="zh-CN"/>
          </w:rPr>
          <w:t>招聘组，</w:t>
        </w:r>
      </w:ins>
      <w:ins w:id="347" w:author="碧海蓝天" w:date="2021-08-21T14:08:17Z">
        <w:r>
          <w:rPr>
            <w:rFonts w:hint="eastAsia"/>
            <w:lang w:val="en-US" w:eastAsia="zh-CN"/>
          </w:rPr>
          <w:t>全部存储</w:t>
        </w:r>
      </w:ins>
      <w:ins w:id="348" w:author="碧海蓝天" w:date="2021-08-21T14:08:18Z">
        <w:r>
          <w:rPr>
            <w:rFonts w:hint="eastAsia"/>
            <w:lang w:val="en-US" w:eastAsia="zh-CN"/>
          </w:rPr>
          <w:t>到</w:t>
        </w:r>
      </w:ins>
      <w:ins w:id="349" w:author="碧海蓝天" w:date="2021-08-21T14:08:19Z">
        <w:r>
          <w:rPr>
            <w:rFonts w:hint="eastAsia"/>
            <w:lang w:val="en-US" w:eastAsia="zh-CN"/>
          </w:rPr>
          <w:t>同一</w:t>
        </w:r>
      </w:ins>
      <w:ins w:id="350" w:author="碧海蓝天" w:date="2021-08-21T14:08:20Z">
        <w:r>
          <w:rPr>
            <w:rFonts w:hint="eastAsia"/>
            <w:lang w:val="en-US" w:eastAsia="zh-CN"/>
          </w:rPr>
          <w:t>个</w:t>
        </w:r>
      </w:ins>
      <w:ins w:id="351" w:author="碧海蓝天" w:date="2021-08-21T14:08:21Z">
        <w:r>
          <w:rPr>
            <w:rFonts w:hint="eastAsia"/>
            <w:lang w:val="en-US" w:eastAsia="zh-CN"/>
          </w:rPr>
          <w:t>文件夹</w:t>
        </w:r>
      </w:ins>
      <w:ins w:id="352" w:author="碧海蓝天" w:date="2021-08-21T14:08:22Z">
        <w:r>
          <w:rPr>
            <w:rFonts w:hint="eastAsia"/>
            <w:lang w:val="en-US" w:eastAsia="zh-CN"/>
          </w:rPr>
          <w:t>内</w:t>
        </w:r>
      </w:ins>
      <w:ins w:id="353" w:author="碧海蓝天" w:date="2021-08-21T14:08:23Z">
        <w:r>
          <w:rPr>
            <w:rFonts w:hint="eastAsia"/>
            <w:lang w:val="en-US" w:eastAsia="zh-CN"/>
          </w:rPr>
          <w:t>。</w:t>
        </w:r>
      </w:ins>
    </w:p>
    <w:p>
      <w:pPr>
        <w:pStyle w:val="3"/>
        <w:spacing w:line="364" w:lineRule="auto"/>
        <w:ind w:left="502" w:right="515" w:firstLine="479"/>
        <w:rPr>
          <w:ins w:id="354" w:author="碧海蓝天" w:date="2021-08-21T14:08:46Z"/>
          <w:rFonts w:hint="eastAsia"/>
          <w:lang w:val="en-US" w:eastAsia="zh-CN"/>
        </w:rPr>
      </w:pPr>
      <w:ins w:id="355" w:author="碧海蓝天" w:date="2021-08-21T14:08:51Z">
        <w:r>
          <w:rPr>
            <w:rFonts w:hint="eastAsia"/>
            <w:lang w:val="en-US" w:eastAsia="zh-CN"/>
          </w:rPr>
          <w:t>4.6</w:t>
        </w:r>
      </w:ins>
      <w:ins w:id="356" w:author="碧海蓝天" w:date="2021-08-21T14:08:45Z">
        <w:r>
          <w:rPr>
            <w:rFonts w:hint="eastAsia"/>
            <w:lang w:val="en-US" w:eastAsia="zh-CN"/>
          </w:rPr>
          <w:t>件</w:t>
        </w:r>
      </w:ins>
    </w:p>
    <w:p>
      <w:pPr>
        <w:pStyle w:val="3"/>
        <w:spacing w:line="364" w:lineRule="auto"/>
        <w:ind w:left="502" w:right="515" w:firstLine="479"/>
        <w:rPr>
          <w:del w:id="357" w:author="碧海蓝天" w:date="2021-08-21T14:07:19Z"/>
          <w:rFonts w:hint="eastAsia" w:eastAsia="宋体"/>
          <w:lang w:val="en-US" w:eastAsia="zh-CN"/>
        </w:rPr>
      </w:pPr>
      <w:ins w:id="358" w:author="碧海蓝天" w:date="2021-08-21T14:08:48Z">
        <w:r>
          <w:rPr>
            <w:rFonts w:hint="eastAsia"/>
            <w:lang w:val="en-US" w:eastAsia="zh-CN"/>
          </w:rPr>
          <w:t>是指</w:t>
        </w:r>
      </w:ins>
      <w:ins w:id="359" w:author="碧海蓝天" w:date="2021-08-21T14:09:53Z">
        <w:r>
          <w:rPr>
            <w:rFonts w:hint="eastAsia"/>
            <w:lang w:val="en-US"/>
            <w:rPrChange w:id="360" w:author="碧海蓝天" w:date="2021-08-21T14:09:53Z">
              <w:rPr>
                <w:rFonts w:hint="eastAsia"/>
              </w:rPr>
            </w:rPrChange>
          </w:rPr>
          <w:t>由摄录设备连续录制或拍摄形成并独立存在的录音录像文件,又称为自然件</w:t>
        </w:r>
      </w:ins>
      <w:ins w:id="361" w:author="碧海蓝天" w:date="2021-08-21T14:10:15Z">
        <w:r>
          <w:rPr>
            <w:rFonts w:hint="eastAsia"/>
            <w:lang w:val="en-US" w:eastAsia="zh-CN"/>
          </w:rPr>
          <w:t>。</w:t>
        </w:r>
      </w:ins>
    </w:p>
    <w:p>
      <w:pPr>
        <w:pStyle w:val="3"/>
        <w:spacing w:before="0" w:line="364" w:lineRule="auto"/>
        <w:ind w:left="502" w:right="515" w:firstLine="479"/>
        <w:jc w:val="left"/>
        <w:rPr>
          <w:del w:id="363" w:author="碧海蓝天" w:date="2021-08-21T14:07:19Z"/>
          <w:b/>
          <w:sz w:val="24"/>
        </w:rPr>
        <w:pPrChange w:id="362" w:author="碧海蓝天" w:date="2021-08-21T10:26:38Z">
          <w:pPr>
            <w:spacing w:before="0" w:line="306" w:lineRule="exact"/>
            <w:ind w:left="950" w:right="0" w:firstLine="0"/>
            <w:jc w:val="left"/>
          </w:pPr>
        </w:pPrChange>
      </w:pPr>
      <w:del w:id="364" w:author="碧海蓝天" w:date="2021-08-21T14:07:19Z">
        <w:r>
          <w:rPr>
            <w:b/>
            <w:sz w:val="24"/>
          </w:rPr>
          <w:delText>4.3</w:delText>
        </w:r>
      </w:del>
      <w:del w:id="365" w:author="碧海蓝天" w:date="2021-08-21T14:07:19Z">
        <w:r>
          <w:rPr>
            <w:b/>
            <w:spacing w:val="-1"/>
            <w:sz w:val="24"/>
          </w:rPr>
          <w:delText xml:space="preserve"> 档号</w:delText>
        </w:r>
      </w:del>
      <w:del w:id="366" w:author="碧海蓝天" w:date="2021-08-21T14:07:19Z">
        <w:r>
          <w:rPr>
            <w:b/>
            <w:spacing w:val="-1"/>
            <w:w w:val="99"/>
            <w:sz w:val="24"/>
          </w:rPr>
          <w:delText xml:space="preserve">  </w:delText>
        </w:r>
      </w:del>
    </w:p>
    <w:p>
      <w:pPr>
        <w:pStyle w:val="3"/>
        <w:spacing w:before="0" w:line="364" w:lineRule="auto"/>
        <w:ind w:left="502" w:right="515" w:firstLine="479"/>
        <w:rPr>
          <w:del w:id="368" w:author="碧海蓝天" w:date="2021-08-21T14:07:19Z"/>
          <w:b/>
        </w:rPr>
        <w:pPrChange w:id="367" w:author="碧海蓝天" w:date="2021-08-21T10:26:38Z">
          <w:pPr>
            <w:pStyle w:val="3"/>
            <w:spacing w:before="160" w:line="362" w:lineRule="auto"/>
            <w:ind w:left="950" w:right="1260" w:firstLine="31"/>
          </w:pPr>
        </w:pPrChange>
      </w:pPr>
      <w:del w:id="369" w:author="碧海蓝天" w:date="2021-08-21T14:07:19Z">
        <w:r>
          <w:rPr/>
          <w:delText>以字符形式赋予档案实体的用以固定和反映档案排列顺序的一组代码。</w:delText>
        </w:r>
      </w:del>
      <w:del w:id="370" w:author="碧海蓝天" w:date="2021-08-21T14:07:19Z">
        <w:r>
          <w:rPr>
            <w:b/>
          </w:rPr>
          <w:delText>4.4 收集</w:delText>
        </w:r>
      </w:del>
      <w:del w:id="371" w:author="碧海蓝天" w:date="2021-08-21T14:07:19Z">
        <w:r>
          <w:rPr>
            <w:b/>
            <w:w w:val="99"/>
          </w:rPr>
          <w:delText xml:space="preserve"> </w:delText>
        </w:r>
      </w:del>
    </w:p>
    <w:p>
      <w:pPr>
        <w:pStyle w:val="3"/>
        <w:spacing w:before="5" w:line="364" w:lineRule="auto"/>
        <w:ind w:left="502" w:right="515" w:firstLine="479"/>
        <w:jc w:val="left"/>
        <w:rPr>
          <w:del w:id="373" w:author="碧海蓝天" w:date="2021-08-21T14:07:19Z"/>
          <w:b/>
          <w:sz w:val="24"/>
        </w:rPr>
        <w:pPrChange w:id="372" w:author="碧海蓝天" w:date="2021-08-21T10:26:38Z">
          <w:pPr>
            <w:spacing w:before="5" w:line="364" w:lineRule="auto"/>
            <w:ind w:left="950" w:right="2701" w:firstLine="31"/>
            <w:jc w:val="left"/>
          </w:pPr>
        </w:pPrChange>
      </w:pPr>
      <w:del w:id="374" w:author="碧海蓝天" w:date="2021-08-21T14:07:19Z">
        <w:r>
          <w:rPr>
            <w:sz w:val="24"/>
          </w:rPr>
          <w:delText>档案馆、档案室接收及征集档案和其他有关文献的活动。</w:delText>
        </w:r>
      </w:del>
      <w:del w:id="375" w:author="碧海蓝天" w:date="2021-08-21T14:07:19Z">
        <w:r>
          <w:rPr>
            <w:b/>
            <w:sz w:val="24"/>
          </w:rPr>
          <w:delText>4.5 整理</w:delText>
        </w:r>
      </w:del>
      <w:del w:id="376" w:author="碧海蓝天" w:date="2021-08-21T14:07:19Z">
        <w:r>
          <w:rPr>
            <w:b/>
            <w:w w:val="99"/>
            <w:sz w:val="24"/>
          </w:rPr>
          <w:delText xml:space="preserve">  </w:delText>
        </w:r>
      </w:del>
    </w:p>
    <w:p>
      <w:pPr>
        <w:pStyle w:val="3"/>
        <w:spacing w:line="364" w:lineRule="auto"/>
        <w:ind w:left="502" w:right="515" w:firstLine="479"/>
        <w:rPr>
          <w:del w:id="378" w:author="碧海蓝天" w:date="2021-08-21T14:07:19Z"/>
        </w:rPr>
        <w:pPrChange w:id="377" w:author="碧海蓝天" w:date="2021-08-21T10:26:38Z">
          <w:pPr>
            <w:pStyle w:val="3"/>
            <w:spacing w:line="362" w:lineRule="auto"/>
            <w:ind w:left="502" w:right="516" w:firstLine="479"/>
          </w:pPr>
        </w:pPrChange>
      </w:pPr>
      <w:del w:id="379" w:author="碧海蓝天" w:date="2021-08-21T14:07:19Z">
        <w:r>
          <w:rPr>
            <w:spacing w:val="-7"/>
          </w:rPr>
          <w:delText>按照一定原则对档案实体进行系统分类、组卷、排列、编号和基本编目，使之有</w:delText>
        </w:r>
      </w:del>
      <w:del w:id="380" w:author="碧海蓝天" w:date="2021-08-21T14:07:19Z">
        <w:r>
          <w:rPr/>
          <w:delText xml:space="preserve">序化的过程。 </w:delText>
        </w:r>
      </w:del>
    </w:p>
    <w:p>
      <w:pPr>
        <w:pStyle w:val="3"/>
        <w:spacing w:before="4" w:line="364" w:lineRule="auto"/>
        <w:ind w:left="502" w:right="515" w:firstLine="479"/>
        <w:jc w:val="left"/>
        <w:rPr>
          <w:del w:id="382" w:author="碧海蓝天" w:date="2021-08-21T14:07:19Z"/>
          <w:b/>
          <w:sz w:val="24"/>
        </w:rPr>
        <w:pPrChange w:id="381" w:author="碧海蓝天" w:date="2021-08-21T10:26:38Z">
          <w:pPr>
            <w:spacing w:before="4"/>
            <w:ind w:left="950" w:right="0" w:firstLine="0"/>
            <w:jc w:val="left"/>
          </w:pPr>
        </w:pPrChange>
      </w:pPr>
      <w:del w:id="383" w:author="碧海蓝天" w:date="2021-08-21T14:07:19Z">
        <w:r>
          <w:rPr>
            <w:b/>
            <w:sz w:val="24"/>
          </w:rPr>
          <w:delText>4.6</w:delText>
        </w:r>
      </w:del>
      <w:del w:id="384" w:author="碧海蓝天" w:date="2021-08-21T14:07:19Z">
        <w:r>
          <w:rPr>
            <w:b/>
            <w:spacing w:val="-1"/>
            <w:sz w:val="24"/>
          </w:rPr>
          <w:delText xml:space="preserve"> 分类</w:delText>
        </w:r>
      </w:del>
      <w:del w:id="385" w:author="碧海蓝天" w:date="2021-08-21T14:07:19Z">
        <w:r>
          <w:rPr>
            <w:b/>
            <w:spacing w:val="-1"/>
            <w:w w:val="99"/>
            <w:sz w:val="24"/>
          </w:rPr>
          <w:delText xml:space="preserve">  </w:delText>
        </w:r>
      </w:del>
    </w:p>
    <w:p>
      <w:pPr>
        <w:pStyle w:val="3"/>
        <w:spacing w:before="0" w:line="364" w:lineRule="auto"/>
        <w:ind w:left="502" w:right="515" w:firstLine="479"/>
        <w:rPr>
          <w:del w:id="387" w:author="碧海蓝天" w:date="2021-08-21T14:07:19Z"/>
        </w:rPr>
        <w:pPrChange w:id="386" w:author="碧海蓝天" w:date="2021-08-21T10:26:38Z">
          <w:pPr>
            <w:pStyle w:val="3"/>
            <w:spacing w:before="158" w:line="364" w:lineRule="auto"/>
            <w:ind w:left="502" w:right="422" w:firstLine="479"/>
          </w:pPr>
        </w:pPrChange>
      </w:pPr>
      <w:del w:id="388" w:author="碧海蓝天" w:date="2021-08-21T14:07:19Z">
        <w:r>
          <w:rPr/>
          <w:delText xml:space="preserve">根据档案的来源、形成时间、内容、形式等特征对档案实体进行有层次的划分、组合。 </w:delText>
        </w:r>
      </w:del>
    </w:p>
    <w:p>
      <w:pPr>
        <w:pStyle w:val="3"/>
        <w:spacing w:before="0" w:line="364" w:lineRule="auto"/>
        <w:ind w:left="502" w:right="515" w:firstLine="479"/>
        <w:jc w:val="left"/>
        <w:rPr>
          <w:del w:id="390" w:author="碧海蓝天" w:date="2021-08-21T14:07:19Z"/>
          <w:b/>
          <w:sz w:val="24"/>
        </w:rPr>
        <w:pPrChange w:id="389" w:author="碧海蓝天" w:date="2021-08-21T10:26:38Z">
          <w:pPr>
            <w:spacing w:before="0" w:line="306" w:lineRule="exact"/>
            <w:ind w:left="950" w:right="0" w:firstLine="0"/>
            <w:jc w:val="left"/>
          </w:pPr>
        </w:pPrChange>
      </w:pPr>
      <w:del w:id="391" w:author="碧海蓝天" w:date="2021-08-21T14:07:19Z">
        <w:r>
          <w:rPr>
            <w:b/>
            <w:sz w:val="24"/>
          </w:rPr>
          <w:delText>4.7 归档</w:delText>
        </w:r>
      </w:del>
      <w:del w:id="392" w:author="碧海蓝天" w:date="2021-08-21T14:07:19Z">
        <w:r>
          <w:rPr>
            <w:b/>
            <w:w w:val="99"/>
            <w:sz w:val="24"/>
          </w:rPr>
          <w:delText xml:space="preserve"> </w:delText>
        </w:r>
      </w:del>
    </w:p>
    <w:p>
      <w:pPr>
        <w:pStyle w:val="3"/>
        <w:spacing w:before="0" w:line="364" w:lineRule="auto"/>
        <w:ind w:left="502" w:right="515" w:firstLine="479"/>
      </w:pPr>
      <w:del w:id="393" w:author="碧海蓝天" w:date="2021-08-21T14:07:19Z">
        <w:r>
          <w:rPr/>
          <w:delText xml:space="preserve"> </w:delText>
        </w:r>
      </w:del>
    </w:p>
    <w:p>
      <w:pPr>
        <w:pStyle w:val="2"/>
        <w:spacing w:before="157"/>
      </w:pPr>
      <w:bookmarkStart w:id="4" w:name="_bookmark4"/>
      <w:bookmarkEnd w:id="4"/>
      <w:r>
        <w:t>5 管理原则与职责</w:t>
      </w:r>
      <w:r>
        <w:rPr>
          <w:w w:val="99"/>
        </w:rPr>
        <w:t xml:space="preserve"> </w:t>
      </w:r>
    </w:p>
    <w:p>
      <w:pPr>
        <w:pStyle w:val="8"/>
        <w:numPr>
          <w:ilvl w:val="1"/>
          <w:numId w:val="7"/>
        </w:numPr>
        <w:tabs>
          <w:tab w:val="left" w:pos="1348"/>
        </w:tabs>
        <w:spacing w:before="187" w:after="0" w:line="240" w:lineRule="auto"/>
        <w:ind w:left="1347" w:right="0" w:hanging="364"/>
        <w:jc w:val="left"/>
        <w:rPr>
          <w:b/>
          <w:sz w:val="24"/>
        </w:rPr>
      </w:pPr>
      <w:bookmarkStart w:id="5" w:name="_bookmark5"/>
      <w:bookmarkEnd w:id="5"/>
      <w:bookmarkStart w:id="6" w:name="_bookmark5"/>
      <w:bookmarkEnd w:id="6"/>
      <w:r>
        <w:rPr>
          <w:b/>
          <w:sz w:val="24"/>
        </w:rPr>
        <w:t>声像档案管理原则</w:t>
      </w:r>
      <w:r>
        <w:rPr>
          <w:b/>
          <w:w w:val="99"/>
          <w:sz w:val="24"/>
        </w:rPr>
        <w:t xml:space="preserve"> </w:t>
      </w:r>
    </w:p>
    <w:p>
      <w:pPr>
        <w:pStyle w:val="3"/>
        <w:numPr>
          <w:ilvl w:val="0"/>
          <w:numId w:val="8"/>
          <w:ins w:id="395" w:author="碧海蓝天" w:date="2021-08-21T10:30:13Z"/>
        </w:numPr>
        <w:spacing w:before="161" w:line="364" w:lineRule="auto"/>
        <w:ind w:left="502" w:right="394" w:firstLine="479"/>
        <w:jc w:val="both"/>
        <w:rPr>
          <w:ins w:id="396" w:author="碧海蓝天" w:date="2021-08-21T10:30:13Z"/>
        </w:rPr>
        <w:pPrChange w:id="394" w:author="碧海蓝天" w:date="2021-08-21T10:30:13Z">
          <w:pPr>
            <w:pStyle w:val="3"/>
            <w:spacing w:before="161" w:line="364" w:lineRule="auto"/>
            <w:ind w:left="502" w:right="394" w:firstLine="479"/>
            <w:jc w:val="both"/>
          </w:pPr>
        </w:pPrChange>
      </w:pPr>
      <w:r>
        <w:rPr>
          <w:spacing w:val="-14"/>
        </w:rPr>
        <w:t>公司声像档案管理实行“统一领导、统一标准、分工负责、监督指导、归口实施、</w:t>
      </w:r>
      <w:r>
        <w:t>分级管理”原则，并按照“简化整理、便于利用”的工作方法，保障声像档案完整、准确、系统与安全，为公司流域开发建设、电力生产、经营管理及企业发展服务。</w:t>
      </w:r>
    </w:p>
    <w:p>
      <w:pPr>
        <w:pStyle w:val="3"/>
        <w:numPr>
          <w:ilvl w:val="0"/>
          <w:numId w:val="8"/>
          <w:ins w:id="398" w:author="碧海蓝天" w:date="2021-08-21T10:30:13Z"/>
        </w:numPr>
        <w:spacing w:before="161" w:line="364" w:lineRule="auto"/>
        <w:ind w:left="502" w:right="394" w:firstLine="479"/>
        <w:jc w:val="both"/>
        <w:pPrChange w:id="397" w:author="碧海蓝天" w:date="2021-08-21T10:30:13Z">
          <w:pPr>
            <w:pStyle w:val="3"/>
            <w:spacing w:before="161" w:line="364" w:lineRule="auto"/>
            <w:ind w:left="502" w:right="394" w:firstLine="479"/>
            <w:jc w:val="both"/>
          </w:pPr>
        </w:pPrChange>
      </w:pPr>
      <w:ins w:id="399" w:author="碧海蓝天" w:date="2021-08-21T10:30:15Z">
        <w:r>
          <w:rPr>
            <w:rFonts w:hint="eastAsia"/>
            <w:lang w:val="en-US" w:eastAsia="zh-CN"/>
          </w:rPr>
          <w:t>公司</w:t>
        </w:r>
      </w:ins>
      <w:ins w:id="400" w:author="碧海蓝天" w:date="2021-08-21T13:03:03Z">
        <w:r>
          <w:rPr>
            <w:rFonts w:hint="eastAsia"/>
            <w:lang w:val="en-US" w:eastAsia="zh-CN"/>
          </w:rPr>
          <w:t>各部门</w:t>
        </w:r>
      </w:ins>
      <w:ins w:id="401" w:author="碧海蓝天" w:date="2021-08-21T13:03:05Z">
        <w:r>
          <w:rPr>
            <w:rFonts w:hint="eastAsia"/>
            <w:lang w:val="en-US" w:eastAsia="zh-CN"/>
          </w:rPr>
          <w:t>产生</w:t>
        </w:r>
      </w:ins>
      <w:ins w:id="402" w:author="碧海蓝天" w:date="2021-08-21T13:03:08Z">
        <w:r>
          <w:rPr>
            <w:rFonts w:hint="eastAsia"/>
            <w:lang w:val="en-US" w:eastAsia="zh-CN"/>
          </w:rPr>
          <w:t>的</w:t>
        </w:r>
      </w:ins>
      <w:ins w:id="403" w:author="碧海蓝天" w:date="2021-08-21T13:03:09Z">
        <w:r>
          <w:rPr>
            <w:rFonts w:hint="eastAsia"/>
            <w:lang w:val="en-US" w:eastAsia="zh-CN"/>
          </w:rPr>
          <w:t>数码</w:t>
        </w:r>
      </w:ins>
      <w:ins w:id="404" w:author="碧海蓝天" w:date="2021-08-21T13:03:10Z">
        <w:r>
          <w:rPr>
            <w:rFonts w:hint="eastAsia"/>
            <w:lang w:val="en-US" w:eastAsia="zh-CN"/>
          </w:rPr>
          <w:t>照片</w:t>
        </w:r>
      </w:ins>
      <w:ins w:id="405" w:author="碧海蓝天" w:date="2021-08-21T13:03:16Z">
        <w:r>
          <w:rPr>
            <w:rFonts w:hint="eastAsia"/>
            <w:lang w:val="en-US" w:eastAsia="zh-CN"/>
          </w:rPr>
          <w:t>可</w:t>
        </w:r>
      </w:ins>
      <w:ins w:id="406" w:author="碧海蓝天" w:date="2021-08-21T13:04:45Z">
        <w:r>
          <w:rPr>
            <w:rFonts w:hint="eastAsia"/>
            <w:lang w:val="en-US" w:eastAsia="zh-CN"/>
          </w:rPr>
          <w:t>仅</w:t>
        </w:r>
      </w:ins>
      <w:ins w:id="407" w:author="碧海蓝天" w:date="2021-08-21T13:04:46Z">
        <w:r>
          <w:rPr>
            <w:rFonts w:hint="eastAsia"/>
            <w:lang w:val="en-US" w:eastAsia="zh-CN"/>
          </w:rPr>
          <w:t>保存</w:t>
        </w:r>
      </w:ins>
      <w:ins w:id="408" w:author="碧海蓝天" w:date="2021-08-21T13:04:49Z">
        <w:r>
          <w:rPr>
            <w:rFonts w:hint="eastAsia"/>
            <w:lang w:val="en-US" w:eastAsia="zh-CN"/>
          </w:rPr>
          <w:t>电子</w:t>
        </w:r>
      </w:ins>
      <w:ins w:id="409" w:author="碧海蓝天" w:date="2021-08-21T13:04:50Z">
        <w:r>
          <w:rPr>
            <w:rFonts w:hint="eastAsia"/>
            <w:lang w:val="en-US" w:eastAsia="zh-CN"/>
          </w:rPr>
          <w:t>形式</w:t>
        </w:r>
      </w:ins>
      <w:ins w:id="410" w:author="碧海蓝天" w:date="2021-08-21T13:04:52Z">
        <w:r>
          <w:rPr>
            <w:rFonts w:hint="eastAsia"/>
            <w:lang w:val="en-US" w:eastAsia="zh-CN"/>
          </w:rPr>
          <w:t>，</w:t>
        </w:r>
      </w:ins>
      <w:ins w:id="411" w:author="碧海蓝天" w:date="2021-08-21T13:04:58Z">
        <w:r>
          <w:rPr>
            <w:rFonts w:hint="eastAsia"/>
            <w:lang w:val="en-US" w:eastAsia="zh-CN"/>
          </w:rPr>
          <w:t>不打印纸质</w:t>
        </w:r>
      </w:ins>
      <w:ins w:id="412" w:author="碧海蓝天" w:date="2021-08-21T13:04:59Z">
        <w:r>
          <w:rPr>
            <w:rFonts w:hint="eastAsia"/>
            <w:lang w:val="en-US" w:eastAsia="zh-CN"/>
          </w:rPr>
          <w:t>照片</w:t>
        </w:r>
      </w:ins>
      <w:ins w:id="413" w:author="碧海蓝天" w:date="2021-08-21T13:05:01Z">
        <w:r>
          <w:rPr>
            <w:rFonts w:hint="eastAsia"/>
            <w:lang w:val="en-US" w:eastAsia="zh-CN"/>
          </w:rPr>
          <w:t>保存；</w:t>
        </w:r>
      </w:ins>
      <w:ins w:id="414" w:author="碧海蓝天" w:date="2021-08-21T13:07:14Z">
        <w:r>
          <w:rPr>
            <w:rFonts w:hint="eastAsia"/>
            <w:lang w:val="en-US" w:eastAsia="zh-CN"/>
          </w:rPr>
          <w:t>工程</w:t>
        </w:r>
      </w:ins>
      <w:ins w:id="415" w:author="碧海蓝天" w:date="2021-08-21T13:07:15Z">
        <w:r>
          <w:rPr>
            <w:rFonts w:hint="eastAsia"/>
            <w:lang w:val="en-US" w:eastAsia="zh-CN"/>
          </w:rPr>
          <w:t>档案</w:t>
        </w:r>
      </w:ins>
      <w:ins w:id="416" w:author="碧海蓝天" w:date="2021-08-21T13:07:16Z">
        <w:r>
          <w:rPr>
            <w:rFonts w:hint="eastAsia"/>
            <w:lang w:val="en-US" w:eastAsia="zh-CN"/>
          </w:rPr>
          <w:t>按照</w:t>
        </w:r>
      </w:ins>
      <w:ins w:id="417" w:author="碧海蓝天" w:date="2021-08-21T13:07:24Z">
        <w:r>
          <w:rPr>
            <w:rFonts w:hint="eastAsia"/>
            <w:lang w:val="en-US" w:eastAsia="zh-CN"/>
          </w:rPr>
          <w:t>原</w:t>
        </w:r>
      </w:ins>
      <w:ins w:id="418" w:author="碧海蓝天" w:date="2021-08-21T13:07:25Z">
        <w:r>
          <w:rPr>
            <w:rFonts w:hint="eastAsia"/>
            <w:lang w:val="en-US" w:eastAsia="zh-CN"/>
          </w:rPr>
          <w:t>档案</w:t>
        </w:r>
      </w:ins>
      <w:ins w:id="419" w:author="碧海蓝天" w:date="2021-08-21T13:07:26Z">
        <w:r>
          <w:rPr>
            <w:rFonts w:hint="eastAsia"/>
            <w:lang w:val="en-US" w:eastAsia="zh-CN"/>
          </w:rPr>
          <w:t>管理</w:t>
        </w:r>
      </w:ins>
      <w:ins w:id="420" w:author="碧海蓝天" w:date="2021-08-21T13:07:27Z">
        <w:r>
          <w:rPr>
            <w:rFonts w:hint="eastAsia"/>
            <w:lang w:val="en-US" w:eastAsia="zh-CN"/>
          </w:rPr>
          <w:t>要求</w:t>
        </w:r>
      </w:ins>
      <w:ins w:id="421" w:author="碧海蓝天" w:date="2021-08-21T13:07:29Z">
        <w:r>
          <w:rPr>
            <w:rFonts w:hint="eastAsia"/>
            <w:lang w:val="en-US" w:eastAsia="zh-CN"/>
          </w:rPr>
          <w:t>执行</w:t>
        </w:r>
      </w:ins>
      <w:ins w:id="422" w:author="碧海蓝天" w:date="2021-08-21T13:08:19Z">
        <w:r>
          <w:rPr>
            <w:rFonts w:hint="eastAsia"/>
            <w:lang w:val="en-US" w:eastAsia="zh-CN"/>
          </w:rPr>
          <w:t>，</w:t>
        </w:r>
      </w:ins>
      <w:ins w:id="423" w:author="碧海蓝天" w:date="2021-08-21T13:08:22Z">
        <w:r>
          <w:rPr>
            <w:rFonts w:hint="eastAsia"/>
            <w:lang w:val="en-US" w:eastAsia="zh-CN"/>
          </w:rPr>
          <w:t>打印</w:t>
        </w:r>
      </w:ins>
      <w:ins w:id="424" w:author="碧海蓝天" w:date="2021-08-21T13:08:23Z">
        <w:r>
          <w:rPr>
            <w:rFonts w:hint="eastAsia"/>
            <w:lang w:val="en-US" w:eastAsia="zh-CN"/>
          </w:rPr>
          <w:t>纸质</w:t>
        </w:r>
      </w:ins>
      <w:ins w:id="425" w:author="碧海蓝天" w:date="2021-08-21T13:08:24Z">
        <w:r>
          <w:rPr>
            <w:rFonts w:hint="eastAsia"/>
            <w:lang w:val="en-US" w:eastAsia="zh-CN"/>
          </w:rPr>
          <w:t>照片</w:t>
        </w:r>
      </w:ins>
      <w:ins w:id="426" w:author="碧海蓝天" w:date="2021-08-21T13:08:25Z">
        <w:r>
          <w:rPr>
            <w:rFonts w:hint="eastAsia"/>
            <w:lang w:val="en-US" w:eastAsia="zh-CN"/>
          </w:rPr>
          <w:t>档案</w:t>
        </w:r>
      </w:ins>
      <w:ins w:id="427" w:author="碧海蓝天" w:date="2021-08-21T13:08:26Z">
        <w:r>
          <w:rPr>
            <w:rFonts w:hint="eastAsia"/>
            <w:lang w:val="en-US" w:eastAsia="zh-CN"/>
          </w:rPr>
          <w:t>保存</w:t>
        </w:r>
      </w:ins>
      <w:ins w:id="428" w:author="碧海蓝天" w:date="2021-08-21T13:08:28Z">
        <w:r>
          <w:rPr>
            <w:rFonts w:hint="eastAsia"/>
            <w:lang w:val="en-US" w:eastAsia="zh-CN"/>
          </w:rPr>
          <w:t>，</w:t>
        </w:r>
      </w:ins>
      <w:ins w:id="429" w:author="碧海蓝天" w:date="2021-08-21T13:08:29Z">
        <w:r>
          <w:rPr>
            <w:rFonts w:hint="eastAsia"/>
            <w:lang w:val="en-US" w:eastAsia="zh-CN"/>
          </w:rPr>
          <w:t>同时</w:t>
        </w:r>
      </w:ins>
      <w:ins w:id="430" w:author="碧海蓝天" w:date="2021-08-21T13:08:30Z">
        <w:r>
          <w:rPr>
            <w:rFonts w:hint="eastAsia"/>
            <w:lang w:val="en-US" w:eastAsia="zh-CN"/>
          </w:rPr>
          <w:t>归档</w:t>
        </w:r>
      </w:ins>
      <w:ins w:id="431" w:author="碧海蓝天" w:date="2021-08-21T13:08:34Z">
        <w:r>
          <w:rPr>
            <w:rFonts w:hint="eastAsia"/>
            <w:lang w:val="en-US" w:eastAsia="zh-CN"/>
          </w:rPr>
          <w:t>数码</w:t>
        </w:r>
      </w:ins>
      <w:ins w:id="432" w:author="碧海蓝天" w:date="2021-08-21T13:08:35Z">
        <w:r>
          <w:rPr>
            <w:rFonts w:hint="eastAsia"/>
            <w:lang w:val="en-US" w:eastAsia="zh-CN"/>
          </w:rPr>
          <w:t>照片</w:t>
        </w:r>
      </w:ins>
      <w:ins w:id="433" w:author="碧海蓝天" w:date="2021-08-21T13:08:38Z">
        <w:r>
          <w:rPr>
            <w:rFonts w:hint="eastAsia"/>
            <w:lang w:val="en-US" w:eastAsia="zh-CN"/>
          </w:rPr>
          <w:t>。</w:t>
        </w:r>
      </w:ins>
      <w:r>
        <w:t xml:space="preserve"> </w:t>
      </w:r>
    </w:p>
    <w:p>
      <w:pPr>
        <w:pStyle w:val="8"/>
        <w:numPr>
          <w:ilvl w:val="1"/>
          <w:numId w:val="7"/>
        </w:numPr>
        <w:tabs>
          <w:tab w:val="left" w:pos="1348"/>
        </w:tabs>
        <w:spacing w:before="0" w:after="0" w:line="307" w:lineRule="exact"/>
        <w:ind w:left="1347" w:right="0" w:hanging="364"/>
        <w:jc w:val="left"/>
        <w:rPr>
          <w:b/>
          <w:sz w:val="24"/>
        </w:rPr>
      </w:pPr>
      <w:bookmarkStart w:id="7" w:name="_bookmark6"/>
      <w:bookmarkEnd w:id="7"/>
      <w:bookmarkStart w:id="8" w:name="_bookmark6"/>
      <w:bookmarkEnd w:id="8"/>
      <w:r>
        <w:rPr>
          <w:b/>
          <w:sz w:val="24"/>
        </w:rPr>
        <w:t>职责</w:t>
      </w:r>
      <w:r>
        <w:rPr>
          <w:b/>
          <w:w w:val="99"/>
          <w:sz w:val="24"/>
        </w:rPr>
        <w:t xml:space="preserve"> </w:t>
      </w:r>
    </w:p>
    <w:p>
      <w:pPr>
        <w:pStyle w:val="8"/>
        <w:numPr>
          <w:ilvl w:val="-1"/>
          <w:numId w:val="0"/>
        </w:numPr>
        <w:tabs>
          <w:tab w:val="left" w:pos="1642"/>
        </w:tabs>
        <w:spacing w:before="158" w:after="0" w:line="240" w:lineRule="auto"/>
        <w:ind w:left="981" w:right="0" w:firstLine="0"/>
        <w:jc w:val="left"/>
        <w:rPr>
          <w:del w:id="435" w:author="碧海蓝天" w:date="2021-08-21T10:26:55Z"/>
          <w:sz w:val="24"/>
        </w:rPr>
        <w:pPrChange w:id="434" w:author="碧海蓝天" w:date="2021-08-21T10:27:02Z">
          <w:pPr>
            <w:pStyle w:val="8"/>
            <w:numPr>
              <w:ilvl w:val="2"/>
              <w:numId w:val="7"/>
            </w:numPr>
            <w:tabs>
              <w:tab w:val="left" w:pos="1642"/>
            </w:tabs>
            <w:spacing w:before="158" w:after="0" w:line="240" w:lineRule="auto"/>
            <w:ind w:left="1642" w:right="0" w:hanging="661"/>
            <w:jc w:val="left"/>
          </w:pPr>
        </w:pPrChange>
      </w:pPr>
      <w:r>
        <w:rPr>
          <w:sz w:val="24"/>
        </w:rPr>
        <w:t>公司档案室归口实施公司声像档案管理具体业务，履行下列职责：</w:t>
      </w:r>
      <w:del w:id="436" w:author="碧海蓝天" w:date="2021-08-21T10:26:54Z">
        <w:r>
          <w:rPr>
            <w:sz w:val="24"/>
          </w:rPr>
          <w:delText xml:space="preserve"> </w:delText>
        </w:r>
      </w:del>
    </w:p>
    <w:p>
      <w:pPr>
        <w:pStyle w:val="8"/>
        <w:numPr>
          <w:ilvl w:val="-1"/>
          <w:numId w:val="0"/>
        </w:numPr>
        <w:tabs>
          <w:tab w:val="left" w:pos="1642"/>
        </w:tabs>
        <w:spacing w:before="158" w:after="0" w:line="240" w:lineRule="auto"/>
        <w:ind w:left="981" w:firstLine="0"/>
        <w:jc w:val="left"/>
        <w:rPr>
          <w:del w:id="438" w:author="碧海蓝天" w:date="2021-08-21T10:26:55Z"/>
          <w:sz w:val="24"/>
        </w:rPr>
        <w:sectPr>
          <w:footerReference r:id="rId6" w:type="default"/>
          <w:pgSz w:w="11910" w:h="16840"/>
          <w:pgMar w:top="1580" w:right="900" w:bottom="1240" w:left="1200" w:header="0" w:footer="1051" w:gutter="0"/>
          <w:cols w:space="720" w:num="1"/>
        </w:sectPr>
        <w:pPrChange w:id="437" w:author="碧海蓝天" w:date="2021-08-21T10:27:02Z">
          <w:pPr>
            <w:spacing w:after="0" w:line="240" w:lineRule="auto"/>
            <w:jc w:val="left"/>
          </w:pPr>
        </w:pPrChange>
      </w:pPr>
    </w:p>
    <w:p>
      <w:pPr>
        <w:pStyle w:val="8"/>
        <w:numPr>
          <w:ilvl w:val="-1"/>
          <w:numId w:val="0"/>
        </w:numPr>
        <w:tabs>
          <w:tab w:val="left" w:pos="1343"/>
        </w:tabs>
        <w:spacing w:before="106" w:after="0" w:line="240" w:lineRule="auto"/>
        <w:ind w:left="981" w:right="0" w:firstLine="0"/>
        <w:jc w:val="left"/>
        <w:rPr>
          <w:ins w:id="440" w:author="碧海蓝天" w:date="2021-08-21T10:26:57Z"/>
          <w:sz w:val="24"/>
        </w:rPr>
        <w:pPrChange w:id="439" w:author="碧海蓝天" w:date="2021-08-21T10:27:02Z">
          <w:pPr>
            <w:pStyle w:val="8"/>
            <w:numPr>
              <w:ilvl w:val="0"/>
              <w:numId w:val="9"/>
            </w:numPr>
            <w:tabs>
              <w:tab w:val="left" w:pos="1343"/>
            </w:tabs>
            <w:spacing w:before="106" w:after="0" w:line="240" w:lineRule="auto"/>
            <w:ind w:left="1343" w:right="0" w:hanging="362"/>
            <w:jc w:val="left"/>
          </w:pPr>
        </w:pPrChange>
      </w:pPr>
    </w:p>
    <w:p>
      <w:pPr>
        <w:pStyle w:val="8"/>
        <w:numPr>
          <w:ilvl w:val="0"/>
          <w:numId w:val="9"/>
        </w:numPr>
        <w:tabs>
          <w:tab w:val="left" w:pos="1343"/>
        </w:tabs>
        <w:spacing w:before="106" w:after="0" w:line="240" w:lineRule="auto"/>
        <w:ind w:left="1343" w:right="0" w:hanging="362"/>
        <w:jc w:val="left"/>
        <w:rPr>
          <w:sz w:val="24"/>
        </w:rPr>
      </w:pPr>
      <w:r>
        <w:rPr>
          <w:sz w:val="24"/>
        </w:rPr>
        <w:t xml:space="preserve">统筹规划、统一管理公司声像档案工作； </w:t>
      </w:r>
    </w:p>
    <w:p>
      <w:pPr>
        <w:pStyle w:val="8"/>
        <w:numPr>
          <w:ilvl w:val="0"/>
          <w:numId w:val="9"/>
        </w:numPr>
        <w:tabs>
          <w:tab w:val="left" w:pos="1343"/>
        </w:tabs>
        <w:spacing w:before="158" w:after="0" w:line="240" w:lineRule="auto"/>
        <w:ind w:left="1343" w:right="0" w:hanging="362"/>
        <w:jc w:val="left"/>
        <w:rPr>
          <w:sz w:val="24"/>
        </w:rPr>
      </w:pPr>
      <w:r>
        <w:rPr>
          <w:sz w:val="24"/>
        </w:rPr>
        <w:t xml:space="preserve">按照国家和行业要求，制订声像档案管理实施细则及技术要求； </w:t>
      </w:r>
    </w:p>
    <w:p>
      <w:pPr>
        <w:pStyle w:val="8"/>
        <w:numPr>
          <w:ilvl w:val="0"/>
          <w:numId w:val="9"/>
        </w:numPr>
        <w:tabs>
          <w:tab w:val="left" w:pos="1343"/>
        </w:tabs>
        <w:spacing w:before="160" w:after="0" w:line="240" w:lineRule="auto"/>
        <w:ind w:left="1343" w:right="0" w:hanging="362"/>
        <w:jc w:val="left"/>
        <w:rPr>
          <w:sz w:val="24"/>
        </w:rPr>
      </w:pPr>
      <w:r>
        <w:rPr>
          <w:sz w:val="24"/>
        </w:rPr>
        <w:t xml:space="preserve">监督指导各部门、各单位开展声像档案工作； </w:t>
      </w:r>
    </w:p>
    <w:p>
      <w:pPr>
        <w:pStyle w:val="8"/>
        <w:numPr>
          <w:ilvl w:val="0"/>
          <w:numId w:val="9"/>
        </w:numPr>
        <w:tabs>
          <w:tab w:val="left" w:pos="1343"/>
        </w:tabs>
        <w:spacing w:before="158" w:after="0" w:line="240" w:lineRule="auto"/>
        <w:ind w:left="1343" w:right="0" w:hanging="362"/>
        <w:jc w:val="left"/>
        <w:rPr>
          <w:sz w:val="24"/>
        </w:rPr>
      </w:pPr>
      <w:r>
        <w:rPr>
          <w:sz w:val="24"/>
        </w:rPr>
        <w:t xml:space="preserve">负责声像档案数据库运维管理及技术支持； </w:t>
      </w:r>
    </w:p>
    <w:p>
      <w:pPr>
        <w:pStyle w:val="8"/>
        <w:numPr>
          <w:ilvl w:val="0"/>
          <w:numId w:val="9"/>
        </w:numPr>
        <w:tabs>
          <w:tab w:val="left" w:pos="1343"/>
        </w:tabs>
        <w:spacing w:before="161" w:after="0" w:line="240" w:lineRule="auto"/>
        <w:ind w:left="1343" w:right="0" w:hanging="362"/>
        <w:jc w:val="left"/>
        <w:rPr>
          <w:sz w:val="24"/>
        </w:rPr>
      </w:pPr>
      <w:r>
        <w:rPr>
          <w:sz w:val="24"/>
        </w:rPr>
        <w:t xml:space="preserve">负责职责范围内声像档案的集中保管和声像档案资源开发利用工作。 </w:t>
      </w:r>
    </w:p>
    <w:p>
      <w:pPr>
        <w:pStyle w:val="8"/>
        <w:numPr>
          <w:ilvl w:val="2"/>
          <w:numId w:val="7"/>
        </w:numPr>
        <w:tabs>
          <w:tab w:val="left" w:pos="1642"/>
        </w:tabs>
        <w:spacing w:before="158" w:after="0" w:line="240" w:lineRule="auto"/>
        <w:ind w:left="1642" w:right="0" w:hanging="661"/>
        <w:jc w:val="left"/>
        <w:rPr>
          <w:sz w:val="24"/>
        </w:rPr>
      </w:pPr>
      <w:r>
        <w:rPr>
          <w:spacing w:val="-2"/>
          <w:sz w:val="24"/>
        </w:rPr>
        <w:t>信息管理部负责公司声像数字档案库的硬件配置、运维管理及技术支持。</w:t>
      </w:r>
      <w:r>
        <w:rPr>
          <w:sz w:val="24"/>
        </w:rPr>
        <w:t xml:space="preserve"> </w:t>
      </w:r>
    </w:p>
    <w:p>
      <w:pPr>
        <w:pStyle w:val="8"/>
        <w:numPr>
          <w:ilvl w:val="2"/>
          <w:numId w:val="7"/>
        </w:numPr>
        <w:tabs>
          <w:tab w:val="left" w:pos="1642"/>
        </w:tabs>
        <w:spacing w:before="161" w:after="0" w:line="364" w:lineRule="auto"/>
        <w:ind w:left="502" w:right="517" w:firstLine="479"/>
        <w:jc w:val="left"/>
        <w:rPr>
          <w:sz w:val="24"/>
        </w:rPr>
      </w:pPr>
      <w:r>
        <w:rPr>
          <w:spacing w:val="-3"/>
          <w:sz w:val="24"/>
        </w:rPr>
        <w:t>各二级单位负责本单位职责范围内的声像档案的收集、整理和数据录入以</w:t>
      </w:r>
      <w:r>
        <w:rPr>
          <w:sz w:val="24"/>
        </w:rPr>
        <w:t xml:space="preserve">及声像档案实体保管和提供利用等工作。 </w:t>
      </w:r>
    </w:p>
    <w:p>
      <w:pPr>
        <w:pStyle w:val="8"/>
        <w:numPr>
          <w:ilvl w:val="2"/>
          <w:numId w:val="7"/>
        </w:numPr>
        <w:tabs>
          <w:tab w:val="left" w:pos="1642"/>
        </w:tabs>
        <w:spacing w:before="0" w:after="0" w:line="307" w:lineRule="exact"/>
        <w:ind w:left="1642" w:right="0" w:hanging="661"/>
        <w:jc w:val="left"/>
        <w:rPr>
          <w:sz w:val="24"/>
        </w:rPr>
      </w:pPr>
      <w:r>
        <w:rPr>
          <w:spacing w:val="-2"/>
          <w:sz w:val="24"/>
        </w:rPr>
        <w:t>声像档案的具体形成部门负责声像材料的整理、分类、编号、归档工作。</w:t>
      </w:r>
      <w:r>
        <w:rPr>
          <w:sz w:val="24"/>
        </w:rPr>
        <w:t xml:space="preserve"> </w:t>
      </w:r>
    </w:p>
    <w:p>
      <w:pPr>
        <w:pStyle w:val="2"/>
        <w:spacing w:before="158"/>
      </w:pPr>
      <w:bookmarkStart w:id="9" w:name="_bookmark7"/>
      <w:bookmarkEnd w:id="9"/>
      <w:r>
        <w:t>6 声像档案</w:t>
      </w:r>
      <w:del w:id="441" w:author="碧海蓝天" w:date="2021-08-21T13:38:20Z">
        <w:r>
          <w:rPr>
            <w:rFonts w:hint="default"/>
            <w:lang w:val="en-US"/>
          </w:rPr>
          <w:delText>收集</w:delText>
        </w:r>
      </w:del>
      <w:ins w:id="442" w:author="碧海蓝天" w:date="2021-08-21T13:38:21Z">
        <w:r>
          <w:rPr>
            <w:rFonts w:hint="eastAsia"/>
            <w:lang w:val="en-US" w:eastAsia="zh-CN"/>
          </w:rPr>
          <w:t>归档</w:t>
        </w:r>
      </w:ins>
      <w:del w:id="443" w:author="碧海蓝天" w:date="2021-08-21T13:37:49Z">
        <w:r>
          <w:rPr/>
          <w:delText>与整理</w:delText>
        </w:r>
      </w:del>
      <w:r>
        <w:rPr>
          <w:w w:val="99"/>
        </w:rPr>
        <w:t xml:space="preserve"> </w:t>
      </w:r>
    </w:p>
    <w:p>
      <w:pPr>
        <w:pStyle w:val="8"/>
        <w:numPr>
          <w:ilvl w:val="1"/>
          <w:numId w:val="10"/>
        </w:numPr>
        <w:tabs>
          <w:tab w:val="left" w:pos="1348"/>
        </w:tabs>
        <w:spacing w:before="186" w:after="0" w:line="240" w:lineRule="auto"/>
        <w:ind w:left="1347" w:right="0" w:hanging="364"/>
        <w:jc w:val="left"/>
        <w:rPr>
          <w:b/>
          <w:sz w:val="24"/>
        </w:rPr>
      </w:pPr>
      <w:bookmarkStart w:id="10" w:name="_bookmark8"/>
      <w:bookmarkEnd w:id="10"/>
      <w:bookmarkStart w:id="11" w:name="_bookmark8"/>
      <w:bookmarkEnd w:id="11"/>
      <w:r>
        <w:rPr>
          <w:b/>
          <w:sz w:val="24"/>
        </w:rPr>
        <w:t>声像档案归档范围</w:t>
      </w:r>
      <w:r>
        <w:rPr>
          <w:b/>
          <w:w w:val="99"/>
          <w:sz w:val="24"/>
        </w:rPr>
        <w:t xml:space="preserve"> </w:t>
      </w:r>
    </w:p>
    <w:p>
      <w:pPr>
        <w:pStyle w:val="8"/>
        <w:numPr>
          <w:ilvl w:val="2"/>
          <w:numId w:val="10"/>
        </w:numPr>
        <w:tabs>
          <w:tab w:val="left" w:pos="1642"/>
        </w:tabs>
        <w:spacing w:before="160" w:after="0" w:line="240" w:lineRule="auto"/>
        <w:ind w:left="1642" w:right="0" w:hanging="661"/>
        <w:jc w:val="left"/>
        <w:rPr>
          <w:sz w:val="24"/>
        </w:rPr>
      </w:pPr>
      <w:r>
        <w:rPr>
          <w:sz w:val="24"/>
        </w:rPr>
        <w:t xml:space="preserve">反映公司发展的声像文件。 </w:t>
      </w:r>
    </w:p>
    <w:p>
      <w:pPr>
        <w:pStyle w:val="8"/>
        <w:numPr>
          <w:ilvl w:val="2"/>
          <w:numId w:val="10"/>
        </w:numPr>
        <w:tabs>
          <w:tab w:val="left" w:pos="1642"/>
        </w:tabs>
        <w:spacing w:before="161" w:after="0" w:line="240" w:lineRule="auto"/>
        <w:ind w:left="1642" w:right="0" w:hanging="661"/>
        <w:jc w:val="left"/>
        <w:rPr>
          <w:sz w:val="24"/>
        </w:rPr>
      </w:pPr>
      <w:r>
        <w:rPr>
          <w:sz w:val="24"/>
        </w:rPr>
        <w:t xml:space="preserve">反映公司流域工程建设、电力生产、经营管理的声像文件。 </w:t>
      </w:r>
    </w:p>
    <w:p>
      <w:pPr>
        <w:pStyle w:val="8"/>
        <w:numPr>
          <w:ilvl w:val="2"/>
          <w:numId w:val="10"/>
        </w:numPr>
        <w:tabs>
          <w:tab w:val="left" w:pos="1642"/>
        </w:tabs>
        <w:spacing w:before="158" w:after="0" w:line="364" w:lineRule="auto"/>
        <w:ind w:left="984" w:right="4021" w:hanging="3"/>
        <w:jc w:val="left"/>
        <w:rPr>
          <w:ins w:id="444" w:author="碧海蓝天" w:date="2021-08-21T13:38:25Z"/>
          <w:b/>
          <w:sz w:val="24"/>
        </w:rPr>
      </w:pPr>
      <w:r>
        <w:rPr>
          <w:spacing w:val="-4"/>
          <w:sz w:val="24"/>
        </w:rPr>
        <w:t xml:space="preserve">声像档案的具体归档范围详见附录 </w:t>
      </w:r>
      <w:r>
        <w:rPr>
          <w:sz w:val="24"/>
        </w:rPr>
        <w:t>A。</w:t>
      </w:r>
      <w:bookmarkStart w:id="12" w:name="_bookmark9"/>
      <w:bookmarkEnd w:id="12"/>
    </w:p>
    <w:p>
      <w:pPr>
        <w:pStyle w:val="8"/>
        <w:numPr>
          <w:ilvl w:val="1"/>
          <w:numId w:val="10"/>
          <w:ins w:id="446" w:author="碧海蓝天" w:date="2021-08-21T13:38:47Z"/>
        </w:numPr>
        <w:tabs>
          <w:tab w:val="left" w:pos="1348"/>
        </w:tabs>
        <w:spacing w:before="186" w:after="0" w:line="240" w:lineRule="auto"/>
        <w:ind w:left="1347" w:right="0" w:hanging="364"/>
        <w:jc w:val="left"/>
        <w:rPr>
          <w:ins w:id="447" w:author="碧海蓝天" w:date="2021-08-21T13:38:53Z"/>
          <w:rFonts w:hint="default" w:eastAsia="宋体"/>
          <w:b/>
          <w:sz w:val="24"/>
          <w:lang w:val="en-US" w:eastAsia="zh-CN"/>
        </w:rPr>
        <w:pPrChange w:id="445" w:author="碧海蓝天" w:date="2021-08-21T13:38:47Z">
          <w:pPr>
            <w:pStyle w:val="8"/>
            <w:numPr>
              <w:ilvl w:val="2"/>
              <w:numId w:val="10"/>
            </w:numPr>
            <w:tabs>
              <w:tab w:val="left" w:pos="1642"/>
            </w:tabs>
            <w:spacing w:before="158" w:after="0" w:line="364" w:lineRule="auto"/>
            <w:ind w:left="984" w:right="4021" w:hanging="3"/>
            <w:jc w:val="left"/>
          </w:pPr>
        </w:pPrChange>
      </w:pPr>
      <w:ins w:id="448" w:author="碧海蓝天" w:date="2021-08-21T13:38:42Z">
        <w:r>
          <w:rPr>
            <w:rFonts w:hint="default"/>
            <w:b/>
            <w:sz w:val="24"/>
            <w:lang w:val="en-US" w:eastAsia="zh-CN"/>
            <w:rPrChange w:id="449" w:author="碧海蓝天" w:date="2021-08-21T13:38:47Z">
              <w:rPr>
                <w:rFonts w:hint="eastAsia"/>
                <w:b/>
                <w:sz w:val="24"/>
                <w:lang w:val="en-US" w:eastAsia="zh-CN"/>
              </w:rPr>
            </w:rPrChange>
          </w:rPr>
          <w:t>归档</w:t>
        </w:r>
      </w:ins>
      <w:ins w:id="450" w:author="碧海蓝天" w:date="2021-08-21T13:38:43Z">
        <w:r>
          <w:rPr>
            <w:rFonts w:hint="default"/>
            <w:b/>
            <w:sz w:val="24"/>
            <w:lang w:val="en-US" w:eastAsia="zh-CN"/>
            <w:rPrChange w:id="451" w:author="碧海蓝天" w:date="2021-08-21T13:38:47Z">
              <w:rPr>
                <w:rFonts w:hint="eastAsia"/>
                <w:b/>
                <w:sz w:val="24"/>
                <w:lang w:val="en-US" w:eastAsia="zh-CN"/>
              </w:rPr>
            </w:rPrChange>
          </w:rPr>
          <w:t>要求</w:t>
        </w:r>
      </w:ins>
    </w:p>
    <w:p>
      <w:pPr>
        <w:pStyle w:val="8"/>
        <w:numPr>
          <w:ilvl w:val="-1"/>
          <w:numId w:val="0"/>
        </w:numPr>
        <w:tabs>
          <w:tab w:val="left" w:pos="1348"/>
        </w:tabs>
        <w:spacing w:before="186" w:after="0" w:line="240" w:lineRule="auto"/>
        <w:ind w:left="983" w:right="0" w:firstLine="0"/>
        <w:jc w:val="left"/>
        <w:rPr>
          <w:ins w:id="453" w:author="碧海蓝天" w:date="2021-08-21T13:39:22Z"/>
          <w:rFonts w:hint="eastAsia"/>
          <w:b/>
          <w:sz w:val="24"/>
          <w:lang w:val="en-US" w:eastAsia="zh-CN"/>
        </w:rPr>
        <w:pPrChange w:id="452" w:author="碧海蓝天" w:date="2021-08-21T13:38:54Z">
          <w:pPr>
            <w:pStyle w:val="8"/>
            <w:numPr>
              <w:ilvl w:val="2"/>
              <w:numId w:val="10"/>
            </w:numPr>
            <w:tabs>
              <w:tab w:val="left" w:pos="1642"/>
            </w:tabs>
            <w:spacing w:before="158" w:after="0" w:line="364" w:lineRule="auto"/>
            <w:ind w:left="984" w:right="4021" w:hanging="3"/>
            <w:jc w:val="left"/>
          </w:pPr>
        </w:pPrChange>
      </w:pPr>
      <w:ins w:id="454" w:author="碧海蓝天" w:date="2021-08-21T13:38:56Z">
        <w:r>
          <w:rPr>
            <w:rFonts w:hint="eastAsia"/>
            <w:b/>
            <w:sz w:val="24"/>
            <w:lang w:val="en-US" w:eastAsia="zh-CN"/>
          </w:rPr>
          <w:t>6.</w:t>
        </w:r>
      </w:ins>
      <w:ins w:id="455" w:author="碧海蓝天" w:date="2021-08-21T13:38:57Z">
        <w:r>
          <w:rPr>
            <w:rFonts w:hint="eastAsia"/>
            <w:b/>
            <w:sz w:val="24"/>
            <w:lang w:val="en-US" w:eastAsia="zh-CN"/>
          </w:rPr>
          <w:t>2.1</w:t>
        </w:r>
      </w:ins>
      <w:ins w:id="456" w:author="碧海蓝天" w:date="2021-08-21T13:38:59Z">
        <w:r>
          <w:rPr>
            <w:rFonts w:hint="eastAsia"/>
            <w:b/>
            <w:sz w:val="24"/>
            <w:lang w:val="en-US" w:eastAsia="zh-CN"/>
          </w:rPr>
          <w:t xml:space="preserve"> </w:t>
        </w:r>
      </w:ins>
      <w:ins w:id="457" w:author="碧海蓝天" w:date="2021-08-21T13:39:19Z">
        <w:r>
          <w:rPr>
            <w:rFonts w:hint="eastAsia"/>
            <w:b/>
            <w:sz w:val="24"/>
            <w:lang w:val="en-US" w:eastAsia="zh-CN"/>
          </w:rPr>
          <w:t>照片</w:t>
        </w:r>
      </w:ins>
      <w:ins w:id="458" w:author="碧海蓝天" w:date="2021-08-21T13:39:20Z">
        <w:r>
          <w:rPr>
            <w:rFonts w:hint="eastAsia"/>
            <w:b/>
            <w:sz w:val="24"/>
            <w:lang w:val="en-US" w:eastAsia="zh-CN"/>
          </w:rPr>
          <w:t>档案</w:t>
        </w:r>
      </w:ins>
      <w:ins w:id="459" w:author="碧海蓝天" w:date="2021-08-21T13:39:21Z">
        <w:r>
          <w:rPr>
            <w:rFonts w:hint="eastAsia"/>
            <w:b/>
            <w:sz w:val="24"/>
            <w:lang w:val="en-US" w:eastAsia="zh-CN"/>
          </w:rPr>
          <w:t>归档要求</w:t>
        </w:r>
      </w:ins>
    </w:p>
    <w:p>
      <w:pPr>
        <w:pStyle w:val="8"/>
        <w:numPr>
          <w:ilvl w:val="-1"/>
          <w:numId w:val="0"/>
        </w:numPr>
        <w:tabs>
          <w:tab w:val="left" w:pos="1348"/>
        </w:tabs>
        <w:spacing w:before="186" w:after="0" w:line="240" w:lineRule="auto"/>
        <w:ind w:left="983" w:right="0" w:firstLine="0"/>
        <w:jc w:val="left"/>
        <w:rPr>
          <w:ins w:id="461" w:author="碧海蓝天" w:date="2021-08-21T13:39:41Z"/>
        </w:rPr>
        <w:pPrChange w:id="460" w:author="碧海蓝天" w:date="2021-08-21T13:38:54Z">
          <w:pPr>
            <w:pStyle w:val="8"/>
            <w:numPr>
              <w:ilvl w:val="2"/>
              <w:numId w:val="10"/>
            </w:numPr>
            <w:tabs>
              <w:tab w:val="left" w:pos="1642"/>
            </w:tabs>
            <w:spacing w:before="158" w:after="0" w:line="364" w:lineRule="auto"/>
            <w:ind w:left="984" w:right="4021" w:hanging="3"/>
            <w:jc w:val="left"/>
          </w:pPr>
        </w:pPrChange>
      </w:pPr>
      <w:ins w:id="462" w:author="碧海蓝天" w:date="2021-08-21T13:39:23Z">
        <w:r>
          <w:rPr>
            <w:rFonts w:hint="eastAsia"/>
            <w:b/>
            <w:sz w:val="24"/>
            <w:lang w:val="en-US" w:eastAsia="zh-CN"/>
          </w:rPr>
          <w:t>（</w:t>
        </w:r>
      </w:ins>
      <w:ins w:id="463" w:author="碧海蓝天" w:date="2021-08-21T13:39:27Z">
        <w:r>
          <w:rPr>
            <w:rFonts w:hint="eastAsia"/>
            <w:b/>
            <w:sz w:val="24"/>
            <w:lang w:val="en-US" w:eastAsia="zh-CN"/>
          </w:rPr>
          <w:t>1</w:t>
        </w:r>
      </w:ins>
      <w:ins w:id="464" w:author="碧海蓝天" w:date="2021-08-21T13:39:23Z">
        <w:r>
          <w:rPr>
            <w:rFonts w:hint="eastAsia"/>
            <w:b/>
            <w:sz w:val="24"/>
            <w:lang w:val="en-US" w:eastAsia="zh-CN"/>
          </w:rPr>
          <w:t>）</w:t>
        </w:r>
      </w:ins>
      <w:ins w:id="465" w:author="碧海蓝天" w:date="2021-08-21T13:39:38Z">
        <w:r>
          <w:rPr>
            <w:rFonts w:hint="eastAsia"/>
            <w:b/>
            <w:sz w:val="24"/>
            <w:lang w:val="en-US" w:eastAsia="zh-CN"/>
          </w:rPr>
          <w:t>照片</w:t>
        </w:r>
      </w:ins>
      <w:ins w:id="466" w:author="碧海蓝天" w:date="2021-08-21T13:39:36Z">
        <w:r>
          <w:rPr>
            <w:spacing w:val="-7"/>
          </w:rPr>
          <w:t xml:space="preserve">一般使用不低于 </w:t>
        </w:r>
      </w:ins>
      <w:ins w:id="467" w:author="碧海蓝天" w:date="2021-08-21T13:39:36Z">
        <w:r>
          <w:rPr/>
          <w:t>800</w:t>
        </w:r>
      </w:ins>
      <w:ins w:id="468" w:author="碧海蓝天" w:date="2021-08-21T13:39:36Z">
        <w:r>
          <w:rPr>
            <w:spacing w:val="-8"/>
          </w:rPr>
          <w:t xml:space="preserve"> 万像素的单反相机</w:t>
        </w:r>
      </w:ins>
      <w:ins w:id="469" w:author="碧海蓝天" w:date="2021-08-21T13:39:36Z">
        <w:r>
          <w:rPr/>
          <w:t>（</w:t>
        </w:r>
      </w:ins>
      <w:ins w:id="470" w:author="碧海蓝天" w:date="2021-08-21T13:39:36Z">
        <w:r>
          <w:rPr>
            <w:spacing w:val="-8"/>
          </w:rPr>
          <w:t xml:space="preserve">卡片机不低于 </w:t>
        </w:r>
      </w:ins>
      <w:ins w:id="471" w:author="碧海蓝天" w:date="2021-08-21T13:39:36Z">
        <w:r>
          <w:rPr/>
          <w:t>1000</w:t>
        </w:r>
      </w:ins>
      <w:ins w:id="472" w:author="碧海蓝天" w:date="2021-08-21T13:39:36Z">
        <w:r>
          <w:rPr>
            <w:spacing w:val="-14"/>
          </w:rPr>
          <w:t xml:space="preserve"> 万像素</w:t>
        </w:r>
      </w:ins>
      <w:ins w:id="473" w:author="碧海蓝天" w:date="2021-08-21T13:39:36Z">
        <w:r>
          <w:rPr/>
          <w:t>）</w:t>
        </w:r>
      </w:ins>
      <w:ins w:id="474" w:author="碧海蓝天" w:date="2021-08-21T13:39:36Z">
        <w:r>
          <w:rPr>
            <w:spacing w:val="-4"/>
          </w:rPr>
          <w:t>从全貌、</w:t>
        </w:r>
      </w:ins>
      <w:ins w:id="475" w:author="碧海蓝天" w:date="2021-08-21T13:39:36Z">
        <w:r>
          <w:rPr/>
          <w:t>局部、特写三个方面进行拍摄。</w:t>
        </w:r>
      </w:ins>
    </w:p>
    <w:p>
      <w:pPr>
        <w:pStyle w:val="8"/>
        <w:numPr>
          <w:ilvl w:val="-1"/>
          <w:numId w:val="0"/>
        </w:numPr>
        <w:tabs>
          <w:tab w:val="left" w:pos="1348"/>
        </w:tabs>
        <w:spacing w:before="186" w:after="0" w:line="240" w:lineRule="auto"/>
        <w:ind w:left="983" w:right="0" w:firstLine="0"/>
        <w:jc w:val="left"/>
        <w:rPr>
          <w:ins w:id="477" w:author="碧海蓝天" w:date="2021-08-21T13:40:22Z"/>
        </w:rPr>
        <w:pPrChange w:id="476" w:author="碧海蓝天" w:date="2021-08-21T13:38:54Z">
          <w:pPr>
            <w:pStyle w:val="8"/>
            <w:numPr>
              <w:ilvl w:val="2"/>
              <w:numId w:val="10"/>
            </w:numPr>
            <w:tabs>
              <w:tab w:val="left" w:pos="1642"/>
            </w:tabs>
            <w:spacing w:before="158" w:after="0" w:line="364" w:lineRule="auto"/>
            <w:ind w:left="984" w:right="4021" w:hanging="3"/>
            <w:jc w:val="left"/>
          </w:pPr>
        </w:pPrChange>
      </w:pPr>
      <w:ins w:id="478" w:author="碧海蓝天" w:date="2021-08-21T13:39:42Z">
        <w:r>
          <w:rPr>
            <w:rFonts w:hint="eastAsia"/>
            <w:lang w:eastAsia="zh-CN"/>
          </w:rPr>
          <w:t>（</w:t>
        </w:r>
      </w:ins>
      <w:ins w:id="479" w:author="碧海蓝天" w:date="2021-08-21T13:39:43Z">
        <w:r>
          <w:rPr>
            <w:rFonts w:hint="eastAsia"/>
            <w:lang w:val="en-US" w:eastAsia="zh-CN"/>
          </w:rPr>
          <w:t>2</w:t>
        </w:r>
      </w:ins>
      <w:ins w:id="480" w:author="碧海蓝天" w:date="2021-08-21T13:39:42Z">
        <w:r>
          <w:rPr>
            <w:rFonts w:hint="eastAsia"/>
            <w:lang w:eastAsia="zh-CN"/>
          </w:rPr>
          <w:t>）</w:t>
        </w:r>
      </w:ins>
      <w:ins w:id="481" w:author="碧海蓝天" w:date="2021-08-21T13:40:56Z">
        <w:r>
          <w:rPr>
            <w:rFonts w:hint="eastAsia"/>
            <w:lang w:val="en-US" w:eastAsia="zh-CN"/>
          </w:rPr>
          <w:t>照片</w:t>
        </w:r>
      </w:ins>
      <w:ins w:id="482" w:author="碧海蓝天" w:date="2021-08-21T13:41:05Z">
        <w:r>
          <w:rPr>
            <w:rFonts w:hint="eastAsia"/>
            <w:lang w:val="en-US" w:eastAsia="zh-CN"/>
          </w:rPr>
          <w:t>以组</w:t>
        </w:r>
      </w:ins>
      <w:ins w:id="483" w:author="碧海蓝天" w:date="2021-08-21T13:41:07Z">
        <w:r>
          <w:rPr>
            <w:rFonts w:hint="eastAsia"/>
            <w:lang w:val="en-US" w:eastAsia="zh-CN"/>
          </w:rPr>
          <w:t>为单位归档</w:t>
        </w:r>
      </w:ins>
      <w:ins w:id="484" w:author="碧海蓝天" w:date="2021-08-21T13:41:08Z">
        <w:r>
          <w:rPr>
            <w:rFonts w:hint="eastAsia"/>
            <w:lang w:val="en-US" w:eastAsia="zh-CN"/>
          </w:rPr>
          <w:t>，</w:t>
        </w:r>
      </w:ins>
      <w:ins w:id="485" w:author="碧海蓝天" w:date="2021-08-21T13:40:08Z">
        <w:r>
          <w:rPr>
            <w:spacing w:val="-5"/>
          </w:rPr>
          <w:t>应当选择展现同一事件活动全貌和过程的主要照片归档，要求主题鲜明、影像清</w:t>
        </w:r>
      </w:ins>
      <w:ins w:id="486" w:author="碧海蓝天" w:date="2021-08-21T13:40:08Z">
        <w:r>
          <w:rPr/>
          <w:t>晰、色彩还原真实且未加修饰和裁剪。</w:t>
        </w:r>
      </w:ins>
    </w:p>
    <w:p>
      <w:pPr>
        <w:pStyle w:val="8"/>
        <w:numPr>
          <w:ilvl w:val="-1"/>
          <w:numId w:val="0"/>
        </w:numPr>
        <w:tabs>
          <w:tab w:val="left" w:pos="1348"/>
        </w:tabs>
        <w:spacing w:before="186" w:after="0" w:line="240" w:lineRule="auto"/>
        <w:ind w:left="983" w:right="0" w:firstLine="0"/>
        <w:jc w:val="left"/>
        <w:rPr>
          <w:ins w:id="488" w:author="碧海蓝天" w:date="2021-08-21T13:40:35Z"/>
          <w:spacing w:val="-4"/>
        </w:rPr>
        <w:pPrChange w:id="487" w:author="碧海蓝天" w:date="2021-08-21T13:38:54Z">
          <w:pPr>
            <w:pStyle w:val="8"/>
            <w:numPr>
              <w:ilvl w:val="2"/>
              <w:numId w:val="10"/>
            </w:numPr>
            <w:tabs>
              <w:tab w:val="left" w:pos="1642"/>
            </w:tabs>
            <w:spacing w:before="158" w:after="0" w:line="364" w:lineRule="auto"/>
            <w:ind w:left="984" w:right="4021" w:hanging="3"/>
            <w:jc w:val="left"/>
          </w:pPr>
        </w:pPrChange>
      </w:pPr>
      <w:ins w:id="489" w:author="碧海蓝天" w:date="2021-08-21T13:40:25Z">
        <w:r>
          <w:rPr>
            <w:rFonts w:hint="eastAsia"/>
            <w:lang w:eastAsia="zh-CN"/>
          </w:rPr>
          <w:t>（</w:t>
        </w:r>
      </w:ins>
      <w:ins w:id="490" w:author="碧海蓝天" w:date="2021-08-21T13:40:26Z">
        <w:r>
          <w:rPr>
            <w:rFonts w:hint="eastAsia"/>
            <w:lang w:val="en-US" w:eastAsia="zh-CN"/>
          </w:rPr>
          <w:t>3</w:t>
        </w:r>
      </w:ins>
      <w:ins w:id="491" w:author="碧海蓝天" w:date="2021-08-21T13:40:25Z">
        <w:r>
          <w:rPr>
            <w:rFonts w:hint="eastAsia"/>
            <w:lang w:eastAsia="zh-CN"/>
          </w:rPr>
          <w:t>）</w:t>
        </w:r>
      </w:ins>
      <w:ins w:id="492" w:author="碧海蓝天" w:date="2021-08-21T13:40:23Z">
        <w:r>
          <w:rPr/>
          <w:t>归档照片须保证记录同一事件照片的完整、准确、系统；且数码照片格式应为</w:t>
        </w:r>
      </w:ins>
      <w:ins w:id="493" w:author="碧海蓝天" w:date="2021-08-21T13:40:23Z">
        <w:r>
          <w:rPr>
            <w:spacing w:val="-4"/>
          </w:rPr>
          <w:t>“JPEG</w:t>
        </w:r>
      </w:ins>
      <w:ins w:id="494" w:author="碧海蓝天" w:date="2021-08-21T13:40:23Z">
        <w:r>
          <w:rPr>
            <w:spacing w:val="-12"/>
          </w:rPr>
          <w:t>”或</w:t>
        </w:r>
      </w:ins>
      <w:ins w:id="495" w:author="碧海蓝天" w:date="2021-08-21T13:40:23Z">
        <w:r>
          <w:rPr>
            <w:spacing w:val="-6"/>
          </w:rPr>
          <w:t>“TIFF</w:t>
        </w:r>
      </w:ins>
      <w:ins w:id="496" w:author="碧海蓝天" w:date="2021-08-21T13:40:23Z">
        <w:r>
          <w:rPr>
            <w:spacing w:val="-4"/>
          </w:rPr>
          <w:t>”，对于采用其它格式拍摄的数码照片，收集时应在保证分辨率不变的前提下，将其转成“JPEG”或“TIFF”格式。</w:t>
        </w:r>
      </w:ins>
    </w:p>
    <w:p>
      <w:pPr>
        <w:pStyle w:val="8"/>
        <w:numPr>
          <w:ilvl w:val="-1"/>
          <w:numId w:val="0"/>
        </w:numPr>
        <w:tabs>
          <w:tab w:val="left" w:pos="1348"/>
        </w:tabs>
        <w:spacing w:before="186" w:after="0" w:line="240" w:lineRule="auto"/>
        <w:ind w:left="983" w:right="0" w:firstLine="0"/>
        <w:jc w:val="left"/>
        <w:rPr>
          <w:ins w:id="498" w:author="碧海蓝天" w:date="2021-08-21T13:42:13Z"/>
          <w:rFonts w:hint="eastAsia"/>
          <w:spacing w:val="-4"/>
          <w:lang w:val="en-US" w:eastAsia="zh-CN"/>
        </w:rPr>
        <w:pPrChange w:id="497" w:author="碧海蓝天" w:date="2021-08-21T13:38:54Z">
          <w:pPr>
            <w:pStyle w:val="8"/>
            <w:numPr>
              <w:ilvl w:val="2"/>
              <w:numId w:val="10"/>
            </w:numPr>
            <w:tabs>
              <w:tab w:val="left" w:pos="1642"/>
            </w:tabs>
            <w:spacing w:before="158" w:after="0" w:line="364" w:lineRule="auto"/>
            <w:ind w:left="984" w:right="4021" w:hanging="3"/>
            <w:jc w:val="left"/>
          </w:pPr>
        </w:pPrChange>
      </w:pPr>
      <w:ins w:id="499" w:author="碧海蓝天" w:date="2021-08-21T13:40:36Z">
        <w:r>
          <w:rPr>
            <w:rFonts w:hint="eastAsia"/>
            <w:spacing w:val="-4"/>
            <w:lang w:eastAsia="zh-CN"/>
          </w:rPr>
          <w:t>（</w:t>
        </w:r>
      </w:ins>
      <w:ins w:id="500" w:author="碧海蓝天" w:date="2021-08-21T13:40:37Z">
        <w:r>
          <w:rPr>
            <w:rFonts w:hint="eastAsia"/>
            <w:spacing w:val="-4"/>
            <w:lang w:val="en-US" w:eastAsia="zh-CN"/>
          </w:rPr>
          <w:t>4</w:t>
        </w:r>
      </w:ins>
      <w:ins w:id="501" w:author="碧海蓝天" w:date="2021-08-21T13:40:36Z">
        <w:r>
          <w:rPr>
            <w:rFonts w:hint="eastAsia"/>
            <w:spacing w:val="-4"/>
            <w:lang w:eastAsia="zh-CN"/>
          </w:rPr>
          <w:t>）</w:t>
        </w:r>
      </w:ins>
      <w:ins w:id="502" w:author="碧海蓝天" w:date="2021-08-21T13:41:37Z">
        <w:r>
          <w:rPr>
            <w:rFonts w:hint="eastAsia"/>
            <w:spacing w:val="-4"/>
            <w:lang w:val="en-US" w:eastAsia="zh-CN"/>
          </w:rPr>
          <w:t>文书类</w:t>
        </w:r>
      </w:ins>
      <w:ins w:id="503" w:author="碧海蓝天" w:date="2021-08-21T13:41:38Z">
        <w:r>
          <w:rPr>
            <w:rFonts w:hint="eastAsia"/>
            <w:spacing w:val="-4"/>
            <w:lang w:val="en-US" w:eastAsia="zh-CN"/>
          </w:rPr>
          <w:t>照片可</w:t>
        </w:r>
      </w:ins>
      <w:ins w:id="504" w:author="碧海蓝天" w:date="2021-08-21T13:41:40Z">
        <w:r>
          <w:rPr>
            <w:rFonts w:hint="eastAsia"/>
            <w:spacing w:val="-4"/>
            <w:lang w:val="en-US" w:eastAsia="zh-CN"/>
          </w:rPr>
          <w:t>只归档数码</w:t>
        </w:r>
      </w:ins>
      <w:ins w:id="505" w:author="碧海蓝天" w:date="2021-08-21T13:41:41Z">
        <w:r>
          <w:rPr>
            <w:rFonts w:hint="eastAsia"/>
            <w:spacing w:val="-4"/>
            <w:lang w:val="en-US" w:eastAsia="zh-CN"/>
          </w:rPr>
          <w:t>照片</w:t>
        </w:r>
      </w:ins>
      <w:ins w:id="506" w:author="碧海蓝天" w:date="2021-08-21T13:41:44Z">
        <w:r>
          <w:rPr>
            <w:rFonts w:hint="eastAsia"/>
            <w:spacing w:val="-4"/>
            <w:lang w:val="en-US" w:eastAsia="zh-CN"/>
          </w:rPr>
          <w:t>，</w:t>
        </w:r>
      </w:ins>
      <w:ins w:id="507" w:author="碧海蓝天" w:date="2021-08-21T13:41:46Z">
        <w:r>
          <w:rPr>
            <w:rFonts w:hint="eastAsia"/>
            <w:spacing w:val="-4"/>
            <w:lang w:val="en-US" w:eastAsia="zh-CN"/>
          </w:rPr>
          <w:t>工程类</w:t>
        </w:r>
      </w:ins>
      <w:ins w:id="508" w:author="碧海蓝天" w:date="2021-08-21T13:41:47Z">
        <w:r>
          <w:rPr>
            <w:rFonts w:hint="eastAsia"/>
            <w:spacing w:val="-4"/>
            <w:lang w:val="en-US" w:eastAsia="zh-CN"/>
          </w:rPr>
          <w:t>照片</w:t>
        </w:r>
      </w:ins>
      <w:ins w:id="509" w:author="碧海蓝天" w:date="2021-08-21T13:41:51Z">
        <w:r>
          <w:rPr>
            <w:rFonts w:hint="eastAsia"/>
            <w:spacing w:val="-4"/>
            <w:lang w:val="en-US" w:eastAsia="zh-CN"/>
          </w:rPr>
          <w:t>需同时</w:t>
        </w:r>
      </w:ins>
      <w:ins w:id="510" w:author="碧海蓝天" w:date="2021-08-21T13:41:52Z">
        <w:r>
          <w:rPr>
            <w:rFonts w:hint="eastAsia"/>
            <w:spacing w:val="-4"/>
            <w:lang w:val="en-US" w:eastAsia="zh-CN"/>
          </w:rPr>
          <w:t>归档</w:t>
        </w:r>
      </w:ins>
      <w:ins w:id="511" w:author="碧海蓝天" w:date="2021-08-21T13:41:53Z">
        <w:r>
          <w:rPr>
            <w:rFonts w:hint="eastAsia"/>
            <w:spacing w:val="-4"/>
            <w:lang w:val="en-US" w:eastAsia="zh-CN"/>
          </w:rPr>
          <w:t>数码</w:t>
        </w:r>
      </w:ins>
      <w:ins w:id="512" w:author="碧海蓝天" w:date="2021-08-21T13:41:54Z">
        <w:r>
          <w:rPr>
            <w:rFonts w:hint="eastAsia"/>
            <w:spacing w:val="-4"/>
            <w:lang w:val="en-US" w:eastAsia="zh-CN"/>
          </w:rPr>
          <w:t>照片</w:t>
        </w:r>
      </w:ins>
      <w:ins w:id="513" w:author="碧海蓝天" w:date="2021-08-21T13:41:55Z">
        <w:r>
          <w:rPr>
            <w:rFonts w:hint="eastAsia"/>
            <w:spacing w:val="-4"/>
            <w:lang w:val="en-US" w:eastAsia="zh-CN"/>
          </w:rPr>
          <w:t>和</w:t>
        </w:r>
      </w:ins>
      <w:ins w:id="514" w:author="碧海蓝天" w:date="2021-08-21T13:41:58Z">
        <w:r>
          <w:rPr>
            <w:rFonts w:hint="eastAsia"/>
            <w:spacing w:val="-4"/>
            <w:lang w:val="en-US" w:eastAsia="zh-CN"/>
          </w:rPr>
          <w:t>纸质</w:t>
        </w:r>
      </w:ins>
      <w:ins w:id="515" w:author="碧海蓝天" w:date="2021-08-21T13:41:59Z">
        <w:r>
          <w:rPr>
            <w:rFonts w:hint="eastAsia"/>
            <w:spacing w:val="-4"/>
            <w:lang w:val="en-US" w:eastAsia="zh-CN"/>
          </w:rPr>
          <w:t>照片</w:t>
        </w:r>
      </w:ins>
      <w:ins w:id="516" w:author="碧海蓝天" w:date="2021-08-21T13:42:00Z">
        <w:r>
          <w:rPr>
            <w:rFonts w:hint="eastAsia"/>
            <w:spacing w:val="-4"/>
            <w:lang w:val="en-US" w:eastAsia="zh-CN"/>
          </w:rPr>
          <w:t>。</w:t>
        </w:r>
      </w:ins>
    </w:p>
    <w:p>
      <w:pPr>
        <w:pStyle w:val="8"/>
        <w:numPr>
          <w:ilvl w:val="-1"/>
          <w:numId w:val="0"/>
        </w:numPr>
        <w:tabs>
          <w:tab w:val="left" w:pos="1348"/>
        </w:tabs>
        <w:spacing w:before="186" w:after="0" w:line="240" w:lineRule="auto"/>
        <w:ind w:left="983" w:right="0" w:firstLine="0"/>
        <w:jc w:val="left"/>
        <w:rPr>
          <w:ins w:id="518" w:author="碧海蓝天" w:date="2021-08-21T13:42:50Z"/>
          <w:rFonts w:hint="eastAsia"/>
          <w:rPrChange w:id="519" w:author="碧海蓝天" w:date="2021-08-21T15:26:02Z">
            <w:rPr>
              <w:ins w:id="520" w:author="碧海蓝天" w:date="2021-08-21T13:42:50Z"/>
            </w:rPr>
          </w:rPrChange>
        </w:rPr>
        <w:pPrChange w:id="517" w:author="碧海蓝天" w:date="2021-08-21T15:26:02Z">
          <w:pPr>
            <w:pStyle w:val="8"/>
            <w:numPr>
              <w:ilvl w:val="2"/>
              <w:numId w:val="10"/>
            </w:numPr>
            <w:tabs>
              <w:tab w:val="left" w:pos="1642"/>
            </w:tabs>
            <w:spacing w:before="158" w:after="0" w:line="364" w:lineRule="auto"/>
            <w:ind w:left="984" w:right="4021" w:hanging="3"/>
            <w:jc w:val="left"/>
          </w:pPr>
        </w:pPrChange>
      </w:pPr>
      <w:ins w:id="521" w:author="碧海蓝天" w:date="2021-08-21T13:42:14Z">
        <w:r>
          <w:rPr>
            <w:rFonts w:hint="eastAsia"/>
            <w:spacing w:val="0"/>
            <w:lang w:val="en-US" w:eastAsia="zh-CN"/>
            <w:rPrChange w:id="522" w:author="碧海蓝天" w:date="2021-08-21T15:26:02Z">
              <w:rPr>
                <w:rFonts w:hint="eastAsia"/>
                <w:spacing w:val="-4"/>
                <w:lang w:val="en-US" w:eastAsia="zh-CN"/>
              </w:rPr>
            </w:rPrChange>
          </w:rPr>
          <w:t>（</w:t>
        </w:r>
      </w:ins>
      <w:ins w:id="523" w:author="碧海蓝天" w:date="2021-08-21T13:42:15Z">
        <w:r>
          <w:rPr>
            <w:rFonts w:hint="eastAsia"/>
            <w:spacing w:val="0"/>
            <w:lang w:val="en-US" w:eastAsia="zh-CN"/>
            <w:rPrChange w:id="524" w:author="碧海蓝天" w:date="2021-08-21T15:26:02Z">
              <w:rPr>
                <w:rFonts w:hint="eastAsia"/>
                <w:spacing w:val="-4"/>
                <w:lang w:val="en-US" w:eastAsia="zh-CN"/>
              </w:rPr>
            </w:rPrChange>
          </w:rPr>
          <w:t>5</w:t>
        </w:r>
      </w:ins>
      <w:ins w:id="525" w:author="碧海蓝天" w:date="2021-08-21T13:42:14Z">
        <w:r>
          <w:rPr>
            <w:rFonts w:hint="eastAsia"/>
            <w:spacing w:val="0"/>
            <w:lang w:val="en-US" w:eastAsia="zh-CN"/>
            <w:rPrChange w:id="526" w:author="碧海蓝天" w:date="2021-08-21T15:26:02Z">
              <w:rPr>
                <w:rFonts w:hint="eastAsia"/>
                <w:spacing w:val="-4"/>
                <w:lang w:val="en-US" w:eastAsia="zh-CN"/>
              </w:rPr>
            </w:rPrChange>
          </w:rPr>
          <w:t>）</w:t>
        </w:r>
      </w:ins>
      <w:ins w:id="527" w:author="碧海蓝天" w:date="2021-08-21T13:42:17Z">
        <w:r>
          <w:rPr>
            <w:rFonts w:hint="eastAsia"/>
            <w:rPrChange w:id="528" w:author="碧海蓝天" w:date="2021-08-21T15:26:02Z">
              <w:rPr/>
            </w:rPrChange>
          </w:rPr>
          <w:t xml:space="preserve">工程照片归档纸质 2 份、光盘 3 份，其中对外交通公路归档纸质 4 份、光盘 4份，其他照片归档纸质 1 份、光盘 3 份。 </w:t>
        </w:r>
      </w:ins>
    </w:p>
    <w:p>
      <w:pPr>
        <w:pStyle w:val="3"/>
        <w:numPr>
          <w:ilvl w:val="-1"/>
          <w:numId w:val="0"/>
        </w:numPr>
        <w:spacing w:before="161" w:after="0" w:line="364" w:lineRule="auto"/>
        <w:ind w:left="0" w:leftChars="0" w:right="4021" w:firstLine="720" w:firstLineChars="300"/>
        <w:jc w:val="left"/>
        <w:rPr>
          <w:ins w:id="530" w:author="碧海蓝天" w:date="2021-08-21T13:43:16Z"/>
          <w:rFonts w:hint="eastAsia"/>
          <w:lang w:val="en-US" w:eastAsia="zh-CN"/>
        </w:rPr>
        <w:pPrChange w:id="529" w:author="碧海蓝天" w:date="2021-08-21T15:25:51Z">
          <w:pPr>
            <w:pStyle w:val="8"/>
            <w:numPr>
              <w:ilvl w:val="2"/>
              <w:numId w:val="10"/>
            </w:numPr>
            <w:tabs>
              <w:tab w:val="left" w:pos="1642"/>
            </w:tabs>
            <w:spacing w:before="158" w:after="0" w:line="364" w:lineRule="auto"/>
            <w:ind w:left="984" w:right="4021" w:hanging="3"/>
            <w:jc w:val="left"/>
          </w:pPr>
        </w:pPrChange>
      </w:pPr>
      <w:ins w:id="531" w:author="碧海蓝天" w:date="2021-08-21T15:25:52Z">
        <w:r>
          <w:rPr>
            <w:rFonts w:hint="eastAsia"/>
            <w:lang w:val="en-US" w:eastAsia="zh-CN"/>
          </w:rPr>
          <w:t>6</w:t>
        </w:r>
      </w:ins>
      <w:ins w:id="532" w:author="碧海蓝天" w:date="2021-08-21T15:25:53Z">
        <w:r>
          <w:rPr>
            <w:rFonts w:hint="eastAsia"/>
            <w:lang w:val="en-US" w:eastAsia="zh-CN"/>
          </w:rPr>
          <w:t>.2.</w:t>
        </w:r>
      </w:ins>
      <w:ins w:id="533" w:author="碧海蓝天" w:date="2021-08-21T15:25:54Z">
        <w:r>
          <w:rPr>
            <w:rFonts w:hint="eastAsia"/>
            <w:lang w:val="en-US" w:eastAsia="zh-CN"/>
          </w:rPr>
          <w:t>2</w:t>
        </w:r>
      </w:ins>
      <w:ins w:id="534" w:author="碧海蓝天" w:date="2021-08-21T15:25:55Z">
        <w:r>
          <w:rPr>
            <w:rFonts w:hint="eastAsia"/>
            <w:lang w:val="en-US" w:eastAsia="zh-CN"/>
          </w:rPr>
          <w:t xml:space="preserve"> </w:t>
        </w:r>
      </w:ins>
      <w:ins w:id="535" w:author="碧海蓝天" w:date="2021-08-21T13:43:01Z">
        <w:r>
          <w:rPr>
            <w:rFonts w:hint="eastAsia"/>
            <w:lang w:val="en-US" w:eastAsia="zh-CN"/>
          </w:rPr>
          <w:t>视频档案</w:t>
        </w:r>
      </w:ins>
      <w:ins w:id="536" w:author="碧海蓝天" w:date="2021-08-21T13:43:04Z">
        <w:r>
          <w:rPr>
            <w:rFonts w:hint="eastAsia"/>
            <w:lang w:val="en-US" w:eastAsia="zh-CN"/>
          </w:rPr>
          <w:t>归档</w:t>
        </w:r>
      </w:ins>
      <w:ins w:id="537" w:author="碧海蓝天" w:date="2021-08-21T13:43:05Z">
        <w:r>
          <w:rPr>
            <w:rFonts w:hint="eastAsia"/>
            <w:lang w:val="en-US" w:eastAsia="zh-CN"/>
          </w:rPr>
          <w:t>要求</w:t>
        </w:r>
      </w:ins>
    </w:p>
    <w:p>
      <w:pPr>
        <w:pStyle w:val="3"/>
        <w:numPr>
          <w:ilvl w:val="0"/>
          <w:numId w:val="11"/>
          <w:ins w:id="539" w:author="碧海蓝天" w:date="2021-08-21T13:43:33Z"/>
        </w:numPr>
        <w:tabs>
          <w:tab w:val="left" w:pos="1642"/>
        </w:tabs>
        <w:spacing w:before="160" w:after="0" w:line="364" w:lineRule="auto"/>
        <w:ind w:left="502" w:right="512" w:firstLine="479"/>
        <w:jc w:val="both"/>
        <w:rPr>
          <w:ins w:id="540" w:author="碧海蓝天" w:date="2021-08-21T13:43:33Z"/>
          <w:rFonts w:hint="eastAsia"/>
          <w:spacing w:val="0"/>
          <w:sz w:val="22"/>
          <w:szCs w:val="22"/>
          <w:rPrChange w:id="541" w:author="碧海蓝天" w:date="2021-08-21T15:26:10Z">
            <w:rPr>
              <w:ins w:id="542" w:author="碧海蓝天" w:date="2021-08-21T13:43:33Z"/>
              <w:spacing w:val="-10"/>
            </w:rPr>
          </w:rPrChange>
        </w:rPr>
        <w:pPrChange w:id="538" w:author="碧海蓝天" w:date="2021-08-21T13:43:33Z">
          <w:pPr>
            <w:pStyle w:val="8"/>
            <w:numPr>
              <w:ilvl w:val="2"/>
              <w:numId w:val="10"/>
            </w:numPr>
            <w:tabs>
              <w:tab w:val="left" w:pos="1642"/>
            </w:tabs>
            <w:spacing w:before="158" w:after="0" w:line="364" w:lineRule="auto"/>
            <w:ind w:left="984" w:right="4021" w:hanging="3"/>
            <w:jc w:val="left"/>
          </w:pPr>
        </w:pPrChange>
      </w:pPr>
      <w:ins w:id="543" w:author="碧海蓝天" w:date="2021-08-21T13:43:27Z">
        <w:r>
          <w:rPr>
            <w:rFonts w:hint="eastAsia"/>
            <w:spacing w:val="0"/>
            <w:sz w:val="22"/>
            <w:szCs w:val="22"/>
            <w:rPrChange w:id="544" w:author="碧海蓝天" w:date="2021-08-21T15:26:10Z">
              <w:rPr>
                <w:spacing w:val="-3"/>
              </w:rPr>
            </w:rPrChange>
          </w:rPr>
          <w:t xml:space="preserve">应当采用高清摄录设备以不低于 </w:t>
        </w:r>
      </w:ins>
      <w:ins w:id="545" w:author="碧海蓝天" w:date="2021-08-21T13:43:27Z">
        <w:r>
          <w:rPr>
            <w:rFonts w:hint="eastAsia"/>
            <w:sz w:val="22"/>
            <w:szCs w:val="22"/>
            <w:rPrChange w:id="546" w:author="碧海蓝天" w:date="2021-08-21T15:26:10Z">
              <w:rPr/>
            </w:rPrChange>
          </w:rPr>
          <w:t>1920×1080</w:t>
        </w:r>
      </w:ins>
      <w:ins w:id="547" w:author="碧海蓝天" w:date="2021-08-21T13:43:27Z">
        <w:r>
          <w:rPr>
            <w:rFonts w:hint="eastAsia"/>
            <w:spacing w:val="0"/>
            <w:sz w:val="22"/>
            <w:szCs w:val="22"/>
            <w:rPrChange w:id="548" w:author="碧海蓝天" w:date="2021-08-21T15:26:10Z">
              <w:rPr>
                <w:spacing w:val="-8"/>
              </w:rPr>
            </w:rPrChange>
          </w:rPr>
          <w:t xml:space="preserve"> 像素记录，并通过非线编辑设备统</w:t>
        </w:r>
      </w:ins>
      <w:ins w:id="549" w:author="碧海蓝天" w:date="2021-08-21T13:43:27Z">
        <w:r>
          <w:rPr>
            <w:rFonts w:hint="eastAsia"/>
            <w:sz w:val="22"/>
            <w:szCs w:val="22"/>
            <w:rPrChange w:id="550" w:author="碧海蓝天" w:date="2021-08-21T15:26:10Z">
              <w:rPr/>
            </w:rPrChange>
          </w:rPr>
          <w:t>一转换为“FLV、AVI、MP4、MPEG”等通用格式高清视频文件。技术要求包括：制式</w:t>
        </w:r>
      </w:ins>
      <w:ins w:id="551" w:author="碧海蓝天" w:date="2021-08-21T13:43:27Z">
        <w:r>
          <w:rPr>
            <w:rFonts w:hint="eastAsia"/>
            <w:spacing w:val="0"/>
            <w:sz w:val="22"/>
            <w:szCs w:val="22"/>
            <w:rPrChange w:id="552" w:author="碧海蓝天" w:date="2021-08-21T15:26:10Z">
              <w:rPr>
                <w:spacing w:val="-18"/>
              </w:rPr>
            </w:rPrChange>
          </w:rPr>
          <w:t xml:space="preserve">选择 </w:t>
        </w:r>
      </w:ins>
      <w:ins w:id="553" w:author="碧海蓝天" w:date="2021-08-21T13:43:27Z">
        <w:r>
          <w:rPr>
            <w:rFonts w:hint="eastAsia"/>
            <w:sz w:val="22"/>
            <w:szCs w:val="22"/>
            <w:rPrChange w:id="554" w:author="碧海蓝天" w:date="2021-08-21T15:26:10Z">
              <w:rPr/>
            </w:rPrChange>
          </w:rPr>
          <w:t>HD-I100：PAL</w:t>
        </w:r>
      </w:ins>
      <w:ins w:id="555" w:author="碧海蓝天" w:date="2021-08-21T13:43:27Z">
        <w:r>
          <w:rPr>
            <w:rFonts w:hint="eastAsia"/>
            <w:spacing w:val="0"/>
            <w:sz w:val="22"/>
            <w:szCs w:val="22"/>
            <w:rPrChange w:id="556" w:author="碧海蓝天" w:date="2021-08-21T15:26:10Z">
              <w:rPr>
                <w:spacing w:val="-12"/>
              </w:rPr>
            </w:rPrChange>
          </w:rPr>
          <w:t xml:space="preserve"> 制式；视频码率不低于 </w:t>
        </w:r>
      </w:ins>
      <w:ins w:id="557" w:author="碧海蓝天" w:date="2021-08-21T13:43:27Z">
        <w:r>
          <w:rPr>
            <w:rFonts w:hint="eastAsia"/>
            <w:sz w:val="22"/>
            <w:szCs w:val="22"/>
            <w:rPrChange w:id="558" w:author="碧海蓝天" w:date="2021-08-21T15:26:10Z">
              <w:rPr/>
            </w:rPrChange>
          </w:rPr>
          <w:t>lOOMb/s；</w:t>
        </w:r>
      </w:ins>
      <w:ins w:id="559" w:author="碧海蓝天" w:date="2021-08-21T13:43:27Z">
        <w:r>
          <w:rPr>
            <w:rFonts w:hint="eastAsia"/>
            <w:spacing w:val="0"/>
            <w:sz w:val="22"/>
            <w:szCs w:val="22"/>
            <w:rPrChange w:id="560" w:author="碧海蓝天" w:date="2021-08-21T15:26:10Z">
              <w:rPr>
                <w:spacing w:val="-5"/>
              </w:rPr>
            </w:rPrChange>
          </w:rPr>
          <w:t xml:space="preserve">输出像素分辨率不低于为 </w:t>
        </w:r>
      </w:ins>
      <w:ins w:id="561" w:author="碧海蓝天" w:date="2021-08-21T13:43:27Z">
        <w:r>
          <w:rPr>
            <w:rFonts w:hint="eastAsia"/>
            <w:spacing w:val="0"/>
            <w:sz w:val="22"/>
            <w:szCs w:val="22"/>
            <w:rPrChange w:id="562" w:author="碧海蓝天" w:date="2021-08-21T15:26:10Z">
              <w:rPr>
                <w:spacing w:val="-4"/>
              </w:rPr>
            </w:rPrChange>
          </w:rPr>
          <w:t>1920</w:t>
        </w:r>
      </w:ins>
      <w:ins w:id="563" w:author="碧海蓝天" w:date="2021-08-21T13:43:27Z">
        <w:r>
          <w:rPr>
            <w:rFonts w:hint="eastAsia"/>
            <w:sz w:val="22"/>
            <w:szCs w:val="22"/>
            <w:rPrChange w:id="564" w:author="碧海蓝天" w:date="2021-08-21T15:26:10Z">
              <w:rPr/>
            </w:rPrChange>
          </w:rPr>
          <w:t>×1080</w:t>
        </w:r>
      </w:ins>
      <w:ins w:id="565" w:author="碧海蓝天" w:date="2021-08-21T13:43:27Z">
        <w:r>
          <w:rPr>
            <w:rFonts w:hint="eastAsia"/>
            <w:spacing w:val="0"/>
            <w:sz w:val="22"/>
            <w:szCs w:val="22"/>
            <w:rPrChange w:id="566" w:author="碧海蓝天" w:date="2021-08-21T15:26:10Z">
              <w:rPr>
                <w:spacing w:val="-5"/>
              </w:rPr>
            </w:rPrChange>
          </w:rPr>
          <w:t xml:space="preserve">；音频采样率：双声道 </w:t>
        </w:r>
      </w:ins>
      <w:ins w:id="567" w:author="碧海蓝天" w:date="2021-08-21T13:43:27Z">
        <w:r>
          <w:rPr>
            <w:rFonts w:hint="eastAsia"/>
            <w:sz w:val="22"/>
            <w:szCs w:val="22"/>
            <w:rPrChange w:id="568" w:author="碧海蓝天" w:date="2021-08-21T15:26:10Z">
              <w:rPr/>
            </w:rPrChange>
          </w:rPr>
          <w:t>48kHz；</w:t>
        </w:r>
      </w:ins>
      <w:ins w:id="569" w:author="碧海蓝天" w:date="2021-08-21T13:43:27Z">
        <w:r>
          <w:rPr>
            <w:rFonts w:hint="eastAsia"/>
            <w:spacing w:val="0"/>
            <w:sz w:val="22"/>
            <w:szCs w:val="22"/>
            <w:rPrChange w:id="570" w:author="碧海蓝天" w:date="2021-08-21T15:26:10Z">
              <w:rPr>
                <w:spacing w:val="-6"/>
              </w:rPr>
            </w:rPrChange>
          </w:rPr>
          <w:t xml:space="preserve">采样精度：不低于 </w:t>
        </w:r>
      </w:ins>
      <w:ins w:id="571" w:author="碧海蓝天" w:date="2021-08-21T13:43:27Z">
        <w:r>
          <w:rPr>
            <w:rFonts w:hint="eastAsia"/>
            <w:sz w:val="22"/>
            <w:szCs w:val="22"/>
            <w:rPrChange w:id="572" w:author="碧海蓝天" w:date="2021-08-21T15:26:10Z">
              <w:rPr/>
            </w:rPrChange>
          </w:rPr>
          <w:t>16bit</w:t>
        </w:r>
      </w:ins>
      <w:ins w:id="573" w:author="碧海蓝天" w:date="2021-08-21T13:43:27Z">
        <w:r>
          <w:rPr>
            <w:rFonts w:hint="eastAsia"/>
            <w:spacing w:val="0"/>
            <w:sz w:val="22"/>
            <w:szCs w:val="22"/>
            <w:rPrChange w:id="574" w:author="碧海蓝天" w:date="2021-08-21T15:26:10Z">
              <w:rPr>
                <w:spacing w:val="-2"/>
              </w:rPr>
            </w:rPrChange>
          </w:rPr>
          <w:t>。但反映工程项目开</w:t>
        </w:r>
      </w:ins>
      <w:ins w:id="575" w:author="碧海蓝天" w:date="2021-08-21T13:43:27Z">
        <w:r>
          <w:rPr>
            <w:rFonts w:hint="eastAsia"/>
            <w:spacing w:val="0"/>
            <w:sz w:val="22"/>
            <w:szCs w:val="22"/>
            <w:rPrChange w:id="576" w:author="碧海蓝天" w:date="2021-08-21T15:26:10Z">
              <w:rPr>
                <w:spacing w:val="13"/>
              </w:rPr>
            </w:rPrChange>
          </w:rPr>
          <w:t xml:space="preserve">工、截流、首台机组发电等重要事项，应当采用高清摄录设备以不低于 </w:t>
        </w:r>
      </w:ins>
      <w:ins w:id="577" w:author="碧海蓝天" w:date="2021-08-21T13:43:27Z">
        <w:r>
          <w:rPr>
            <w:rFonts w:hint="eastAsia"/>
            <w:spacing w:val="0"/>
            <w:sz w:val="22"/>
            <w:szCs w:val="22"/>
            <w:rPrChange w:id="578" w:author="碧海蓝天" w:date="2021-08-21T15:26:10Z">
              <w:rPr>
                <w:spacing w:val="3"/>
              </w:rPr>
            </w:rPrChange>
          </w:rPr>
          <w:t xml:space="preserve">1920× </w:t>
        </w:r>
      </w:ins>
      <w:ins w:id="579" w:author="碧海蓝天" w:date="2021-08-21T13:43:27Z">
        <w:r>
          <w:rPr>
            <w:rFonts w:hint="eastAsia"/>
            <w:sz w:val="22"/>
            <w:szCs w:val="22"/>
            <w:rPrChange w:id="580" w:author="碧海蓝天" w:date="2021-08-21T15:26:10Z">
              <w:rPr/>
            </w:rPrChange>
          </w:rPr>
          <w:t>1080/50I</w:t>
        </w:r>
      </w:ins>
      <w:ins w:id="581" w:author="碧海蓝天" w:date="2021-08-21T13:43:27Z">
        <w:r>
          <w:rPr>
            <w:rFonts w:hint="eastAsia"/>
            <w:spacing w:val="0"/>
            <w:sz w:val="22"/>
            <w:szCs w:val="22"/>
            <w:rPrChange w:id="582" w:author="碧海蓝天" w:date="2021-08-21T15:26:10Z">
              <w:rPr>
                <w:spacing w:val="-10"/>
              </w:rPr>
            </w:rPrChange>
          </w:rPr>
          <w:t xml:space="preserve"> 像素记录。</w:t>
        </w:r>
      </w:ins>
    </w:p>
    <w:p>
      <w:pPr>
        <w:pStyle w:val="3"/>
        <w:numPr>
          <w:ilvl w:val="0"/>
          <w:numId w:val="11"/>
          <w:ins w:id="584" w:author="碧海蓝天" w:date="2021-08-21T15:26:15Z"/>
        </w:numPr>
        <w:tabs>
          <w:tab w:val="left" w:pos="1642"/>
        </w:tabs>
        <w:spacing w:before="160" w:after="0" w:line="364" w:lineRule="auto"/>
        <w:ind w:left="502" w:right="512" w:firstLine="479"/>
        <w:jc w:val="both"/>
        <w:rPr>
          <w:ins w:id="585" w:author="碧海蓝天" w:date="2021-08-21T13:43:53Z"/>
          <w:rFonts w:hint="eastAsia" w:eastAsia="宋体"/>
          <w:b w:val="0"/>
          <w:spacing w:val="0"/>
          <w:sz w:val="22"/>
          <w:szCs w:val="22"/>
          <w:lang w:val="en-US" w:eastAsia="zh-CN"/>
          <w:rPrChange w:id="586" w:author="碧海蓝天" w:date="2021-08-21T15:26:15Z">
            <w:rPr>
              <w:ins w:id="587" w:author="碧海蓝天" w:date="2021-08-21T13:43:53Z"/>
              <w:rFonts w:hint="default" w:eastAsia="宋体"/>
              <w:b w:val="0"/>
              <w:spacing w:val="-10"/>
              <w:sz w:val="24"/>
              <w:lang w:val="en-US" w:eastAsia="zh-CN"/>
            </w:rPr>
          </w:rPrChange>
        </w:rPr>
        <w:pPrChange w:id="583" w:author="碧海蓝天" w:date="2021-08-21T15:26:15Z">
          <w:pPr>
            <w:pStyle w:val="8"/>
            <w:numPr>
              <w:ilvl w:val="2"/>
              <w:numId w:val="10"/>
            </w:numPr>
            <w:tabs>
              <w:tab w:val="left" w:pos="1642"/>
            </w:tabs>
            <w:spacing w:before="158" w:after="0" w:line="364" w:lineRule="auto"/>
            <w:ind w:left="984" w:right="4021" w:hanging="3"/>
            <w:jc w:val="left"/>
          </w:pPr>
        </w:pPrChange>
      </w:pPr>
      <w:ins w:id="588" w:author="碧海蓝天" w:date="2021-08-21T13:43:52Z">
        <w:r>
          <w:rPr>
            <w:rFonts w:hint="eastAsia"/>
            <w:spacing w:val="0"/>
            <w:sz w:val="22"/>
            <w:szCs w:val="22"/>
            <w:rPrChange w:id="589" w:author="碧海蓝天" w:date="2021-08-21T15:26:15Z">
              <w:rPr>
                <w:spacing w:val="-8"/>
              </w:rPr>
            </w:rPrChange>
          </w:rPr>
          <w:t>以事件为单位剪辑形成视频文件，其中大全景或展现事件核心内容的画面应当剪</w:t>
        </w:r>
      </w:ins>
      <w:ins w:id="590" w:author="碧海蓝天" w:date="2021-08-21T13:43:52Z">
        <w:r>
          <w:rPr>
            <w:rFonts w:hint="eastAsia"/>
            <w:spacing w:val="0"/>
            <w:sz w:val="22"/>
            <w:szCs w:val="22"/>
            <w:rPrChange w:id="591" w:author="碧海蓝天" w:date="2021-08-21T15:26:15Z">
              <w:rPr>
                <w:spacing w:val="-4"/>
              </w:rPr>
            </w:rPrChange>
          </w:rPr>
          <w:t xml:space="preserve">辑在视频第一个画面，且视频末尾须加 </w:t>
        </w:r>
      </w:ins>
      <w:ins w:id="592" w:author="碧海蓝天" w:date="2021-08-21T13:43:52Z">
        <w:r>
          <w:rPr>
            <w:rFonts w:hint="eastAsia"/>
            <w:sz w:val="22"/>
            <w:szCs w:val="22"/>
            <w:rPrChange w:id="593" w:author="碧海蓝天" w:date="2021-08-21T15:26:15Z">
              <w:rPr/>
            </w:rPrChange>
          </w:rPr>
          <w:t>l～2</w:t>
        </w:r>
      </w:ins>
      <w:ins w:id="594" w:author="碧海蓝天" w:date="2021-08-21T13:43:52Z">
        <w:r>
          <w:rPr>
            <w:rFonts w:hint="eastAsia"/>
            <w:spacing w:val="0"/>
            <w:sz w:val="22"/>
            <w:szCs w:val="22"/>
            <w:rPrChange w:id="595" w:author="碧海蓝天" w:date="2021-08-21T15:26:15Z">
              <w:rPr>
                <w:spacing w:val="-12"/>
              </w:rPr>
            </w:rPrChange>
          </w:rPr>
          <w:t xml:space="preserve"> 秒彩条。</w:t>
        </w:r>
      </w:ins>
    </w:p>
    <w:p>
      <w:pPr>
        <w:pStyle w:val="3"/>
        <w:numPr>
          <w:ilvl w:val="0"/>
          <w:numId w:val="11"/>
          <w:ins w:id="597" w:author="碧海蓝天" w:date="2021-08-21T15:26:15Z"/>
        </w:numPr>
        <w:tabs>
          <w:tab w:val="left" w:pos="1642"/>
        </w:tabs>
        <w:spacing w:before="160" w:after="0" w:line="364" w:lineRule="auto"/>
        <w:ind w:left="502" w:right="512" w:firstLine="479"/>
        <w:jc w:val="both"/>
        <w:rPr>
          <w:ins w:id="598" w:author="碧海蓝天" w:date="2021-08-21T13:45:16Z"/>
          <w:rFonts w:hint="eastAsia" w:eastAsia="宋体"/>
          <w:b w:val="0"/>
          <w:spacing w:val="0"/>
          <w:sz w:val="22"/>
          <w:szCs w:val="22"/>
          <w:lang w:val="en-US" w:eastAsia="zh-CN"/>
          <w:rPrChange w:id="599" w:author="碧海蓝天" w:date="2021-08-21T15:26:15Z">
            <w:rPr>
              <w:ins w:id="600" w:author="碧海蓝天" w:date="2021-08-21T13:45:16Z"/>
              <w:rFonts w:hint="default" w:eastAsia="宋体"/>
              <w:b w:val="0"/>
              <w:spacing w:val="-10"/>
              <w:sz w:val="24"/>
              <w:lang w:val="en-US" w:eastAsia="zh-CN"/>
            </w:rPr>
          </w:rPrChange>
        </w:rPr>
        <w:pPrChange w:id="596" w:author="碧海蓝天" w:date="2021-08-21T15:26:15Z">
          <w:pPr>
            <w:pStyle w:val="8"/>
            <w:numPr>
              <w:ilvl w:val="2"/>
              <w:numId w:val="10"/>
            </w:numPr>
            <w:tabs>
              <w:tab w:val="left" w:pos="1642"/>
            </w:tabs>
            <w:spacing w:before="158" w:after="0" w:line="364" w:lineRule="auto"/>
            <w:ind w:left="984" w:right="4021" w:hanging="3"/>
            <w:jc w:val="left"/>
          </w:pPr>
        </w:pPrChange>
      </w:pPr>
      <w:ins w:id="601" w:author="碧海蓝天" w:date="2021-08-21T13:44:05Z">
        <w:r>
          <w:rPr>
            <w:rFonts w:hint="eastAsia"/>
            <w:spacing w:val="0"/>
            <w:sz w:val="22"/>
            <w:szCs w:val="22"/>
            <w:rPrChange w:id="602" w:author="碧海蓝天" w:date="2021-08-21T15:26:15Z">
              <w:rPr>
                <w:spacing w:val="-9"/>
              </w:rPr>
            </w:rPrChange>
          </w:rPr>
          <w:t>须保证视频文件的完整、准确、系统；视频材料归档时要求刻录成只读光盘，且</w:t>
        </w:r>
      </w:ins>
      <w:ins w:id="603" w:author="碧海蓝天" w:date="2021-08-21T13:44:05Z">
        <w:r>
          <w:rPr>
            <w:rFonts w:hint="eastAsia"/>
            <w:sz w:val="22"/>
            <w:szCs w:val="22"/>
            <w:rPrChange w:id="604" w:author="碧海蓝天" w:date="2021-08-21T15:26:15Z">
              <w:rPr/>
            </w:rPrChange>
          </w:rPr>
          <w:t xml:space="preserve">不同项目应分别刻录；同时视频档案应录入公司档案管理系统。 </w:t>
        </w:r>
      </w:ins>
    </w:p>
    <w:p>
      <w:pPr>
        <w:pStyle w:val="3"/>
        <w:numPr>
          <w:ilvl w:val="0"/>
          <w:numId w:val="11"/>
          <w:ins w:id="606" w:author="碧海蓝天" w:date="2021-08-21T15:26:17Z"/>
        </w:numPr>
        <w:tabs>
          <w:tab w:val="left" w:pos="1642"/>
        </w:tabs>
        <w:spacing w:before="160" w:after="0" w:line="364" w:lineRule="auto"/>
        <w:ind w:left="502" w:right="512" w:firstLine="479"/>
        <w:jc w:val="both"/>
        <w:rPr>
          <w:ins w:id="607" w:author="碧海蓝天" w:date="2021-08-21T13:44:11Z"/>
          <w:rFonts w:hint="eastAsia" w:eastAsia="宋体"/>
          <w:b w:val="0"/>
          <w:spacing w:val="0"/>
          <w:sz w:val="22"/>
          <w:szCs w:val="22"/>
          <w:lang w:val="en-US" w:eastAsia="zh-CN"/>
          <w:rPrChange w:id="608" w:author="碧海蓝天" w:date="2021-08-21T15:26:17Z">
            <w:rPr>
              <w:ins w:id="609" w:author="碧海蓝天" w:date="2021-08-21T13:44:11Z"/>
              <w:rFonts w:hint="default" w:eastAsia="宋体"/>
              <w:b w:val="0"/>
              <w:spacing w:val="-10"/>
              <w:sz w:val="24"/>
              <w:lang w:val="en-US" w:eastAsia="zh-CN"/>
            </w:rPr>
          </w:rPrChange>
        </w:rPr>
        <w:pPrChange w:id="605" w:author="碧海蓝天" w:date="2021-08-21T15:26:17Z">
          <w:pPr>
            <w:pStyle w:val="8"/>
            <w:numPr>
              <w:ilvl w:val="2"/>
              <w:numId w:val="10"/>
            </w:numPr>
            <w:tabs>
              <w:tab w:val="left" w:pos="1642"/>
            </w:tabs>
            <w:spacing w:before="158" w:after="0" w:line="364" w:lineRule="auto"/>
            <w:ind w:left="984" w:right="4021" w:hanging="3"/>
            <w:jc w:val="left"/>
          </w:pPr>
        </w:pPrChange>
      </w:pPr>
      <w:ins w:id="610" w:author="碧海蓝天" w:date="2021-08-21T13:45:28Z">
        <w:r>
          <w:rPr>
            <w:rFonts w:hint="eastAsia"/>
            <w:sz w:val="22"/>
            <w:szCs w:val="22"/>
            <w:rPrChange w:id="611" w:author="碧海蓝天" w:date="2021-08-21T15:26:17Z">
              <w:rPr/>
            </w:rPrChange>
          </w:rPr>
          <w:t>视频</w:t>
        </w:r>
      </w:ins>
      <w:r>
        <w:rPr>
          <w:rFonts w:hint="eastAsia"/>
          <w:spacing w:val="0"/>
          <w:sz w:val="22"/>
          <w:szCs w:val="22"/>
          <w:lang w:val="en-US"/>
          <w:rPrChange w:id="612" w:author="碧海蓝天" w:date="2021-08-21T15:26:17Z">
            <w:rPr>
              <w:spacing w:val="-10"/>
              <w:lang w:val="en-US"/>
            </w:rPr>
          </w:rPrChange>
        </w:rPr>
        <w:t>文件</w:t>
      </w:r>
      <w:ins w:id="613" w:author="碧海蓝天" w:date="2021-08-21T13:45:28Z">
        <w:r>
          <w:rPr>
            <w:rFonts w:hint="eastAsia"/>
            <w:sz w:val="22"/>
            <w:szCs w:val="22"/>
            <w:rPrChange w:id="614" w:author="碧海蓝天" w:date="2021-08-21T15:26:17Z">
              <w:rPr/>
            </w:rPrChange>
          </w:rPr>
          <w:t xml:space="preserve">归档光盘 3 份。 </w:t>
        </w:r>
      </w:ins>
    </w:p>
    <w:p>
      <w:pPr>
        <w:pStyle w:val="3"/>
        <w:numPr>
          <w:ilvl w:val="-1"/>
          <w:numId w:val="0"/>
        </w:numPr>
        <w:spacing w:before="160" w:after="0" w:line="364" w:lineRule="auto"/>
        <w:ind w:left="981" w:right="512" w:firstLine="0"/>
        <w:jc w:val="both"/>
        <w:rPr>
          <w:rFonts w:hint="eastAsia"/>
          <w:lang w:val="en-US" w:eastAsia="zh-CN"/>
        </w:rPr>
        <w:pPrChange w:id="615" w:author="碧海蓝天" w:date="2021-08-21T13:44:12Z">
          <w:pPr>
            <w:pStyle w:val="8"/>
            <w:numPr>
              <w:ilvl w:val="2"/>
              <w:numId w:val="10"/>
            </w:numPr>
            <w:tabs>
              <w:tab w:val="left" w:pos="1642"/>
            </w:tabs>
            <w:spacing w:before="158" w:after="0" w:line="364" w:lineRule="auto"/>
            <w:ind w:left="984" w:right="4021" w:hanging="3"/>
            <w:jc w:val="left"/>
          </w:pPr>
        </w:pPrChange>
      </w:pPr>
      <w:r>
        <w:rPr>
          <w:rFonts w:hint="eastAsia"/>
          <w:lang w:val="en-US" w:eastAsia="zh-CN"/>
        </w:rPr>
        <w:t>6.2.3音频档案归档要求</w:t>
      </w:r>
    </w:p>
    <w:p>
      <w:pPr>
        <w:pStyle w:val="3"/>
        <w:numPr>
          <w:ilvl w:val="-1"/>
          <w:numId w:val="0"/>
        </w:numPr>
        <w:spacing w:before="160" w:line="364" w:lineRule="auto"/>
        <w:ind w:left="440" w:leftChars="200" w:right="512" w:firstLine="440" w:firstLineChars="200"/>
        <w:jc w:val="both"/>
        <w:rPr>
          <w:ins w:id="617" w:author="碧海蓝天" w:date="2021-08-21T13:44:38Z"/>
          <w:rFonts w:hint="eastAsia"/>
          <w:sz w:val="22"/>
          <w:szCs w:val="22"/>
          <w:rPrChange w:id="618" w:author="碧海蓝天" w:date="2021-08-21T15:26:20Z">
            <w:rPr>
              <w:ins w:id="619" w:author="碧海蓝天" w:date="2021-08-21T13:44:38Z"/>
            </w:rPr>
          </w:rPrChange>
        </w:rPr>
        <w:pPrChange w:id="616" w:author="碧海蓝天" w:date="2021-08-21T15:26:30Z">
          <w:pPr>
            <w:pStyle w:val="3"/>
            <w:spacing w:before="129" w:line="338" w:lineRule="auto"/>
            <w:ind w:left="502" w:right="515" w:firstLine="446"/>
          </w:pPr>
        </w:pPrChange>
      </w:pPr>
      <w:ins w:id="620" w:author="碧海蓝天" w:date="2021-08-21T13:44:25Z">
        <w:r>
          <w:rPr>
            <w:rFonts w:hint="eastAsia"/>
            <w:sz w:val="22"/>
            <w:szCs w:val="22"/>
            <w:lang w:val="en-US" w:eastAsia="zh-CN"/>
            <w:rPrChange w:id="621" w:author="碧海蓝天" w:date="2021-08-21T15:26:20Z">
              <w:rPr>
                <w:rFonts w:hint="eastAsia"/>
                <w:lang w:val="en-US" w:eastAsia="zh-CN"/>
              </w:rPr>
            </w:rPrChange>
          </w:rPr>
          <w:t>（</w:t>
        </w:r>
      </w:ins>
      <w:ins w:id="622" w:author="碧海蓝天" w:date="2021-08-21T13:44:26Z">
        <w:r>
          <w:rPr>
            <w:rFonts w:hint="eastAsia"/>
            <w:sz w:val="22"/>
            <w:szCs w:val="22"/>
            <w:lang w:val="en-US" w:eastAsia="zh-CN"/>
            <w:rPrChange w:id="623" w:author="碧海蓝天" w:date="2021-08-21T15:26:20Z">
              <w:rPr>
                <w:rFonts w:hint="eastAsia"/>
                <w:lang w:val="en-US" w:eastAsia="zh-CN"/>
              </w:rPr>
            </w:rPrChange>
          </w:rPr>
          <w:t>1）</w:t>
        </w:r>
      </w:ins>
      <w:ins w:id="624" w:author="碧海蓝天" w:date="2021-08-21T13:44:38Z">
        <w:r>
          <w:rPr>
            <w:rFonts w:hint="eastAsia"/>
            <w:spacing w:val="0"/>
            <w:sz w:val="22"/>
            <w:szCs w:val="22"/>
            <w:rPrChange w:id="625" w:author="碧海蓝天" w:date="2021-08-21T15:26:20Z">
              <w:rPr>
                <w:spacing w:val="-10"/>
              </w:rPr>
            </w:rPrChange>
          </w:rPr>
          <w:t xml:space="preserve">音频应采用 </w:t>
        </w:r>
      </w:ins>
      <w:ins w:id="626" w:author="碧海蓝天" w:date="2021-08-21T13:44:38Z">
        <w:r>
          <w:rPr>
            <w:rFonts w:hint="eastAsia"/>
            <w:sz w:val="22"/>
            <w:szCs w:val="22"/>
            <w:rPrChange w:id="627" w:author="碧海蓝天" w:date="2021-08-21T15:26:20Z">
              <w:rPr/>
            </w:rPrChange>
          </w:rPr>
          <w:t>MP3</w:t>
        </w:r>
      </w:ins>
      <w:ins w:id="628" w:author="碧海蓝天" w:date="2021-08-21T13:44:38Z">
        <w:r>
          <w:rPr>
            <w:rFonts w:hint="eastAsia"/>
            <w:spacing w:val="0"/>
            <w:sz w:val="22"/>
            <w:szCs w:val="22"/>
            <w:rPrChange w:id="629" w:author="碧海蓝天" w:date="2021-08-21T15:26:20Z">
              <w:rPr>
                <w:spacing w:val="-24"/>
              </w:rPr>
            </w:rPrChange>
          </w:rPr>
          <w:t>、</w:t>
        </w:r>
      </w:ins>
      <w:ins w:id="630" w:author="碧海蓝天" w:date="2021-08-21T13:44:38Z">
        <w:r>
          <w:rPr>
            <w:rFonts w:hint="eastAsia"/>
            <w:sz w:val="22"/>
            <w:szCs w:val="22"/>
            <w:rPrChange w:id="631" w:author="碧海蓝天" w:date="2021-08-21T15:26:20Z">
              <w:rPr/>
            </w:rPrChange>
          </w:rPr>
          <w:t>WAV</w:t>
        </w:r>
      </w:ins>
      <w:ins w:id="632" w:author="碧海蓝天" w:date="2021-08-21T13:44:38Z">
        <w:r>
          <w:rPr>
            <w:rFonts w:hint="eastAsia"/>
            <w:spacing w:val="0"/>
            <w:sz w:val="22"/>
            <w:szCs w:val="22"/>
            <w:rPrChange w:id="633" w:author="碧海蓝天" w:date="2021-08-21T15:26:20Z">
              <w:rPr>
                <w:spacing w:val="-15"/>
              </w:rPr>
            </w:rPrChange>
          </w:rPr>
          <w:t xml:space="preserve"> 格式录制，音频采样率：双声道 </w:t>
        </w:r>
      </w:ins>
      <w:ins w:id="634" w:author="碧海蓝天" w:date="2021-08-21T13:44:38Z">
        <w:r>
          <w:rPr>
            <w:rFonts w:hint="eastAsia"/>
            <w:spacing w:val="0"/>
            <w:sz w:val="22"/>
            <w:szCs w:val="22"/>
            <w:rPrChange w:id="635" w:author="碧海蓝天" w:date="2021-08-21T15:26:20Z">
              <w:rPr>
                <w:spacing w:val="-4"/>
              </w:rPr>
            </w:rPrChange>
          </w:rPr>
          <w:t>48kHz</w:t>
        </w:r>
      </w:ins>
      <w:ins w:id="636" w:author="碧海蓝天" w:date="2021-08-21T13:44:38Z">
        <w:r>
          <w:rPr>
            <w:rFonts w:hint="eastAsia"/>
            <w:spacing w:val="0"/>
            <w:sz w:val="22"/>
            <w:szCs w:val="22"/>
            <w:rPrChange w:id="637" w:author="碧海蓝天" w:date="2021-08-21T15:26:20Z">
              <w:rPr>
                <w:spacing w:val="-8"/>
              </w:rPr>
            </w:rPrChange>
          </w:rPr>
          <w:t>；采样精度：不低于</w:t>
        </w:r>
      </w:ins>
      <w:ins w:id="638" w:author="碧海蓝天" w:date="2021-08-21T13:44:38Z">
        <w:r>
          <w:rPr>
            <w:rFonts w:hint="eastAsia"/>
            <w:sz w:val="22"/>
            <w:szCs w:val="22"/>
            <w:rPrChange w:id="639" w:author="碧海蓝天" w:date="2021-08-21T15:26:20Z">
              <w:rPr/>
            </w:rPrChange>
          </w:rPr>
          <w:t xml:space="preserve">16bit。 </w:t>
        </w:r>
      </w:ins>
    </w:p>
    <w:p>
      <w:pPr>
        <w:pStyle w:val="3"/>
        <w:numPr>
          <w:ilvl w:val="-1"/>
          <w:numId w:val="0"/>
        </w:numPr>
        <w:spacing w:before="160" w:after="0" w:line="364" w:lineRule="auto"/>
        <w:ind w:left="981" w:right="512" w:firstLine="0"/>
        <w:jc w:val="both"/>
        <w:rPr>
          <w:ins w:id="641" w:author="碧海蓝天" w:date="2021-08-21T13:44:56Z"/>
          <w:rFonts w:hint="eastAsia"/>
          <w:sz w:val="22"/>
          <w:szCs w:val="22"/>
          <w:rPrChange w:id="642" w:author="碧海蓝天" w:date="2021-08-21T15:26:20Z">
            <w:rPr>
              <w:ins w:id="643" w:author="碧海蓝天" w:date="2021-08-21T13:44:56Z"/>
            </w:rPr>
          </w:rPrChange>
        </w:rPr>
        <w:pPrChange w:id="640" w:author="碧海蓝天" w:date="2021-08-21T15:26:32Z">
          <w:pPr>
            <w:pStyle w:val="8"/>
            <w:numPr>
              <w:ilvl w:val="2"/>
              <w:numId w:val="10"/>
            </w:numPr>
            <w:tabs>
              <w:tab w:val="left" w:pos="1642"/>
            </w:tabs>
            <w:spacing w:before="158" w:after="0" w:line="364" w:lineRule="auto"/>
            <w:ind w:left="984" w:right="4021" w:hanging="3"/>
            <w:jc w:val="left"/>
          </w:pPr>
        </w:pPrChange>
      </w:pPr>
      <w:ins w:id="644" w:author="碧海蓝天" w:date="2021-08-21T13:44:39Z">
        <w:r>
          <w:rPr>
            <w:rFonts w:hint="eastAsia"/>
            <w:b w:val="0"/>
            <w:sz w:val="22"/>
            <w:szCs w:val="22"/>
            <w:lang w:val="en-US" w:eastAsia="zh-CN"/>
            <w:rPrChange w:id="645" w:author="碧海蓝天" w:date="2021-08-21T15:26:20Z">
              <w:rPr>
                <w:rFonts w:hint="eastAsia"/>
                <w:b w:val="0"/>
                <w:sz w:val="24"/>
                <w:lang w:val="en-US" w:eastAsia="zh-CN"/>
              </w:rPr>
            </w:rPrChange>
          </w:rPr>
          <w:t>（</w:t>
        </w:r>
      </w:ins>
      <w:ins w:id="646" w:author="碧海蓝天" w:date="2021-08-21T13:44:40Z">
        <w:r>
          <w:rPr>
            <w:rFonts w:hint="eastAsia"/>
            <w:b w:val="0"/>
            <w:sz w:val="22"/>
            <w:szCs w:val="22"/>
            <w:lang w:val="en-US" w:eastAsia="zh-CN"/>
            <w:rPrChange w:id="647" w:author="碧海蓝天" w:date="2021-08-21T15:26:20Z">
              <w:rPr>
                <w:rFonts w:hint="eastAsia"/>
                <w:b w:val="0"/>
                <w:sz w:val="24"/>
                <w:lang w:val="en-US" w:eastAsia="zh-CN"/>
              </w:rPr>
            </w:rPrChange>
          </w:rPr>
          <w:t>2</w:t>
        </w:r>
      </w:ins>
      <w:ins w:id="648" w:author="碧海蓝天" w:date="2021-08-21T13:44:39Z">
        <w:r>
          <w:rPr>
            <w:rFonts w:hint="eastAsia"/>
            <w:b w:val="0"/>
            <w:sz w:val="22"/>
            <w:szCs w:val="22"/>
            <w:lang w:val="en-US" w:eastAsia="zh-CN"/>
            <w:rPrChange w:id="649" w:author="碧海蓝天" w:date="2021-08-21T15:26:20Z">
              <w:rPr>
                <w:rFonts w:hint="eastAsia"/>
                <w:b w:val="0"/>
                <w:sz w:val="24"/>
                <w:lang w:val="en-US" w:eastAsia="zh-CN"/>
              </w:rPr>
            </w:rPrChange>
          </w:rPr>
          <w:t>）</w:t>
        </w:r>
      </w:ins>
      <w:ins w:id="650" w:author="碧海蓝天" w:date="2021-08-21T13:44:54Z">
        <w:r>
          <w:rPr>
            <w:rFonts w:hint="eastAsia"/>
            <w:sz w:val="22"/>
            <w:szCs w:val="22"/>
            <w:rPrChange w:id="651" w:author="碧海蓝天" w:date="2021-08-21T15:26:20Z">
              <w:rPr/>
            </w:rPrChange>
          </w:rPr>
          <w:t xml:space="preserve">以事件为单位剪辑形成音频文件。 </w:t>
        </w:r>
      </w:ins>
    </w:p>
    <w:p>
      <w:pPr>
        <w:pStyle w:val="3"/>
        <w:numPr>
          <w:ilvl w:val="-1"/>
          <w:numId w:val="0"/>
        </w:numPr>
        <w:spacing w:before="160" w:after="0" w:line="364" w:lineRule="auto"/>
        <w:ind w:left="440" w:leftChars="200" w:right="512" w:firstLine="440" w:firstLineChars="200"/>
        <w:jc w:val="both"/>
        <w:rPr>
          <w:ins w:id="653" w:author="碧海蓝天" w:date="2021-08-21T13:45:49Z"/>
          <w:rFonts w:hint="eastAsia"/>
          <w:sz w:val="22"/>
          <w:szCs w:val="22"/>
          <w:rPrChange w:id="654" w:author="碧海蓝天" w:date="2021-08-21T15:26:20Z">
            <w:rPr>
              <w:ins w:id="655" w:author="碧海蓝天" w:date="2021-08-21T13:45:49Z"/>
            </w:rPr>
          </w:rPrChange>
        </w:rPr>
        <w:pPrChange w:id="652" w:author="碧海蓝天" w:date="2021-08-21T15:26:39Z">
          <w:pPr>
            <w:pStyle w:val="8"/>
            <w:numPr>
              <w:ilvl w:val="2"/>
              <w:numId w:val="10"/>
            </w:numPr>
            <w:tabs>
              <w:tab w:val="left" w:pos="1642"/>
            </w:tabs>
            <w:spacing w:before="158" w:after="0" w:line="364" w:lineRule="auto"/>
            <w:ind w:left="984" w:right="4021" w:hanging="3"/>
            <w:jc w:val="left"/>
          </w:pPr>
        </w:pPrChange>
      </w:pPr>
      <w:ins w:id="656" w:author="碧海蓝天" w:date="2021-08-21T13:44:57Z">
        <w:r>
          <w:rPr>
            <w:rFonts w:hint="eastAsia"/>
            <w:sz w:val="22"/>
            <w:szCs w:val="22"/>
            <w:lang w:eastAsia="zh-CN"/>
            <w:rPrChange w:id="657" w:author="碧海蓝天" w:date="2021-08-21T15:26:20Z">
              <w:rPr>
                <w:rFonts w:hint="eastAsia"/>
                <w:lang w:eastAsia="zh-CN"/>
              </w:rPr>
            </w:rPrChange>
          </w:rPr>
          <w:t>（</w:t>
        </w:r>
      </w:ins>
      <w:ins w:id="658" w:author="碧海蓝天" w:date="2021-08-21T13:44:58Z">
        <w:r>
          <w:rPr>
            <w:rFonts w:hint="eastAsia"/>
            <w:sz w:val="22"/>
            <w:szCs w:val="22"/>
            <w:lang w:val="en-US" w:eastAsia="zh-CN"/>
            <w:rPrChange w:id="659" w:author="碧海蓝天" w:date="2021-08-21T15:26:20Z">
              <w:rPr>
                <w:rFonts w:hint="eastAsia"/>
                <w:lang w:val="en-US" w:eastAsia="zh-CN"/>
              </w:rPr>
            </w:rPrChange>
          </w:rPr>
          <w:t>3</w:t>
        </w:r>
      </w:ins>
      <w:ins w:id="660" w:author="碧海蓝天" w:date="2021-08-21T13:44:57Z">
        <w:r>
          <w:rPr>
            <w:rFonts w:hint="eastAsia"/>
            <w:sz w:val="22"/>
            <w:szCs w:val="22"/>
            <w:lang w:eastAsia="zh-CN"/>
            <w:rPrChange w:id="661" w:author="碧海蓝天" w:date="2021-08-21T15:26:20Z">
              <w:rPr>
                <w:rFonts w:hint="eastAsia"/>
                <w:lang w:eastAsia="zh-CN"/>
              </w:rPr>
            </w:rPrChange>
          </w:rPr>
          <w:t>）</w:t>
        </w:r>
      </w:ins>
      <w:ins w:id="662" w:author="碧海蓝天" w:date="2021-08-21T13:45:13Z">
        <w:r>
          <w:rPr>
            <w:rFonts w:hint="eastAsia"/>
            <w:sz w:val="22"/>
            <w:szCs w:val="22"/>
            <w:rPrChange w:id="663" w:author="碧海蓝天" w:date="2021-08-21T15:26:20Z">
              <w:rPr/>
            </w:rPrChange>
          </w:rPr>
          <w:t>须保证音频文件的完整、准确、系统；音频材料归档时要求刻录成只读光盘，且不同项目应分别刻录；同时音频档案应录入公司档案管理系统。</w:t>
        </w:r>
      </w:ins>
    </w:p>
    <w:p>
      <w:pPr>
        <w:pStyle w:val="3"/>
        <w:numPr>
          <w:ilvl w:val="-1"/>
          <w:numId w:val="0"/>
        </w:numPr>
        <w:spacing w:before="160" w:after="0" w:line="364" w:lineRule="auto"/>
        <w:ind w:left="0" w:right="512" w:firstLine="660" w:firstLineChars="300"/>
        <w:jc w:val="both"/>
        <w:rPr>
          <w:ins w:id="665" w:author="碧海蓝天" w:date="2021-08-21T13:48:19Z"/>
          <w:rFonts w:hint="eastAsia"/>
          <w:sz w:val="22"/>
          <w:szCs w:val="22"/>
          <w:rPrChange w:id="666" w:author="碧海蓝天" w:date="2021-08-21T15:26:20Z">
            <w:rPr>
              <w:ins w:id="667" w:author="碧海蓝天" w:date="2021-08-21T13:48:19Z"/>
            </w:rPr>
          </w:rPrChange>
        </w:rPr>
        <w:pPrChange w:id="664" w:author="碧海蓝天" w:date="2021-08-21T15:26:46Z">
          <w:pPr>
            <w:pStyle w:val="8"/>
            <w:numPr>
              <w:ilvl w:val="2"/>
              <w:numId w:val="10"/>
            </w:numPr>
            <w:tabs>
              <w:tab w:val="left" w:pos="1642"/>
            </w:tabs>
            <w:spacing w:before="158" w:after="0" w:line="364" w:lineRule="auto"/>
            <w:ind w:left="984" w:right="4021" w:hanging="3"/>
            <w:jc w:val="left"/>
          </w:pPr>
        </w:pPrChange>
      </w:pPr>
      <w:ins w:id="668" w:author="碧海蓝天" w:date="2021-08-21T13:45:50Z">
        <w:r>
          <w:rPr>
            <w:rFonts w:hint="eastAsia"/>
            <w:sz w:val="22"/>
            <w:szCs w:val="22"/>
            <w:lang w:eastAsia="zh-CN"/>
            <w:rPrChange w:id="669" w:author="碧海蓝天" w:date="2021-08-21T15:26:20Z">
              <w:rPr>
                <w:rFonts w:hint="eastAsia"/>
                <w:lang w:eastAsia="zh-CN"/>
              </w:rPr>
            </w:rPrChange>
          </w:rPr>
          <w:t>（</w:t>
        </w:r>
      </w:ins>
      <w:ins w:id="670" w:author="碧海蓝天" w:date="2021-08-21T13:45:51Z">
        <w:r>
          <w:rPr>
            <w:rFonts w:hint="eastAsia"/>
            <w:sz w:val="22"/>
            <w:szCs w:val="22"/>
            <w:lang w:val="en-US" w:eastAsia="zh-CN"/>
            <w:rPrChange w:id="671" w:author="碧海蓝天" w:date="2021-08-21T15:26:20Z">
              <w:rPr>
                <w:rFonts w:hint="eastAsia"/>
                <w:lang w:val="en-US" w:eastAsia="zh-CN"/>
              </w:rPr>
            </w:rPrChange>
          </w:rPr>
          <w:t>4</w:t>
        </w:r>
      </w:ins>
      <w:ins w:id="672" w:author="碧海蓝天" w:date="2021-08-21T13:45:50Z">
        <w:r>
          <w:rPr>
            <w:rFonts w:hint="eastAsia"/>
            <w:sz w:val="22"/>
            <w:szCs w:val="22"/>
            <w:lang w:eastAsia="zh-CN"/>
            <w:rPrChange w:id="673" w:author="碧海蓝天" w:date="2021-08-21T15:26:20Z">
              <w:rPr>
                <w:rFonts w:hint="eastAsia"/>
                <w:lang w:eastAsia="zh-CN"/>
              </w:rPr>
            </w:rPrChange>
          </w:rPr>
          <w:t>）</w:t>
        </w:r>
      </w:ins>
      <w:ins w:id="674" w:author="碧海蓝天" w:date="2021-08-21T13:46:03Z">
        <w:r>
          <w:rPr>
            <w:rFonts w:hint="eastAsia"/>
            <w:sz w:val="22"/>
            <w:szCs w:val="22"/>
            <w:rPrChange w:id="675" w:author="碧海蓝天" w:date="2021-08-21T15:26:20Z">
              <w:rPr/>
            </w:rPrChange>
          </w:rPr>
          <w:t>音频文件归</w:t>
        </w:r>
      </w:ins>
      <w:ins w:id="676" w:author="碧海蓝天" w:date="2021-08-21T15:26:42Z">
        <w:r>
          <w:rPr>
            <w:rFonts w:hint="eastAsia"/>
            <w:sz w:val="22"/>
            <w:szCs w:val="22"/>
            <w:lang w:val="en-US" w:eastAsia="zh-CN"/>
          </w:rPr>
          <w:t xml:space="preserve"> </w:t>
        </w:r>
      </w:ins>
      <w:ins w:id="677" w:author="碧海蓝天" w:date="2021-08-21T13:46:03Z">
        <w:r>
          <w:rPr>
            <w:rFonts w:hint="eastAsia"/>
            <w:sz w:val="22"/>
            <w:szCs w:val="22"/>
            <w:rPrChange w:id="678" w:author="碧海蓝天" w:date="2021-08-21T15:26:20Z">
              <w:rPr/>
            </w:rPrChange>
          </w:rPr>
          <w:t>档光盘 3 份。</w:t>
        </w:r>
      </w:ins>
    </w:p>
    <w:p>
      <w:pPr>
        <w:pStyle w:val="8"/>
        <w:numPr>
          <w:ilvl w:val="1"/>
          <w:numId w:val="10"/>
          <w:ins w:id="680" w:author="碧海蓝天" w:date="2021-08-21T13:48:52Z"/>
        </w:numPr>
        <w:tabs>
          <w:tab w:val="left" w:pos="1348"/>
        </w:tabs>
        <w:spacing w:before="186" w:after="0" w:line="240" w:lineRule="auto"/>
        <w:ind w:left="1347" w:right="0" w:hanging="364"/>
        <w:jc w:val="left"/>
        <w:rPr>
          <w:rFonts w:hint="eastAsia"/>
          <w:lang w:val="en-US" w:eastAsia="zh-CN"/>
        </w:rPr>
        <w:pPrChange w:id="679" w:author="碧海蓝天" w:date="2021-08-21T13:48:52Z">
          <w:pPr>
            <w:pStyle w:val="8"/>
            <w:numPr>
              <w:ilvl w:val="2"/>
              <w:numId w:val="10"/>
            </w:numPr>
            <w:tabs>
              <w:tab w:val="left" w:pos="1642"/>
            </w:tabs>
            <w:spacing w:before="158" w:after="0" w:line="364" w:lineRule="auto"/>
            <w:ind w:left="984" w:right="4021" w:hanging="3"/>
            <w:jc w:val="left"/>
          </w:pPr>
        </w:pPrChange>
      </w:pPr>
      <w:r>
        <w:rPr>
          <w:rFonts w:hint="eastAsia"/>
          <w:lang w:val="en-US" w:eastAsia="zh-CN"/>
        </w:rPr>
        <w:t>归档</w:t>
      </w:r>
      <w:r>
        <w:rPr>
          <w:rFonts w:hint="default"/>
          <w:b/>
          <w:sz w:val="24"/>
          <w:lang w:val="en-US" w:eastAsia="zh-CN"/>
        </w:rPr>
        <w:t>时间</w:t>
      </w:r>
    </w:p>
    <w:p>
      <w:pPr>
        <w:pStyle w:val="8"/>
        <w:numPr>
          <w:ilvl w:val="-1"/>
          <w:numId w:val="0"/>
        </w:numPr>
        <w:tabs>
          <w:tab w:val="left" w:pos="1609"/>
        </w:tabs>
        <w:spacing w:before="129" w:after="0" w:line="340" w:lineRule="auto"/>
        <w:ind w:left="480" w:leftChars="218" w:right="512" w:firstLine="476" w:firstLineChars="200"/>
        <w:jc w:val="both"/>
        <w:rPr>
          <w:ins w:id="682" w:author="碧海蓝天" w:date="2021-08-21T13:48:41Z"/>
          <w:sz w:val="24"/>
        </w:rPr>
        <w:pPrChange w:id="681" w:author="碧海蓝天" w:date="2021-08-21T13:49:09Z">
          <w:pPr>
            <w:pStyle w:val="8"/>
            <w:numPr>
              <w:ilvl w:val="2"/>
              <w:numId w:val="12"/>
            </w:numPr>
            <w:tabs>
              <w:tab w:val="left" w:pos="1609"/>
            </w:tabs>
            <w:spacing w:before="129" w:after="0" w:line="340" w:lineRule="auto"/>
            <w:ind w:left="502" w:right="512" w:firstLine="446"/>
            <w:jc w:val="both"/>
          </w:pPr>
        </w:pPrChange>
      </w:pPr>
      <w:ins w:id="683" w:author="碧海蓝天" w:date="2021-08-21T13:49:01Z">
        <w:r>
          <w:rPr>
            <w:rFonts w:hint="eastAsia"/>
            <w:spacing w:val="-1"/>
            <w:sz w:val="24"/>
            <w:lang w:val="en-US" w:eastAsia="zh-CN"/>
          </w:rPr>
          <w:t>6</w:t>
        </w:r>
      </w:ins>
      <w:ins w:id="684" w:author="碧海蓝天" w:date="2021-08-21T13:49:02Z">
        <w:r>
          <w:rPr>
            <w:rFonts w:hint="eastAsia"/>
            <w:spacing w:val="-1"/>
            <w:sz w:val="24"/>
            <w:lang w:val="en-US" w:eastAsia="zh-CN"/>
          </w:rPr>
          <w:t>.3.</w:t>
        </w:r>
      </w:ins>
      <w:ins w:id="685" w:author="碧海蓝天" w:date="2021-08-21T13:49:03Z">
        <w:r>
          <w:rPr>
            <w:rFonts w:hint="eastAsia"/>
            <w:spacing w:val="-1"/>
            <w:sz w:val="24"/>
            <w:lang w:val="en-US" w:eastAsia="zh-CN"/>
          </w:rPr>
          <w:t xml:space="preserve">1 </w:t>
        </w:r>
      </w:ins>
      <w:ins w:id="686" w:author="碧海蓝天" w:date="2021-08-21T13:48:41Z">
        <w:r>
          <w:rPr>
            <w:spacing w:val="-1"/>
            <w:sz w:val="24"/>
          </w:rPr>
          <w:t>勘测、设计单位应当在任务完成时将所形成的声像档案向业主档案部门移</w:t>
        </w:r>
      </w:ins>
      <w:ins w:id="687" w:author="碧海蓝天" w:date="2021-08-21T13:48:41Z">
        <w:r>
          <w:rPr>
            <w:spacing w:val="-11"/>
            <w:sz w:val="24"/>
          </w:rPr>
          <w:t>交；施工、监理单位应当合同工程竣工验收后三个月内，将本合同项目所形成的声像</w:t>
        </w:r>
      </w:ins>
      <w:ins w:id="688" w:author="碧海蓝天" w:date="2021-08-21T13:48:41Z">
        <w:r>
          <w:rPr>
            <w:spacing w:val="-8"/>
            <w:sz w:val="24"/>
          </w:rPr>
          <w:t>档案向业主档案部门归档移交；工期长于两年以上合同项目的声像档案在完工结算前</w:t>
        </w:r>
      </w:ins>
      <w:ins w:id="689" w:author="碧海蓝天" w:date="2021-08-21T13:48:41Z">
        <w:r>
          <w:rPr>
            <w:spacing w:val="-6"/>
            <w:sz w:val="24"/>
          </w:rPr>
          <w:t>或竣工验收前可进行分阶段移交归档，或按分部工程进行移交归档。公司与之进行业</w:t>
        </w:r>
      </w:ins>
      <w:ins w:id="690" w:author="碧海蓝天" w:date="2021-08-21T13:48:41Z">
        <w:r>
          <w:rPr>
            <w:sz w:val="24"/>
          </w:rPr>
          <w:t xml:space="preserve">务对接的部门负责协调前述单位完成归档工作。 </w:t>
        </w:r>
      </w:ins>
    </w:p>
    <w:p>
      <w:pPr>
        <w:pStyle w:val="8"/>
        <w:numPr>
          <w:ilvl w:val="-1"/>
          <w:numId w:val="0"/>
        </w:numPr>
        <w:tabs>
          <w:tab w:val="left" w:pos="1585"/>
        </w:tabs>
        <w:spacing w:before="0" w:after="0" w:line="314" w:lineRule="auto"/>
        <w:ind w:left="396" w:leftChars="180" w:right="514" w:firstLine="488" w:firstLineChars="200"/>
        <w:jc w:val="both"/>
        <w:rPr>
          <w:spacing w:val="2"/>
          <w:sz w:val="24"/>
        </w:rPr>
      </w:pPr>
      <w:ins w:id="691" w:author="碧海蓝天" w:date="2021-08-21T13:49:17Z">
        <w:r>
          <w:rPr>
            <w:rFonts w:hint="default"/>
            <w:spacing w:val="2"/>
            <w:sz w:val="24"/>
            <w:lang w:val="en-US" w:eastAsia="zh-CN"/>
            <w:rPrChange w:id="692" w:author="碧海蓝天" w:date="2021-08-21T15:26:53Z">
              <w:rPr>
                <w:rFonts w:hint="eastAsia"/>
                <w:spacing w:val="2"/>
                <w:sz w:val="24"/>
                <w:lang w:val="en-US" w:eastAsia="zh-CN"/>
              </w:rPr>
            </w:rPrChange>
          </w:rPr>
          <w:t>6.3</w:t>
        </w:r>
      </w:ins>
      <w:ins w:id="693" w:author="碧海蓝天" w:date="2021-08-21T13:49:18Z">
        <w:r>
          <w:rPr>
            <w:rFonts w:hint="default"/>
            <w:spacing w:val="2"/>
            <w:sz w:val="24"/>
            <w:lang w:val="en-US" w:eastAsia="zh-CN"/>
            <w:rPrChange w:id="694" w:author="碧海蓝天" w:date="2021-08-21T15:26:53Z">
              <w:rPr>
                <w:rFonts w:hint="eastAsia"/>
                <w:spacing w:val="2"/>
                <w:sz w:val="24"/>
                <w:lang w:val="en-US" w:eastAsia="zh-CN"/>
              </w:rPr>
            </w:rPrChange>
          </w:rPr>
          <w:t>.2</w:t>
        </w:r>
      </w:ins>
      <w:ins w:id="695" w:author="碧海蓝天" w:date="2021-08-21T13:49:19Z">
        <w:r>
          <w:rPr>
            <w:rFonts w:hint="default"/>
            <w:spacing w:val="2"/>
            <w:sz w:val="24"/>
            <w:lang w:val="en-US" w:eastAsia="zh-CN"/>
            <w:rPrChange w:id="696" w:author="碧海蓝天" w:date="2021-08-21T15:26:53Z">
              <w:rPr>
                <w:rFonts w:hint="eastAsia"/>
                <w:spacing w:val="2"/>
                <w:sz w:val="24"/>
                <w:lang w:val="en-US" w:eastAsia="zh-CN"/>
              </w:rPr>
            </w:rPrChange>
          </w:rPr>
          <w:t xml:space="preserve"> </w:t>
        </w:r>
      </w:ins>
      <w:ins w:id="697" w:author="碧海蓝天" w:date="2021-08-21T13:48:41Z">
        <w:r>
          <w:rPr>
            <w:spacing w:val="2"/>
            <w:sz w:val="24"/>
          </w:rPr>
          <w:t>电力生产运行管理单位应在每年</w:t>
        </w:r>
      </w:ins>
      <w:ins w:id="698" w:author="碧海蓝天" w:date="2021-08-21T13:48:41Z">
        <w:r>
          <w:rPr>
            <w:spacing w:val="2"/>
            <w:sz w:val="24"/>
            <w:rPrChange w:id="699" w:author="碧海蓝天" w:date="2021-08-21T15:26:53Z">
              <w:rPr>
                <w:sz w:val="24"/>
              </w:rPr>
            </w:rPrChange>
          </w:rPr>
          <w:t>6</w:t>
        </w:r>
      </w:ins>
      <w:ins w:id="700" w:author="碧海蓝天" w:date="2021-08-21T13:48:41Z">
        <w:r>
          <w:rPr>
            <w:spacing w:val="2"/>
            <w:sz w:val="24"/>
            <w:rPrChange w:id="701" w:author="碧海蓝天" w:date="2021-08-21T15:26:53Z">
              <w:rPr>
                <w:spacing w:val="-24"/>
                <w:sz w:val="24"/>
              </w:rPr>
            </w:rPrChange>
          </w:rPr>
          <w:t xml:space="preserve"> 月</w:t>
        </w:r>
      </w:ins>
      <w:ins w:id="702" w:author="碧海蓝天" w:date="2021-08-21T13:48:41Z">
        <w:r>
          <w:rPr>
            <w:spacing w:val="2"/>
            <w:sz w:val="24"/>
            <w:rPrChange w:id="703" w:author="碧海蓝天" w:date="2021-08-21T15:26:53Z">
              <w:rPr>
                <w:sz w:val="24"/>
              </w:rPr>
            </w:rPrChange>
          </w:rPr>
          <w:t>30</w:t>
        </w:r>
      </w:ins>
      <w:ins w:id="704" w:author="碧海蓝天" w:date="2021-08-21T13:48:41Z">
        <w:r>
          <w:rPr>
            <w:spacing w:val="2"/>
            <w:sz w:val="24"/>
            <w:rPrChange w:id="705" w:author="碧海蓝天" w:date="2021-08-21T15:26:53Z">
              <w:rPr>
                <w:spacing w:val="-11"/>
                <w:sz w:val="24"/>
              </w:rPr>
            </w:rPrChange>
          </w:rPr>
          <w:t xml:space="preserve"> 日前将上一年度所形成声像档</w:t>
        </w:r>
      </w:ins>
      <w:ins w:id="706" w:author="碧海蓝天" w:date="2021-08-21T15:27:02Z">
        <w:r>
          <w:rPr>
            <w:rFonts w:hint="eastAsia"/>
            <w:spacing w:val="2"/>
            <w:sz w:val="24"/>
            <w:lang w:val="en-US" w:eastAsia="zh-CN"/>
          </w:rPr>
          <w:t xml:space="preserve"> </w:t>
        </w:r>
      </w:ins>
      <w:r>
        <w:rPr>
          <w:spacing w:val="2"/>
          <w:sz w:val="24"/>
        </w:rPr>
        <w:t xml:space="preserve">案整理移交归档。 </w:t>
      </w:r>
    </w:p>
    <w:p>
      <w:pPr>
        <w:pStyle w:val="8"/>
        <w:numPr>
          <w:ilvl w:val="-1"/>
          <w:numId w:val="0"/>
        </w:numPr>
        <w:tabs>
          <w:tab w:val="left" w:pos="1585"/>
        </w:tabs>
        <w:spacing w:before="0" w:after="0" w:line="314" w:lineRule="auto"/>
        <w:ind w:left="480" w:leftChars="218" w:right="514" w:firstLine="488" w:firstLineChars="200"/>
        <w:jc w:val="both"/>
        <w:rPr>
          <w:spacing w:val="2"/>
          <w:sz w:val="24"/>
        </w:rPr>
      </w:pPr>
      <w:r>
        <w:rPr>
          <w:rFonts w:hint="default"/>
          <w:spacing w:val="2"/>
          <w:sz w:val="24"/>
          <w:lang w:val="en-US" w:eastAsia="zh-CN"/>
        </w:rPr>
        <w:t xml:space="preserve">6.3.3 </w:t>
      </w:r>
      <w:r>
        <w:rPr>
          <w:spacing w:val="2"/>
          <w:sz w:val="24"/>
        </w:rPr>
        <w:t xml:space="preserve">专项（活动）工作或机组检修、改造形成的声像档案应在（活动）工作结束后 1 个月内归档。 </w:t>
      </w:r>
    </w:p>
    <w:p>
      <w:pPr>
        <w:pStyle w:val="8"/>
        <w:numPr>
          <w:ilvl w:val="1"/>
          <w:numId w:val="10"/>
        </w:numPr>
        <w:tabs>
          <w:tab w:val="left" w:pos="1348"/>
        </w:tabs>
        <w:spacing w:before="186" w:after="0" w:line="240" w:lineRule="auto"/>
        <w:ind w:left="1347" w:right="0" w:hanging="364"/>
        <w:jc w:val="left"/>
        <w:rPr>
          <w:b/>
          <w:sz w:val="24"/>
        </w:rPr>
      </w:pPr>
      <w:r>
        <w:rPr>
          <w:rFonts w:hint="eastAsia"/>
          <w:b w:val="0"/>
          <w:sz w:val="22"/>
          <w:lang w:val="en-US"/>
        </w:rPr>
        <w:t>归档</w:t>
      </w:r>
      <w:r>
        <w:rPr>
          <w:b/>
          <w:sz w:val="24"/>
        </w:rPr>
        <w:t>移交手续</w:t>
      </w:r>
      <w:r>
        <w:rPr>
          <w:b/>
          <w:w w:val="99"/>
          <w:sz w:val="24"/>
        </w:rPr>
        <w:t xml:space="preserve"> </w:t>
      </w:r>
    </w:p>
    <w:p>
      <w:pPr>
        <w:pStyle w:val="8"/>
        <w:numPr>
          <w:ilvl w:val="-1"/>
          <w:numId w:val="0"/>
        </w:numPr>
        <w:tabs>
          <w:tab w:val="left" w:pos="1585"/>
        </w:tabs>
        <w:spacing w:before="0" w:after="0" w:line="314" w:lineRule="auto"/>
        <w:ind w:left="480" w:leftChars="218" w:right="514" w:firstLine="488" w:firstLineChars="200"/>
        <w:jc w:val="both"/>
        <w:rPr>
          <w:rFonts w:hint="default" w:eastAsia="宋体"/>
          <w:b w:val="0"/>
          <w:spacing w:val="2"/>
          <w:sz w:val="24"/>
          <w:szCs w:val="22"/>
          <w:lang w:val="en-US" w:eastAsia="zh-CN"/>
          <w:rPrChange w:id="708" w:author="碧海蓝天" w:date="2021-08-21T15:35:45Z">
            <w:rPr>
              <w:rFonts w:hint="default" w:eastAsia="宋体"/>
              <w:b w:val="0"/>
              <w:spacing w:val="-3"/>
              <w:sz w:val="24"/>
              <w:szCs w:val="22"/>
              <w:lang w:val="en-US" w:eastAsia="zh-CN"/>
            </w:rPr>
          </w:rPrChange>
        </w:rPr>
        <w:pPrChange w:id="707" w:author="碧海蓝天" w:date="2021-08-21T15:35:45Z">
          <w:pPr>
            <w:pStyle w:val="3"/>
            <w:numPr>
              <w:ilvl w:val="-1"/>
              <w:numId w:val="0"/>
            </w:numPr>
            <w:spacing w:before="106" w:after="0" w:line="364" w:lineRule="auto"/>
            <w:ind w:left="0" w:leftChars="200" w:right="4021" w:firstLine="492" w:firstLineChars="200"/>
            <w:jc w:val="left"/>
          </w:pPr>
        </w:pPrChange>
      </w:pPr>
      <w:r>
        <w:rPr>
          <w:rFonts w:hint="default"/>
          <w:spacing w:val="2"/>
          <w:sz w:val="24"/>
          <w:szCs w:val="22"/>
          <w:lang w:val="en-US"/>
          <w:rPrChange w:id="709" w:author="碧海蓝天" w:date="2021-08-21T15:35:45Z">
            <w:rPr>
              <w:rFonts w:hint="eastAsia"/>
              <w:spacing w:val="-3"/>
              <w:szCs w:val="22"/>
              <w:lang w:val="en-US"/>
            </w:rPr>
          </w:rPrChange>
        </w:rPr>
        <w:t>公司各部门、各单位及流域参建单位将整理完毕的声像档案通过归档审查后， 便可向公司相应的档案部门移交；移交时声像材料形成部门必须填写好《声像档案归档移交清单》（见附录</w:t>
      </w:r>
      <w:del w:id="710" w:author="碧海蓝天" w:date="2021-08-21T16:37:26Z">
        <w:r>
          <w:rPr>
            <w:rFonts w:hint="default"/>
            <w:spacing w:val="2"/>
            <w:sz w:val="24"/>
            <w:szCs w:val="22"/>
            <w:lang w:val="en-US"/>
            <w:rPrChange w:id="711" w:author="碧海蓝天" w:date="2021-08-21T15:35:45Z">
              <w:rPr>
                <w:rFonts w:hint="eastAsia"/>
                <w:spacing w:val="-3"/>
                <w:szCs w:val="22"/>
                <w:lang w:val="en-US"/>
              </w:rPr>
            </w:rPrChange>
          </w:rPr>
          <w:delText>G</w:delText>
        </w:r>
      </w:del>
      <w:ins w:id="713" w:author="碧海蓝天" w:date="2021-08-21T16:37:26Z">
        <w:r>
          <w:rPr>
            <w:rFonts w:hint="eastAsia"/>
            <w:spacing w:val="2"/>
            <w:sz w:val="24"/>
            <w:szCs w:val="22"/>
            <w:lang w:val="en-US" w:eastAsia="zh-CN"/>
          </w:rPr>
          <w:t>B</w:t>
        </w:r>
      </w:ins>
      <w:r>
        <w:rPr>
          <w:rFonts w:hint="default"/>
          <w:spacing w:val="2"/>
          <w:sz w:val="24"/>
          <w:szCs w:val="22"/>
          <w:lang w:val="en-US"/>
          <w:rPrChange w:id="714" w:author="碧海蓝天" w:date="2021-08-21T15:35:45Z">
            <w:rPr>
              <w:rFonts w:hint="eastAsia"/>
              <w:spacing w:val="-3"/>
              <w:szCs w:val="22"/>
              <w:lang w:val="en-US"/>
            </w:rPr>
          </w:rPrChange>
        </w:rPr>
        <w:t xml:space="preserve">），一式两份，并连同《声像档案编制说明》和《声像档案交接凭据》（见附录 </w:t>
      </w:r>
      <w:del w:id="715" w:author="碧海蓝天" w:date="2021-08-21T16:37:34Z">
        <w:r>
          <w:rPr>
            <w:rFonts w:hint="default"/>
            <w:spacing w:val="2"/>
            <w:sz w:val="24"/>
            <w:szCs w:val="22"/>
            <w:lang w:val="en-US"/>
            <w:rPrChange w:id="716" w:author="碧海蓝天" w:date="2021-08-21T15:35:45Z">
              <w:rPr>
                <w:rFonts w:hint="eastAsia"/>
                <w:spacing w:val="-3"/>
                <w:szCs w:val="22"/>
                <w:lang w:val="en-US"/>
              </w:rPr>
            </w:rPrChange>
          </w:rPr>
          <w:delText>F</w:delText>
        </w:r>
      </w:del>
      <w:ins w:id="718" w:author="碧海蓝天" w:date="2021-08-21T16:37:34Z">
        <w:r>
          <w:rPr>
            <w:rFonts w:hint="eastAsia"/>
            <w:spacing w:val="2"/>
            <w:sz w:val="24"/>
            <w:szCs w:val="22"/>
            <w:lang w:val="en-US" w:eastAsia="zh-CN"/>
          </w:rPr>
          <w:t>C</w:t>
        </w:r>
      </w:ins>
      <w:r>
        <w:rPr>
          <w:rFonts w:hint="default"/>
          <w:spacing w:val="2"/>
          <w:sz w:val="24"/>
          <w:szCs w:val="22"/>
          <w:lang w:val="en-US"/>
          <w:rPrChange w:id="719" w:author="碧海蓝天" w:date="2021-08-21T15:35:45Z">
            <w:rPr>
              <w:rFonts w:hint="eastAsia"/>
              <w:spacing w:val="-3"/>
              <w:szCs w:val="22"/>
              <w:lang w:val="en-US"/>
            </w:rPr>
          </w:rPrChange>
        </w:rPr>
        <w:t>）一起全部送公司相应的档案部门验收；档案接收人员验收时， 不仅要对移交的声像档案数量进行认真清点、核实，做到帐物相符；而且对声像档案的内在质量进行抽查，验收合格，交接双方应履行签字，双方各保存一份备查，并加盖公章；对不符合要求的须退回限期整改。</w:t>
      </w:r>
    </w:p>
    <w:p>
      <w:pPr>
        <w:pStyle w:val="8"/>
        <w:numPr>
          <w:ilvl w:val="-1"/>
          <w:numId w:val="0"/>
        </w:numPr>
        <w:tabs>
          <w:tab w:val="left" w:pos="1642"/>
        </w:tabs>
        <w:spacing w:before="158" w:after="0" w:line="364" w:lineRule="auto"/>
        <w:ind w:left="0" w:right="4021" w:firstLine="964" w:firstLineChars="400"/>
        <w:jc w:val="left"/>
        <w:rPr>
          <w:b/>
          <w:sz w:val="24"/>
        </w:rPr>
        <w:pPrChange w:id="720" w:author="碧海蓝天" w:date="2021-08-21T13:46:36Z">
          <w:pPr>
            <w:pStyle w:val="8"/>
            <w:numPr>
              <w:ilvl w:val="2"/>
              <w:numId w:val="10"/>
            </w:numPr>
            <w:tabs>
              <w:tab w:val="left" w:pos="1642"/>
            </w:tabs>
            <w:spacing w:before="158" w:after="0" w:line="364" w:lineRule="auto"/>
            <w:ind w:left="984" w:right="4021" w:hanging="3"/>
            <w:jc w:val="left"/>
          </w:pPr>
        </w:pPrChange>
      </w:pPr>
      <w:ins w:id="721" w:author="碧海蓝天" w:date="2021-08-21T13:46:36Z">
        <w:r>
          <w:rPr>
            <w:rFonts w:hint="eastAsia"/>
            <w:b/>
            <w:sz w:val="24"/>
            <w:lang w:val="en-US" w:eastAsia="zh-CN"/>
          </w:rPr>
          <w:t>7</w:t>
        </w:r>
      </w:ins>
      <w:ins w:id="722" w:author="碧海蓝天" w:date="2021-08-21T13:46:37Z">
        <w:r>
          <w:rPr>
            <w:rFonts w:hint="eastAsia"/>
            <w:b/>
            <w:sz w:val="24"/>
            <w:lang w:val="en-US" w:eastAsia="zh-CN"/>
          </w:rPr>
          <w:t xml:space="preserve"> </w:t>
        </w:r>
      </w:ins>
      <w:del w:id="723" w:author="碧海蓝天" w:date="2021-08-21T13:46:33Z">
        <w:r>
          <w:rPr>
            <w:b/>
            <w:sz w:val="24"/>
          </w:rPr>
          <w:delText>6.2</w:delText>
        </w:r>
      </w:del>
      <w:del w:id="724" w:author="碧海蓝天" w:date="2021-08-21T13:46:32Z">
        <w:r>
          <w:rPr>
            <w:b/>
            <w:sz w:val="24"/>
          </w:rPr>
          <w:delText xml:space="preserve"> </w:delText>
        </w:r>
      </w:del>
      <w:r>
        <w:rPr>
          <w:b/>
          <w:sz w:val="24"/>
        </w:rPr>
        <w:t>声像档案整理</w:t>
      </w:r>
      <w:r>
        <w:rPr>
          <w:b/>
          <w:w w:val="99"/>
          <w:sz w:val="24"/>
        </w:rPr>
        <w:t xml:space="preserve"> </w:t>
      </w:r>
    </w:p>
    <w:p>
      <w:pPr>
        <w:pStyle w:val="8"/>
        <w:numPr>
          <w:ilvl w:val="-1"/>
          <w:numId w:val="0"/>
        </w:numPr>
        <w:tabs>
          <w:tab w:val="left" w:pos="1642"/>
        </w:tabs>
        <w:spacing w:before="0" w:after="0" w:line="364" w:lineRule="auto"/>
        <w:ind w:left="0" w:right="515" w:firstLine="936" w:firstLineChars="400"/>
        <w:jc w:val="both"/>
        <w:rPr>
          <w:rFonts w:hint="default"/>
          <w:spacing w:val="-3"/>
          <w:sz w:val="24"/>
          <w:lang w:val="en-US" w:eastAsia="zh-CN"/>
        </w:rPr>
      </w:pPr>
      <w:r>
        <w:rPr>
          <w:rFonts w:hint="eastAsia"/>
          <w:spacing w:val="-3"/>
          <w:sz w:val="24"/>
          <w:lang w:val="en-US" w:eastAsia="zh-CN"/>
        </w:rPr>
        <w:t>7.1整理要求</w:t>
      </w:r>
    </w:p>
    <w:p>
      <w:pPr>
        <w:pStyle w:val="8"/>
        <w:numPr>
          <w:ilvl w:val="-1"/>
          <w:numId w:val="0"/>
        </w:numPr>
        <w:tabs>
          <w:tab w:val="left" w:pos="1642"/>
        </w:tabs>
        <w:spacing w:before="0" w:after="0" w:line="364" w:lineRule="auto"/>
        <w:ind w:left="480" w:leftChars="218" w:right="515" w:firstLine="468" w:firstLineChars="200"/>
        <w:jc w:val="both"/>
        <w:rPr>
          <w:sz w:val="24"/>
        </w:rPr>
        <w:pPrChange w:id="725" w:author="碧海蓝天" w:date="2021-08-21T14:38:17Z">
          <w:pPr>
            <w:pStyle w:val="8"/>
            <w:numPr>
              <w:ilvl w:val="-1"/>
              <w:numId w:val="0"/>
            </w:numPr>
            <w:tabs>
              <w:tab w:val="left" w:pos="1642"/>
            </w:tabs>
            <w:spacing w:before="0" w:after="0" w:line="364" w:lineRule="auto"/>
            <w:ind w:left="0" w:right="515" w:firstLine="936" w:firstLineChars="400"/>
            <w:jc w:val="both"/>
          </w:pPr>
        </w:pPrChange>
      </w:pPr>
      <w:r>
        <w:rPr>
          <w:rFonts w:hint="eastAsia"/>
          <w:spacing w:val="-3"/>
          <w:sz w:val="24"/>
          <w:lang w:val="en-US" w:eastAsia="zh-CN"/>
        </w:rPr>
        <w:t>7.1.1声像档案整理需</w:t>
      </w:r>
      <w:r>
        <w:rPr>
          <w:spacing w:val="-8"/>
          <w:sz w:val="24"/>
        </w:rPr>
        <w:t>区分声像材料的不同价值、保持声像材料的有机</w:t>
      </w:r>
      <w:r>
        <w:rPr>
          <w:sz w:val="24"/>
        </w:rPr>
        <w:t xml:space="preserve">联系、便于保管和提供利用。  </w:t>
      </w:r>
    </w:p>
    <w:p>
      <w:pPr>
        <w:pStyle w:val="8"/>
        <w:numPr>
          <w:ilvl w:val="-1"/>
          <w:numId w:val="0"/>
        </w:numPr>
        <w:tabs>
          <w:tab w:val="left" w:pos="1642"/>
        </w:tabs>
        <w:spacing w:before="0" w:after="0" w:line="362" w:lineRule="auto"/>
        <w:ind w:left="480" w:leftChars="218" w:right="515" w:firstLine="464" w:firstLineChars="200"/>
        <w:jc w:val="both"/>
        <w:rPr>
          <w:sz w:val="24"/>
        </w:rPr>
        <w:pPrChange w:id="726" w:author="碧海蓝天" w:date="2021-08-21T14:38:22Z">
          <w:pPr>
            <w:pStyle w:val="8"/>
            <w:numPr>
              <w:ilvl w:val="-1"/>
              <w:numId w:val="0"/>
            </w:numPr>
            <w:tabs>
              <w:tab w:val="left" w:pos="1642"/>
            </w:tabs>
            <w:spacing w:before="0" w:after="0" w:line="362" w:lineRule="auto"/>
            <w:ind w:left="0" w:right="515" w:firstLine="928" w:firstLineChars="400"/>
            <w:jc w:val="both"/>
          </w:pPr>
        </w:pPrChange>
      </w:pPr>
      <w:r>
        <w:rPr>
          <w:rFonts w:hint="eastAsia"/>
          <w:spacing w:val="-4"/>
          <w:sz w:val="24"/>
          <w:lang w:val="en-US" w:eastAsia="zh-CN"/>
        </w:rPr>
        <w:t>7.1.2</w:t>
      </w:r>
      <w:r>
        <w:rPr>
          <w:spacing w:val="-4"/>
          <w:sz w:val="24"/>
        </w:rPr>
        <w:t>声像档案整理的内容包括声像材料的分类排列、装册</w:t>
      </w:r>
      <w:r>
        <w:rPr>
          <w:rFonts w:hint="eastAsia"/>
          <w:spacing w:val="-4"/>
          <w:sz w:val="24"/>
          <w:lang w:eastAsia="zh-CN"/>
        </w:rPr>
        <w:t>（</w:t>
      </w:r>
      <w:r>
        <w:rPr>
          <w:rFonts w:hint="eastAsia"/>
          <w:spacing w:val="-4"/>
          <w:sz w:val="24"/>
          <w:lang w:val="en-US" w:eastAsia="zh-CN"/>
        </w:rPr>
        <w:t>纸质照片适用</w:t>
      </w:r>
      <w:r>
        <w:rPr>
          <w:rFonts w:hint="eastAsia"/>
          <w:spacing w:val="-4"/>
          <w:sz w:val="24"/>
          <w:lang w:eastAsia="zh-CN"/>
        </w:rPr>
        <w:t>）</w:t>
      </w:r>
      <w:r>
        <w:rPr>
          <w:spacing w:val="-4"/>
          <w:sz w:val="24"/>
        </w:rPr>
        <w:t>、</w:t>
      </w:r>
      <w:r>
        <w:rPr>
          <w:rFonts w:hint="eastAsia"/>
          <w:spacing w:val="-4"/>
          <w:sz w:val="24"/>
          <w:lang w:val="en-US" w:eastAsia="zh-CN"/>
        </w:rPr>
        <w:t>著录</w:t>
      </w:r>
      <w:r>
        <w:rPr>
          <w:spacing w:val="-4"/>
          <w:sz w:val="24"/>
        </w:rPr>
        <w:t>、</w:t>
      </w:r>
      <w:r>
        <w:rPr>
          <w:rFonts w:hint="eastAsia"/>
          <w:spacing w:val="-4"/>
          <w:sz w:val="24"/>
          <w:lang w:val="en-US" w:eastAsia="zh-CN"/>
        </w:rPr>
        <w:t>编目</w:t>
      </w:r>
      <w:r>
        <w:rPr>
          <w:sz w:val="24"/>
        </w:rPr>
        <w:t xml:space="preserve">等工作环节。 </w:t>
      </w:r>
    </w:p>
    <w:p>
      <w:pPr>
        <w:pStyle w:val="8"/>
        <w:numPr>
          <w:ilvl w:val="-1"/>
          <w:numId w:val="0"/>
        </w:numPr>
        <w:tabs>
          <w:tab w:val="left" w:pos="1642"/>
        </w:tabs>
        <w:spacing w:before="0" w:after="0" w:line="362" w:lineRule="auto"/>
        <w:ind w:left="0" w:right="515" w:firstLine="960" w:firstLineChars="400"/>
        <w:jc w:val="both"/>
        <w:rPr>
          <w:rFonts w:hint="default" w:eastAsia="宋体"/>
          <w:sz w:val="24"/>
          <w:lang w:val="en-US" w:eastAsia="zh-CN"/>
        </w:rPr>
      </w:pPr>
      <w:r>
        <w:rPr>
          <w:rFonts w:hint="eastAsia"/>
          <w:sz w:val="24"/>
          <w:lang w:val="en-US" w:eastAsia="zh-CN"/>
        </w:rPr>
        <w:t>7.1.3照片档案以组为单位整理，音频和视频档案以件为单位整理。</w:t>
      </w:r>
    </w:p>
    <w:p>
      <w:pPr>
        <w:pStyle w:val="8"/>
        <w:numPr>
          <w:ilvl w:val="-1"/>
          <w:numId w:val="0"/>
        </w:numPr>
        <w:tabs>
          <w:tab w:val="left" w:pos="1642"/>
        </w:tabs>
        <w:spacing w:before="0" w:after="0" w:line="362" w:lineRule="auto"/>
        <w:ind w:left="0" w:right="515" w:firstLine="960" w:firstLineChars="400"/>
        <w:jc w:val="both"/>
        <w:rPr>
          <w:ins w:id="728" w:author="碧海蓝天" w:date="2021-08-21T14:13:05Z"/>
          <w:rFonts w:hint="default"/>
          <w:sz w:val="24"/>
          <w:lang w:val="en-US" w:eastAsia="zh-CN"/>
        </w:rPr>
        <w:pPrChange w:id="727" w:author="碧海蓝天" w:date="2021-08-21T14:13:01Z">
          <w:pPr>
            <w:pStyle w:val="8"/>
            <w:numPr>
              <w:ilvl w:val="2"/>
              <w:numId w:val="13"/>
            </w:numPr>
            <w:tabs>
              <w:tab w:val="left" w:pos="1609"/>
            </w:tabs>
            <w:spacing w:before="160" w:after="0" w:line="364" w:lineRule="auto"/>
            <w:ind w:left="502" w:right="512" w:firstLine="446"/>
            <w:jc w:val="left"/>
          </w:pPr>
        </w:pPrChange>
      </w:pPr>
      <w:ins w:id="729" w:author="碧海蓝天" w:date="2021-08-21T14:10:56Z">
        <w:r>
          <w:rPr>
            <w:rFonts w:hint="eastAsia"/>
            <w:sz w:val="24"/>
            <w:lang w:val="en-US" w:eastAsia="zh-CN"/>
          </w:rPr>
          <w:t>7</w:t>
        </w:r>
      </w:ins>
      <w:ins w:id="730" w:author="碧海蓝天" w:date="2021-08-21T14:10:57Z">
        <w:r>
          <w:rPr>
            <w:rFonts w:hint="eastAsia"/>
            <w:sz w:val="24"/>
            <w:lang w:val="en-US" w:eastAsia="zh-CN"/>
          </w:rPr>
          <w:t>.2</w:t>
        </w:r>
      </w:ins>
      <w:ins w:id="731" w:author="碧海蓝天" w:date="2021-08-21T14:10:58Z">
        <w:r>
          <w:rPr>
            <w:rFonts w:hint="eastAsia"/>
            <w:sz w:val="24"/>
            <w:lang w:val="en-US" w:eastAsia="zh-CN"/>
          </w:rPr>
          <w:t xml:space="preserve"> </w:t>
        </w:r>
      </w:ins>
      <w:ins w:id="732" w:author="碧海蓝天" w:date="2021-08-21T14:13:18Z">
        <w:r>
          <w:rPr>
            <w:rFonts w:hint="eastAsia"/>
            <w:sz w:val="24"/>
            <w:lang w:val="en-US" w:eastAsia="zh-CN"/>
          </w:rPr>
          <w:t>分类</w:t>
        </w:r>
      </w:ins>
      <w:ins w:id="733" w:author="碧海蓝天" w:date="2021-08-21T14:13:25Z">
        <w:r>
          <w:rPr>
            <w:rFonts w:hint="eastAsia"/>
            <w:sz w:val="24"/>
            <w:lang w:val="en-US" w:eastAsia="zh-CN"/>
          </w:rPr>
          <w:t>和编号</w:t>
        </w:r>
      </w:ins>
    </w:p>
    <w:p>
      <w:pPr>
        <w:pStyle w:val="8"/>
        <w:numPr>
          <w:ilvl w:val="-1"/>
          <w:numId w:val="0"/>
        </w:numPr>
        <w:tabs>
          <w:tab w:val="left" w:pos="1642"/>
        </w:tabs>
        <w:spacing w:before="0" w:after="0" w:line="362" w:lineRule="auto"/>
        <w:ind w:left="480" w:leftChars="218" w:right="515" w:firstLine="460" w:firstLineChars="200"/>
        <w:jc w:val="both"/>
        <w:rPr>
          <w:ins w:id="735" w:author="碧海蓝天" w:date="2021-08-21T14:11:30Z"/>
          <w:sz w:val="24"/>
        </w:rPr>
        <w:pPrChange w:id="734" w:author="碧海蓝天" w:date="2021-08-21T14:38:25Z">
          <w:pPr>
            <w:pStyle w:val="8"/>
            <w:numPr>
              <w:ilvl w:val="2"/>
              <w:numId w:val="13"/>
            </w:numPr>
            <w:tabs>
              <w:tab w:val="left" w:pos="1609"/>
            </w:tabs>
            <w:spacing w:before="160" w:after="0" w:line="364" w:lineRule="auto"/>
            <w:ind w:left="502" w:right="512" w:firstLine="446"/>
            <w:jc w:val="left"/>
          </w:pPr>
        </w:pPrChange>
      </w:pPr>
      <w:ins w:id="736" w:author="碧海蓝天" w:date="2021-08-21T14:13:29Z">
        <w:r>
          <w:rPr>
            <w:rFonts w:hint="eastAsia"/>
            <w:spacing w:val="-5"/>
            <w:sz w:val="24"/>
            <w:lang w:val="en-US" w:eastAsia="zh-CN"/>
          </w:rPr>
          <w:t>7.2</w:t>
        </w:r>
      </w:ins>
      <w:ins w:id="737" w:author="碧海蓝天" w:date="2021-08-21T14:13:30Z">
        <w:r>
          <w:rPr>
            <w:rFonts w:hint="eastAsia"/>
            <w:spacing w:val="-5"/>
            <w:sz w:val="24"/>
            <w:lang w:val="en-US" w:eastAsia="zh-CN"/>
          </w:rPr>
          <w:t>.1</w:t>
        </w:r>
      </w:ins>
      <w:ins w:id="738" w:author="碧海蓝天" w:date="2021-08-21T14:11:30Z">
        <w:r>
          <w:rPr>
            <w:spacing w:val="-5"/>
            <w:sz w:val="24"/>
          </w:rPr>
          <w:t>为保证各类档案的系统性，声像档案采用汉语拼音字母</w:t>
        </w:r>
      </w:ins>
      <w:ins w:id="739" w:author="碧海蓝天" w:date="2021-08-21T14:11:30Z">
        <w:r>
          <w:rPr>
            <w:spacing w:val="-11"/>
            <w:sz w:val="24"/>
          </w:rPr>
          <w:t>“S</w:t>
        </w:r>
      </w:ins>
      <w:ins w:id="740" w:author="碧海蓝天" w:date="2021-08-21T14:11:30Z">
        <w:r>
          <w:rPr>
            <w:spacing w:val="-10"/>
            <w:sz w:val="24"/>
          </w:rPr>
          <w:t>”代表，根据其</w:t>
        </w:r>
      </w:ins>
      <w:ins w:id="741" w:author="碧海蓝天" w:date="2021-08-21T14:11:30Z">
        <w:r>
          <w:rPr>
            <w:sz w:val="24"/>
          </w:rPr>
          <w:t xml:space="preserve">内容性质分为： </w:t>
        </w:r>
      </w:ins>
    </w:p>
    <w:p>
      <w:pPr>
        <w:pStyle w:val="8"/>
        <w:numPr>
          <w:ilvl w:val="-1"/>
          <w:numId w:val="0"/>
        </w:numPr>
        <w:tabs>
          <w:tab w:val="left" w:pos="1310"/>
        </w:tabs>
        <w:spacing w:before="0" w:after="0" w:line="364" w:lineRule="auto"/>
        <w:ind w:left="480" w:leftChars="218" w:right="514" w:firstLine="480" w:firstLineChars="200"/>
        <w:jc w:val="left"/>
        <w:rPr>
          <w:sz w:val="24"/>
        </w:rPr>
      </w:pPr>
      <w:r>
        <w:rPr>
          <w:rFonts w:hint="eastAsia"/>
          <w:sz w:val="24"/>
          <w:lang w:eastAsia="zh-CN"/>
        </w:rPr>
        <w:t>（</w:t>
      </w:r>
      <w:r>
        <w:rPr>
          <w:rFonts w:hint="eastAsia"/>
          <w:sz w:val="24"/>
          <w:lang w:val="en-US" w:eastAsia="zh-CN"/>
        </w:rPr>
        <w:t>1</w:t>
      </w:r>
      <w:r>
        <w:rPr>
          <w:rFonts w:hint="eastAsia"/>
          <w:sz w:val="24"/>
          <w:lang w:eastAsia="zh-CN"/>
        </w:rPr>
        <w:t>）</w:t>
      </w:r>
      <w:r>
        <w:rPr>
          <w:sz w:val="24"/>
        </w:rPr>
        <w:t>反映党、政、工、团（0～3</w:t>
      </w:r>
      <w:r>
        <w:rPr>
          <w:spacing w:val="-20"/>
          <w:sz w:val="24"/>
        </w:rPr>
        <w:t xml:space="preserve"> 大类</w:t>
      </w:r>
      <w:r>
        <w:rPr>
          <w:sz w:val="24"/>
        </w:rPr>
        <w:t>）</w:t>
      </w:r>
      <w:r>
        <w:rPr>
          <w:spacing w:val="-1"/>
          <w:sz w:val="24"/>
        </w:rPr>
        <w:t>和经营管理及生产技术管理活动的声像档</w:t>
      </w:r>
      <w:r>
        <w:rPr>
          <w:sz w:val="24"/>
        </w:rPr>
        <w:t xml:space="preserve">案，属于文书档案范畴，其分类号统一为“0”； </w:t>
      </w:r>
    </w:p>
    <w:p>
      <w:pPr>
        <w:pStyle w:val="8"/>
        <w:numPr>
          <w:ilvl w:val="-1"/>
          <w:numId w:val="0"/>
        </w:numPr>
        <w:tabs>
          <w:tab w:val="left" w:pos="1314"/>
        </w:tabs>
        <w:spacing w:before="0" w:after="0" w:line="364" w:lineRule="auto"/>
        <w:ind w:left="480" w:leftChars="218" w:right="509" w:firstLine="480" w:firstLineChars="200"/>
        <w:jc w:val="left"/>
        <w:rPr>
          <w:sz w:val="24"/>
        </w:rPr>
      </w:pPr>
      <w:r>
        <w:rPr>
          <w:rFonts w:hint="eastAsia"/>
          <w:sz w:val="24"/>
          <w:lang w:eastAsia="zh-CN"/>
        </w:rPr>
        <w:t>（</w:t>
      </w:r>
      <w:r>
        <w:rPr>
          <w:rFonts w:hint="eastAsia"/>
          <w:sz w:val="24"/>
          <w:lang w:val="en-US" w:eastAsia="zh-CN"/>
        </w:rPr>
        <w:t>2</w:t>
      </w:r>
      <w:r>
        <w:rPr>
          <w:rFonts w:hint="eastAsia"/>
          <w:sz w:val="24"/>
          <w:lang w:eastAsia="zh-CN"/>
        </w:rPr>
        <w:t>）</w:t>
      </w:r>
      <w:r>
        <w:rPr>
          <w:sz w:val="24"/>
        </w:rPr>
        <w:t>反映工程勘测、设计、施工、科学研究和工程建设及电力生产等活动的声像</w:t>
      </w:r>
      <w:r>
        <w:rPr>
          <w:spacing w:val="-3"/>
          <w:sz w:val="24"/>
        </w:rPr>
        <w:t xml:space="preserve">档案，属科技档案范畴，其分类号为相应的 </w:t>
      </w:r>
      <w:r>
        <w:rPr>
          <w:sz w:val="24"/>
        </w:rPr>
        <w:t>6～9</w:t>
      </w:r>
      <w:r>
        <w:rPr>
          <w:spacing w:val="-24"/>
          <w:sz w:val="24"/>
        </w:rPr>
        <w:t xml:space="preserve"> 大类的 </w:t>
      </w:r>
      <w:r>
        <w:rPr>
          <w:sz w:val="24"/>
        </w:rPr>
        <w:t>2</w:t>
      </w:r>
      <w:r>
        <w:rPr>
          <w:spacing w:val="-30"/>
          <w:sz w:val="24"/>
        </w:rPr>
        <w:t xml:space="preserve"> 级或 </w:t>
      </w:r>
      <w:r>
        <w:rPr>
          <w:sz w:val="24"/>
        </w:rPr>
        <w:t>3</w:t>
      </w:r>
      <w:r>
        <w:rPr>
          <w:spacing w:val="-12"/>
          <w:sz w:val="24"/>
        </w:rPr>
        <w:t xml:space="preserve"> 级类目。 </w:t>
      </w:r>
    </w:p>
    <w:p>
      <w:pPr>
        <w:pStyle w:val="8"/>
        <w:numPr>
          <w:ilvl w:val="-1"/>
          <w:numId w:val="0"/>
        </w:numPr>
        <w:tabs>
          <w:tab w:val="left" w:pos="1609"/>
        </w:tabs>
        <w:spacing w:before="0" w:after="0" w:line="364" w:lineRule="auto"/>
        <w:ind w:left="719" w:leftChars="327" w:right="394" w:firstLine="240" w:firstLineChars="100"/>
        <w:jc w:val="left"/>
        <w:rPr>
          <w:sz w:val="24"/>
        </w:rPr>
      </w:pPr>
      <w:r>
        <w:rPr>
          <w:rFonts w:hint="eastAsia"/>
          <w:sz w:val="24"/>
          <w:lang w:eastAsia="zh-CN"/>
        </w:rPr>
        <w:t>（</w:t>
      </w:r>
      <w:r>
        <w:rPr>
          <w:rFonts w:hint="eastAsia"/>
          <w:sz w:val="24"/>
          <w:lang w:val="en-US" w:eastAsia="zh-CN"/>
        </w:rPr>
        <w:t>3</w:t>
      </w:r>
      <w:r>
        <w:rPr>
          <w:rFonts w:hint="eastAsia"/>
          <w:sz w:val="24"/>
          <w:lang w:eastAsia="zh-CN"/>
        </w:rPr>
        <w:t>）</w:t>
      </w:r>
      <w:r>
        <w:rPr>
          <w:sz w:val="24"/>
        </w:rPr>
        <w:t>为便于声像档案的管理，用英文字母分别表示不同类别的声像档案。即</w:t>
      </w:r>
    </w:p>
    <w:p>
      <w:pPr>
        <w:pStyle w:val="8"/>
        <w:numPr>
          <w:ilvl w:val="-1"/>
          <w:numId w:val="0"/>
        </w:numPr>
        <w:tabs>
          <w:tab w:val="left" w:pos="1609"/>
        </w:tabs>
        <w:spacing w:before="0" w:after="0" w:line="364" w:lineRule="auto"/>
        <w:ind w:left="0" w:leftChars="0" w:right="394" w:firstLine="480" w:firstLineChars="200"/>
        <w:jc w:val="left"/>
        <w:rPr>
          <w:ins w:id="743" w:author="碧海蓝天" w:date="2021-08-21T14:11:30Z"/>
          <w:rFonts w:hint="eastAsia" w:eastAsia="宋体"/>
          <w:sz w:val="24"/>
          <w:lang w:eastAsia="zh-CN"/>
        </w:rPr>
        <w:pPrChange w:id="742" w:author="碧海蓝天" w:date="2021-08-21T14:12:31Z">
          <w:pPr>
            <w:pStyle w:val="8"/>
            <w:numPr>
              <w:ilvl w:val="2"/>
              <w:numId w:val="13"/>
            </w:numPr>
            <w:tabs>
              <w:tab w:val="left" w:pos="1609"/>
            </w:tabs>
            <w:spacing w:before="0" w:after="0" w:line="364" w:lineRule="auto"/>
            <w:ind w:left="948" w:right="394" w:firstLine="0"/>
            <w:jc w:val="left"/>
          </w:pPr>
        </w:pPrChange>
      </w:pPr>
      <w:ins w:id="744" w:author="碧海蓝天" w:date="2021-08-21T14:11:30Z">
        <w:r>
          <w:rPr>
            <w:sz w:val="24"/>
          </w:rPr>
          <w:t xml:space="preserve">P—照片 V—视频 A—音频 </w:t>
        </w:r>
      </w:ins>
      <w:ins w:id="745" w:author="碧海蓝天" w:date="2021-08-21T14:12:34Z">
        <w:r>
          <w:rPr>
            <w:rFonts w:hint="eastAsia"/>
            <w:sz w:val="24"/>
            <w:lang w:eastAsia="zh-CN"/>
          </w:rPr>
          <w:t>。</w:t>
        </w:r>
      </w:ins>
    </w:p>
    <w:p>
      <w:pPr>
        <w:pStyle w:val="8"/>
        <w:numPr>
          <w:ilvl w:val="-1"/>
          <w:numId w:val="0"/>
        </w:numPr>
        <w:tabs>
          <w:tab w:val="left" w:pos="1642"/>
        </w:tabs>
        <w:spacing w:before="0" w:after="0" w:line="362" w:lineRule="auto"/>
        <w:ind w:left="240" w:leftChars="109" w:right="515" w:firstLine="720" w:firstLineChars="300"/>
        <w:jc w:val="both"/>
        <w:rPr>
          <w:ins w:id="747" w:author="碧海蓝天" w:date="2021-08-21T14:13:49Z"/>
          <w:sz w:val="24"/>
        </w:rPr>
        <w:pPrChange w:id="746" w:author="碧海蓝天" w:date="2021-08-21T14:38:28Z">
          <w:pPr>
            <w:pStyle w:val="8"/>
            <w:numPr>
              <w:ilvl w:val="2"/>
              <w:numId w:val="13"/>
            </w:numPr>
            <w:tabs>
              <w:tab w:val="left" w:pos="1609"/>
            </w:tabs>
            <w:spacing w:before="158" w:after="0" w:line="362" w:lineRule="auto"/>
            <w:ind w:left="502" w:right="515" w:firstLine="446"/>
            <w:jc w:val="left"/>
          </w:pPr>
        </w:pPrChange>
      </w:pPr>
      <w:ins w:id="748" w:author="碧海蓝天" w:date="2021-08-21T14:12:53Z">
        <w:r>
          <w:rPr>
            <w:rFonts w:hint="eastAsia"/>
            <w:sz w:val="24"/>
            <w:lang w:val="en-US" w:eastAsia="zh-CN"/>
          </w:rPr>
          <w:t>7</w:t>
        </w:r>
      </w:ins>
      <w:ins w:id="749" w:author="碧海蓝天" w:date="2021-08-21T14:12:54Z">
        <w:r>
          <w:rPr>
            <w:rFonts w:hint="eastAsia"/>
            <w:sz w:val="24"/>
            <w:lang w:val="en-US" w:eastAsia="zh-CN"/>
          </w:rPr>
          <w:t>.2.2</w:t>
        </w:r>
      </w:ins>
      <w:ins w:id="750" w:author="碧海蓝天" w:date="2021-08-21T14:12:55Z">
        <w:r>
          <w:rPr>
            <w:rFonts w:hint="eastAsia"/>
            <w:sz w:val="24"/>
            <w:lang w:val="en-US" w:eastAsia="zh-CN"/>
          </w:rPr>
          <w:t xml:space="preserve"> </w:t>
        </w:r>
      </w:ins>
      <w:ins w:id="751" w:author="碧海蓝天" w:date="2021-08-21T14:13:49Z">
        <w:r>
          <w:rPr>
            <w:spacing w:val="-1"/>
            <w:sz w:val="24"/>
          </w:rPr>
          <w:t>声像档案的档号编写型式，案卷级采用三节编写型式，文件级采用四节编</w:t>
        </w:r>
      </w:ins>
      <w:ins w:id="752" w:author="碧海蓝天" w:date="2021-08-21T14:13:49Z">
        <w:r>
          <w:rPr>
            <w:sz w:val="24"/>
          </w:rPr>
          <w:t xml:space="preserve">写型式。 </w:t>
        </w:r>
      </w:ins>
    </w:p>
    <w:p>
      <w:pPr>
        <w:pStyle w:val="3"/>
        <w:spacing w:before="5"/>
        <w:ind w:left="948"/>
        <w:rPr>
          <w:ins w:id="753" w:author="碧海蓝天" w:date="2021-08-21T14:13:49Z"/>
        </w:rPr>
      </w:pPr>
      <w:ins w:id="754" w:author="碧海蓝天" w:date="2021-08-21T14:14:17Z">
        <w:r>
          <w:rPr>
            <w:rFonts w:hint="eastAsia"/>
            <w:lang w:eastAsia="zh-CN"/>
          </w:rPr>
          <w:t>（</w:t>
        </w:r>
      </w:ins>
      <w:ins w:id="755" w:author="碧海蓝天" w:date="2021-08-21T14:14:18Z">
        <w:r>
          <w:rPr>
            <w:rFonts w:hint="eastAsia"/>
            <w:lang w:val="en-US" w:eastAsia="zh-CN"/>
          </w:rPr>
          <w:t>1</w:t>
        </w:r>
      </w:ins>
      <w:ins w:id="756" w:author="碧海蓝天" w:date="2021-08-21T14:14:17Z">
        <w:r>
          <w:rPr>
            <w:rFonts w:hint="eastAsia"/>
            <w:lang w:eastAsia="zh-CN"/>
          </w:rPr>
          <w:t>）</w:t>
        </w:r>
      </w:ins>
      <w:ins w:id="757" w:author="碧海蓝天" w:date="2021-08-21T14:13:49Z">
        <w:r>
          <w:rPr/>
          <w:t xml:space="preserve">文书类声像档案的档号编写型式如下： </w:t>
        </w:r>
      </w:ins>
    </w:p>
    <w:p>
      <w:pPr>
        <w:spacing w:before="98"/>
        <w:ind w:left="0" w:right="0" w:firstLine="880" w:firstLineChars="400"/>
        <w:jc w:val="left"/>
        <w:rPr>
          <w:ins w:id="759" w:author="碧海蓝天" w:date="2021-08-21T14:13:49Z"/>
          <w:rFonts w:ascii="黑体" w:hAnsi="黑体"/>
          <w:b/>
          <w:sz w:val="24"/>
        </w:rPr>
        <w:pPrChange w:id="758" w:author="碧海蓝天" w:date="2021-08-21T14:15:49Z">
          <w:pPr>
            <w:spacing w:before="98"/>
            <w:ind w:left="1505" w:right="0" w:firstLine="0"/>
            <w:jc w:val="left"/>
          </w:pPr>
        </w:pPrChange>
      </w:pPr>
      <w:ins w:id="760" w:author="碧海蓝天" w:date="2021-08-21T14:13:49Z">
        <w:r>
          <w:rPr/>
          <w:pict>
            <v:group id="_x0000_s1186" o:spid="_x0000_s1186" o:spt="203" style="position:absolute;left:0pt;margin-left:106.75pt;margin-top:20.35pt;height:122.8pt;width:221.15pt;mso-position-horizontal-relative:page;z-index:-251606016;mso-width-relative:page;mso-height-relative:page;" coordorigin="2705,363" coordsize="4423,2456">
              <o:lock v:ext="edit"/>
              <v:line id="_x0000_s1187" o:spid="_x0000_s1187" o:spt="20" style="position:absolute;left:2705;top:378;height:0;width:483;" stroked="t" coordsize="21600,21600">
                <v:path arrowok="t"/>
                <v:fill focussize="0,0"/>
                <v:stroke weight="0.60007874015748pt" color="#000000"/>
                <v:imagedata o:title=""/>
                <o:lock v:ext="edit"/>
              </v:line>
              <v:shape id="_x0000_s1188" o:spid="_x0000_s1188" style="position:absolute;left:2934;top:362;height:2448;width:4186;" filled="f" stroked="t" coordorigin="2934,363" coordsize="4186,2448" path="m2934,363l2934,2811m2934,2810l7120,2811m4303,1932l7120,1932e">
                <v:path arrowok="t"/>
                <v:fill on="f" focussize="0,0"/>
                <v:stroke color="#000000"/>
                <v:imagedata o:title=""/>
                <o:lock v:ext="edit"/>
              </v:shape>
              <v:line id="_x0000_s1189" o:spid="_x0000_s1189" o:spt="20" style="position:absolute;left:3791;top:378;height:0;width:964;" stroked="t" coordsize="21600,21600">
                <v:path arrowok="t"/>
                <v:fill focussize="0,0"/>
                <v:stroke weight="0.60007874015748pt" color="#000000"/>
                <v:imagedata o:title=""/>
                <o:lock v:ext="edit"/>
              </v:line>
              <v:line id="_x0000_s1190" o:spid="_x0000_s1190" o:spt="20" style="position:absolute;left:4303;top:363;height:1568;width:0;" stroked="t" coordsize="21600,21600">
                <v:path arrowok="t"/>
                <v:fill focussize="0,0"/>
                <v:stroke color="#000000"/>
                <v:imagedata o:title=""/>
                <o:lock v:ext="edit"/>
              </v:line>
              <v:line id="_x0000_s1191" o:spid="_x0000_s1191" o:spt="20" style="position:absolute;left:5358;top:378;height:0;width:842;" stroked="t" coordsize="21600,21600">
                <v:path arrowok="t"/>
                <v:fill focussize="0,0"/>
                <v:stroke weight="0.60007874015748pt" color="#000000"/>
                <v:imagedata o:title=""/>
                <o:lock v:ext="edit"/>
              </v:line>
              <v:shape id="_x0000_s1192" o:spid="_x0000_s1192" style="position:absolute;left:3607;top:362;height:1973;width:3513;" filled="f" stroked="t" coordorigin="3607,363" coordsize="3513,1973" path="m5951,363l5951,1095m5951,1095l7056,1096m3607,434l3607,2336m3607,2335l7120,2336e">
                <v:path arrowok="t"/>
                <v:fill on="f" focussize="0,0"/>
                <v:stroke color="#000000"/>
                <v:imagedata o:title=""/>
                <o:lock v:ext="edit"/>
              </v:shape>
              <v:rect id="_x0000_s1193" o:spid="_x0000_s1193" o:spt="1" style="position:absolute;left:4875;top:371;height:12;width:120;" fillcolor="#000000" filled="t" stroked="f" coordsize="21600,21600">
                <v:path/>
                <v:fill on="t" focussize="0,0"/>
                <v:stroke on="f"/>
                <v:imagedata o:title=""/>
                <o:lock v:ext="edit"/>
              </v:rect>
              <v:shape id="_x0000_s1194" o:spid="_x0000_s1194" style="position:absolute;left:4954;top:362;height:1145;width:2102;" filled="f" stroked="t" coordorigin="4954,363" coordsize="2102,1145" path="m4954,363l4954,1506m4954,1506l7056,1508e">
                <v:path arrowok="t"/>
                <v:fill on="f" focussize="0,0"/>
                <v:stroke color="#000000"/>
                <v:imagedata o:title=""/>
                <o:lock v:ext="edit"/>
              </v:shape>
            </v:group>
          </w:pict>
        </w:r>
      </w:ins>
      <w:ins w:id="762" w:author="碧海蓝天" w:date="2021-08-21T14:13:49Z">
        <w:r>
          <w:rPr>
            <w:rFonts w:ascii="黑体" w:hAnsi="黑体"/>
            <w:b/>
            <w:sz w:val="24"/>
          </w:rPr>
          <w:t>××―</w:t>
        </w:r>
      </w:ins>
      <w:ins w:id="763" w:author="碧海蓝天" w:date="2021-08-21T14:13:49Z">
        <w:r>
          <w:rPr>
            <w:rFonts w:ascii="黑体" w:hAnsi="黑体"/>
            <w:b/>
            <w:sz w:val="24"/>
            <w:u w:val="single"/>
          </w:rPr>
          <w:t>×</w:t>
        </w:r>
      </w:ins>
      <w:ins w:id="764" w:author="碧海蓝天" w:date="2021-08-21T14:13:49Z">
        <w:r>
          <w:rPr>
            <w:b/>
            <w:sz w:val="24"/>
          </w:rPr>
          <w:t>•</w:t>
        </w:r>
      </w:ins>
      <w:ins w:id="765" w:author="碧海蓝天" w:date="2021-08-21T14:13:49Z">
        <w:r>
          <w:rPr>
            <w:rFonts w:ascii="黑体" w:hAnsi="黑体"/>
            <w:b/>
            <w:sz w:val="24"/>
          </w:rPr>
          <w:t>××××</w:t>
        </w:r>
      </w:ins>
      <w:ins w:id="766" w:author="碧海蓝天" w:date="2021-08-21T14:13:49Z">
        <w:r>
          <w:rPr>
            <w:b/>
            <w:sz w:val="24"/>
          </w:rPr>
          <w:t>•</w:t>
        </w:r>
      </w:ins>
      <w:ins w:id="767" w:author="碧海蓝天" w:date="2021-08-21T14:13:49Z">
        <w:r>
          <w:rPr>
            <w:rFonts w:ascii="黑体" w:hAnsi="黑体"/>
            <w:b/>
            <w:sz w:val="24"/>
          </w:rPr>
          <w:t>0― S×××</w:t>
        </w:r>
      </w:ins>
    </w:p>
    <w:p>
      <w:pPr>
        <w:pStyle w:val="3"/>
        <w:rPr>
          <w:ins w:id="768" w:author="碧海蓝天" w:date="2021-08-21T14:13:49Z"/>
          <w:rFonts w:ascii="黑体"/>
          <w:b/>
          <w:sz w:val="20"/>
        </w:rPr>
      </w:pPr>
    </w:p>
    <w:p>
      <w:pPr>
        <w:pStyle w:val="3"/>
        <w:spacing w:before="5"/>
        <w:rPr>
          <w:ins w:id="769" w:author="碧海蓝天" w:date="2021-08-21T14:13:49Z"/>
          <w:rFonts w:ascii="黑体"/>
          <w:b/>
          <w:sz w:val="16"/>
        </w:rPr>
      </w:pPr>
    </w:p>
    <w:p>
      <w:pPr>
        <w:pStyle w:val="3"/>
        <w:spacing w:before="66" w:line="328" w:lineRule="auto"/>
        <w:ind w:left="0" w:right="519" w:firstLine="5580" w:firstLineChars="3100"/>
        <w:rPr>
          <w:rFonts w:hint="default" w:eastAsia="宋体"/>
          <w:spacing w:val="-12"/>
          <w:lang w:val="en-US" w:eastAsia="zh-CN"/>
        </w:rPr>
        <w:pPrChange w:id="770" w:author="碧海蓝天" w:date="2021-08-21T14:16:01Z">
          <w:pPr>
            <w:pStyle w:val="3"/>
            <w:spacing w:before="66" w:line="328" w:lineRule="auto"/>
            <w:ind w:left="6047" w:right="519"/>
          </w:pPr>
        </w:pPrChange>
      </w:pPr>
      <w:r>
        <w:rPr>
          <w:spacing w:val="-30"/>
        </w:rPr>
        <w:t xml:space="preserve">前 </w:t>
      </w:r>
      <w:r>
        <w:t>2</w:t>
      </w:r>
      <w:r>
        <w:rPr>
          <w:spacing w:val="-17"/>
        </w:rPr>
        <w:t xml:space="preserve"> 位声像类别后 </w:t>
      </w:r>
      <w:r>
        <w:t>2</w:t>
      </w:r>
      <w:r>
        <w:rPr>
          <w:spacing w:val="-12"/>
        </w:rPr>
        <w:t xml:space="preserve"> 位为</w:t>
      </w:r>
      <w:r>
        <w:rPr>
          <w:rFonts w:hint="eastAsia"/>
          <w:spacing w:val="-12"/>
          <w:lang w:val="en-US" w:eastAsia="zh-CN"/>
        </w:rPr>
        <w:t>组号/件号</w:t>
      </w:r>
    </w:p>
    <w:p>
      <w:pPr>
        <w:pStyle w:val="3"/>
        <w:spacing w:before="66" w:line="328" w:lineRule="auto"/>
        <w:ind w:left="0" w:right="519" w:firstLine="5550" w:firstLineChars="2500"/>
        <w:rPr>
          <w:ins w:id="772" w:author="碧海蓝天" w:date="2021-08-21T14:13:49Z"/>
        </w:rPr>
        <w:pPrChange w:id="771" w:author="碧海蓝天" w:date="2021-08-21T14:16:08Z">
          <w:pPr>
            <w:pStyle w:val="3"/>
            <w:spacing w:before="66" w:line="328" w:lineRule="auto"/>
            <w:ind w:left="6047" w:right="519"/>
          </w:pPr>
        </w:pPrChange>
      </w:pPr>
      <w:ins w:id="773" w:author="碧海蓝天" w:date="2021-08-21T14:13:49Z">
        <w:r>
          <w:rPr>
            <w:spacing w:val="-9"/>
          </w:rPr>
          <w:t>分类号</w:t>
        </w:r>
      </w:ins>
      <w:ins w:id="774" w:author="碧海蓝天" w:date="2021-08-21T14:13:49Z">
        <w:r>
          <w:rPr/>
          <w:t xml:space="preserve"> </w:t>
        </w:r>
      </w:ins>
    </w:p>
    <w:p>
      <w:pPr>
        <w:pStyle w:val="3"/>
        <w:spacing w:line="305" w:lineRule="exact"/>
        <w:ind w:left="0" w:firstLine="5520" w:firstLineChars="2300"/>
        <w:rPr>
          <w:ins w:id="776" w:author="碧海蓝天" w:date="2021-08-21T14:13:49Z"/>
        </w:rPr>
        <w:pPrChange w:id="775" w:author="碧海蓝天" w:date="2021-08-21T14:16:14Z">
          <w:pPr>
            <w:pStyle w:val="3"/>
            <w:spacing w:line="305" w:lineRule="exact"/>
            <w:ind w:left="6047"/>
          </w:pPr>
        </w:pPrChange>
      </w:pPr>
      <w:ins w:id="777" w:author="碧海蓝天" w:date="2021-08-21T14:13:49Z">
        <w:r>
          <w:rPr/>
          <w:t>年 度</w:t>
        </w:r>
      </w:ins>
    </w:p>
    <w:p>
      <w:pPr>
        <w:pStyle w:val="3"/>
        <w:spacing w:before="113" w:line="328" w:lineRule="auto"/>
        <w:ind w:left="0" w:right="2797" w:firstLine="5520" w:firstLineChars="2400"/>
        <w:rPr>
          <w:spacing w:val="-5"/>
        </w:rPr>
        <w:pPrChange w:id="778" w:author="碧海蓝天" w:date="2021-08-21T14:16:21Z">
          <w:pPr>
            <w:pStyle w:val="3"/>
            <w:spacing w:before="113" w:line="328" w:lineRule="auto"/>
            <w:ind w:left="6030" w:right="2797" w:firstLine="16"/>
          </w:pPr>
        </w:pPrChange>
      </w:pPr>
      <w:r>
        <w:rPr>
          <w:spacing w:val="-5"/>
        </w:rPr>
        <w:t>保管期限</w:t>
      </w:r>
    </w:p>
    <w:p>
      <w:pPr>
        <w:pStyle w:val="3"/>
        <w:spacing w:before="113" w:line="328" w:lineRule="auto"/>
        <w:ind w:left="0" w:right="2797" w:firstLine="5520" w:firstLineChars="2300"/>
        <w:pPrChange w:id="779" w:author="碧海蓝天" w:date="2021-08-21T14:16:29Z">
          <w:pPr>
            <w:pStyle w:val="3"/>
            <w:spacing w:before="113" w:line="328" w:lineRule="auto"/>
            <w:ind w:left="6030" w:right="2797" w:firstLine="16"/>
          </w:pPr>
        </w:pPrChange>
      </w:pPr>
      <w:r>
        <w:t xml:space="preserve">全宗号 </w:t>
      </w:r>
    </w:p>
    <w:p>
      <w:pPr>
        <w:spacing w:after="0" w:line="328" w:lineRule="auto"/>
        <w:rPr>
          <w:ins w:id="780" w:author="碧海蓝天" w:date="2021-08-21T14:13:49Z"/>
        </w:rPr>
        <w:sectPr>
          <w:pgSz w:w="11910" w:h="16840"/>
          <w:pgMar w:top="1580" w:right="900" w:bottom="1240" w:left="1200" w:header="0" w:footer="1051" w:gutter="0"/>
          <w:cols w:space="720" w:num="1"/>
        </w:sectPr>
      </w:pPr>
    </w:p>
    <w:p>
      <w:pPr>
        <w:pStyle w:val="3"/>
        <w:spacing w:before="5"/>
        <w:rPr>
          <w:ins w:id="781" w:author="碧海蓝天" w:date="2021-08-21T14:13:49Z"/>
          <w:sz w:val="10"/>
        </w:rPr>
      </w:pPr>
    </w:p>
    <w:p>
      <w:pPr>
        <w:pStyle w:val="3"/>
        <w:spacing w:before="66"/>
        <w:ind w:left="737"/>
        <w:rPr>
          <w:ins w:id="782" w:author="碧海蓝天" w:date="2021-08-21T14:13:49Z"/>
        </w:rPr>
      </w:pPr>
      <w:ins w:id="783" w:author="碧海蓝天" w:date="2021-08-21T14:13:49Z">
        <w:r>
          <w:rPr/>
          <w:t xml:space="preserve">2）科技（工程）类声像档案的档号编写型式如下： </w:t>
        </w:r>
      </w:ins>
    </w:p>
    <w:p>
      <w:pPr>
        <w:spacing w:before="113"/>
        <w:ind w:left="1406" w:right="0" w:firstLine="0"/>
        <w:jc w:val="left"/>
        <w:rPr>
          <w:ins w:id="784" w:author="碧海蓝天" w:date="2021-08-21T14:13:49Z"/>
          <w:rFonts w:hint="eastAsia" w:ascii="黑体" w:hAnsi="黑体" w:eastAsia="黑体"/>
          <w:b/>
          <w:sz w:val="24"/>
        </w:rPr>
      </w:pPr>
      <w:ins w:id="785" w:author="碧海蓝天" w:date="2021-08-21T14:13:49Z">
        <w:r>
          <w:rPr/>
          <w:pict>
            <v:group id="_x0000_s1195" o:spid="_x0000_s1195" o:spt="203" style="position:absolute;left:0pt;margin-left:130.3pt;margin-top:13.15pt;height:109.2pt;width:227.5pt;mso-position-horizontal-relative:page;z-index:-251604992;mso-width-relative:page;mso-height-relative:page;" coordorigin="2607,263" coordsize="4550,2184">
              <o:lock v:ext="edit"/>
              <v:line id="_x0000_s1196" o:spid="_x0000_s1196" o:spt="20" style="position:absolute;left:2607;top:393;height:0;width:965;" stroked="t" coordsize="21600,21600">
                <v:path arrowok="t"/>
                <v:fill focussize="0,0"/>
                <v:stroke weight="0.6pt" color="#000000"/>
                <v:imagedata o:title=""/>
                <o:lock v:ext="edit"/>
              </v:line>
              <v:shape id="_x0000_s1197" o:spid="_x0000_s1197" style="position:absolute;left:3148;top:263;height:2184;width:4001;" filled="f" stroked="t" coordorigin="3148,263" coordsize="4001,2184" path="m3171,263l3171,2447m3148,2411l7149,2412e">
                <v:path arrowok="t"/>
                <v:fill on="f" focussize="0,0"/>
                <v:stroke color="#000000"/>
                <v:imagedata o:title=""/>
                <o:lock v:ext="edit"/>
              </v:shape>
              <v:line id="_x0000_s1198" o:spid="_x0000_s1198" o:spt="20" style="position:absolute;left:3812;top:393;height:0;width:1447;" stroked="t" coordsize="21600,21600">
                <v:path arrowok="t"/>
                <v:fill focussize="0,0"/>
                <v:stroke weight="0.6pt" color="#000000"/>
                <v:imagedata o:title=""/>
                <o:lock v:ext="edit"/>
              </v:line>
              <v:line id="_x0000_s1199" o:spid="_x0000_s1199" o:spt="20" style="position:absolute;left:4431;top:380;flip:x;height:1599;width:4;" stroked="t" coordsize="21600,21600">
                <v:path arrowok="t"/>
                <v:fill focussize="0,0"/>
                <v:stroke color="#000000"/>
                <v:imagedata o:title=""/>
                <o:lock v:ext="edit"/>
              </v:line>
              <v:line id="_x0000_s1200" o:spid="_x0000_s1200" o:spt="20" style="position:absolute;left:5742;top:393;height:0;width:1203;" stroked="t" coordsize="21600,21600">
                <v:path arrowok="t"/>
                <v:fill focussize="0,0"/>
                <v:stroke weight="0.6pt" color="#000000"/>
                <v:imagedata o:title=""/>
                <o:lock v:ext="edit"/>
              </v:line>
              <v:shape id="_x0000_s1201" o:spid="_x0000_s1201" style="position:absolute;left:6280;top:380;height:1153;width:869;" filled="f" stroked="t" coordorigin="6280,380" coordsize="869,1153" path="m6280,380l6280,1532m6280,1533l7149,1532e">
                <v:path arrowok="t"/>
                <v:fill on="f" focussize="0,0"/>
                <v:stroke color="#000000"/>
                <v:imagedata o:title=""/>
                <o:lock v:ext="edit"/>
              </v:shape>
            </v:group>
          </w:pict>
        </w:r>
      </w:ins>
      <w:ins w:id="787" w:author="碧海蓝天" w:date="2021-08-21T14:13:49Z">
        <w:r>
          <w:rPr>
            <w:rFonts w:hint="eastAsia" w:ascii="黑体" w:hAnsi="黑体" w:eastAsia="黑体"/>
            <w:b/>
            <w:sz w:val="24"/>
          </w:rPr>
          <w:t>××××―××（××）― S×××××</w:t>
        </w:r>
      </w:ins>
    </w:p>
    <w:p>
      <w:pPr>
        <w:pStyle w:val="3"/>
        <w:rPr>
          <w:ins w:id="788" w:author="碧海蓝天" w:date="2021-08-21T14:13:49Z"/>
          <w:rFonts w:ascii="黑体"/>
          <w:b/>
          <w:sz w:val="20"/>
        </w:rPr>
      </w:pPr>
    </w:p>
    <w:p>
      <w:pPr>
        <w:pStyle w:val="3"/>
        <w:rPr>
          <w:ins w:id="789" w:author="碧海蓝天" w:date="2021-08-21T14:13:49Z"/>
          <w:rFonts w:ascii="黑体"/>
          <w:b/>
          <w:sz w:val="20"/>
        </w:rPr>
      </w:pPr>
    </w:p>
    <w:p>
      <w:pPr>
        <w:pStyle w:val="3"/>
        <w:spacing w:before="2"/>
        <w:rPr>
          <w:ins w:id="790" w:author="碧海蓝天" w:date="2021-08-21T14:13:49Z"/>
          <w:rFonts w:ascii="黑体"/>
          <w:b/>
          <w:sz w:val="29"/>
        </w:rPr>
      </w:pPr>
    </w:p>
    <w:p>
      <w:pPr>
        <w:pStyle w:val="3"/>
        <w:spacing w:before="66"/>
        <w:ind w:left="6047"/>
        <w:rPr>
          <w:ins w:id="791" w:author="碧海蓝天" w:date="2021-08-21T14:13:49Z"/>
        </w:rPr>
      </w:pPr>
      <w:ins w:id="792" w:author="碧海蓝天" w:date="2021-08-21T14:13:49Z">
        <w:r>
          <w:rPr/>
          <w:t xml:space="preserve">前2 位声像类别后4 位为案卷号 </w:t>
        </w:r>
      </w:ins>
    </w:p>
    <w:p>
      <w:pPr>
        <w:pStyle w:val="3"/>
        <w:tabs>
          <w:tab w:val="left" w:pos="6112"/>
        </w:tabs>
        <w:spacing w:before="113"/>
        <w:ind w:left="3223"/>
        <w:rPr>
          <w:ins w:id="793" w:author="碧海蓝天" w:date="2021-08-21T14:13:49Z"/>
        </w:rPr>
      </w:pPr>
      <w:ins w:id="794" w:author="碧海蓝天" w:date="2021-08-21T14:13:49Z">
        <w:r>
          <w:rPr>
            <w:rFonts w:ascii="Times New Roman" w:eastAsia="Times New Roman"/>
            <w:u w:val="single"/>
          </w:rPr>
          <w:t xml:space="preserve"> </w:t>
        </w:r>
      </w:ins>
      <w:ins w:id="795" w:author="碧海蓝天" w:date="2021-08-21T14:13:49Z">
        <w:r>
          <w:rPr>
            <w:rFonts w:ascii="Times New Roman" w:eastAsia="Times New Roman"/>
            <w:u w:val="single"/>
          </w:rPr>
          <w:tab/>
        </w:r>
      </w:ins>
      <w:ins w:id="796" w:author="碧海蓝天" w:date="2021-08-21T14:13:49Z">
        <w:r>
          <w:rPr>
            <w:rFonts w:ascii="Times New Roman" w:eastAsia="Times New Roman"/>
            <w:spacing w:val="-6"/>
          </w:rPr>
          <w:t xml:space="preserve"> </w:t>
        </w:r>
      </w:ins>
      <w:ins w:id="797" w:author="碧海蓝天" w:date="2021-08-21T14:13:49Z">
        <w:r>
          <w:rPr>
            <w:spacing w:val="-1"/>
          </w:rPr>
          <w:t>类目代号</w:t>
        </w:r>
      </w:ins>
      <w:ins w:id="798" w:author="碧海蓝天" w:date="2021-08-21T14:13:49Z">
        <w:r>
          <w:rPr/>
          <w:t xml:space="preserve"> </w:t>
        </w:r>
      </w:ins>
    </w:p>
    <w:p>
      <w:pPr>
        <w:pStyle w:val="3"/>
        <w:spacing w:before="112"/>
        <w:ind w:left="6167"/>
        <w:rPr>
          <w:ins w:id="799" w:author="碧海蓝天" w:date="2021-08-21T14:13:49Z"/>
        </w:rPr>
      </w:pPr>
      <w:ins w:id="800" w:author="碧海蓝天" w:date="2021-08-21T14:13:49Z">
        <w:r>
          <w:rPr/>
          <w:t xml:space="preserve">目录号 </w:t>
        </w:r>
      </w:ins>
    </w:p>
    <w:p>
      <w:pPr>
        <w:pStyle w:val="3"/>
        <w:spacing w:before="4"/>
        <w:rPr>
          <w:ins w:id="801" w:author="碧海蓝天" w:date="2021-08-21T14:13:49Z"/>
          <w:sz w:val="34"/>
        </w:rPr>
      </w:pPr>
    </w:p>
    <w:p>
      <w:pPr>
        <w:pStyle w:val="3"/>
        <w:ind w:left="981"/>
        <w:rPr>
          <w:ins w:id="802" w:author="碧海蓝天" w:date="2021-08-21T14:13:49Z"/>
        </w:rPr>
      </w:pPr>
      <w:ins w:id="803" w:author="碧海蓝天" w:date="2021-08-21T14:17:18Z">
        <w:r>
          <w:rPr>
            <w:rFonts w:hint="eastAsia"/>
            <w:spacing w:val="-11"/>
            <w:lang w:val="en-US" w:eastAsia="zh-CN"/>
          </w:rPr>
          <w:t>7.</w:t>
        </w:r>
      </w:ins>
      <w:ins w:id="804" w:author="碧海蓝天" w:date="2021-08-21T14:17:19Z">
        <w:r>
          <w:rPr>
            <w:rFonts w:hint="eastAsia"/>
            <w:spacing w:val="-11"/>
            <w:lang w:val="en-US" w:eastAsia="zh-CN"/>
          </w:rPr>
          <w:t>2.3</w:t>
        </w:r>
      </w:ins>
      <w:ins w:id="805" w:author="碧海蓝天" w:date="2021-08-21T14:13:49Z">
        <w:r>
          <w:rPr>
            <w:spacing w:val="-11"/>
          </w:rPr>
          <w:t>档号中的目录号、类目代号、案卷顺序号及文件级流水号说明参见《档案</w:t>
        </w:r>
      </w:ins>
    </w:p>
    <w:p>
      <w:pPr>
        <w:pStyle w:val="3"/>
        <w:numPr>
          <w:ilvl w:val="-1"/>
          <w:numId w:val="0"/>
        </w:numPr>
        <w:spacing w:before="158" w:after="0" w:line="364" w:lineRule="auto"/>
        <w:ind w:left="480" w:leftChars="218" w:right="420" w:firstLine="0" w:firstLineChars="0"/>
        <w:jc w:val="both"/>
        <w:pPrChange w:id="806" w:author="碧海蓝天" w:date="2021-08-21T15:37:16Z">
          <w:pPr>
            <w:pStyle w:val="8"/>
            <w:numPr>
              <w:ilvl w:val="2"/>
              <w:numId w:val="14"/>
            </w:numPr>
            <w:tabs>
              <w:tab w:val="left" w:pos="1642"/>
            </w:tabs>
            <w:spacing w:before="0" w:after="0" w:line="362" w:lineRule="auto"/>
            <w:ind w:left="502" w:right="515" w:firstLine="479"/>
            <w:jc w:val="both"/>
          </w:pPr>
        </w:pPrChange>
      </w:pPr>
      <w:r>
        <w:rPr>
          <w:spacing w:val="-4"/>
        </w:rPr>
        <w:t xml:space="preserve">分类编号规则》。例：①公司 </w:t>
      </w:r>
      <w:r>
        <w:t>2013</w:t>
      </w:r>
      <w:r>
        <w:rPr>
          <w:spacing w:val="-8"/>
        </w:rPr>
        <w:t xml:space="preserve"> 年党代会上有关领导的讲话录音，档号为</w:t>
      </w:r>
      <w:r>
        <w:t xml:space="preserve">：00－ </w:t>
      </w:r>
      <w:r>
        <w:rPr>
          <w:spacing w:val="-1"/>
        </w:rPr>
        <w:t>1•2013•0－SA01；②</w:t>
      </w:r>
      <w:r>
        <w:t xml:space="preserve">锦屏一级水电站下闸蓄水视频，档号为：0400－807－SV0001。 </w:t>
      </w:r>
    </w:p>
    <w:p>
      <w:pPr>
        <w:pStyle w:val="8"/>
        <w:numPr>
          <w:ilvl w:val="-1"/>
          <w:numId w:val="0"/>
        </w:numPr>
        <w:tabs>
          <w:tab w:val="left" w:pos="1348"/>
        </w:tabs>
        <w:spacing w:before="0" w:after="0" w:line="306" w:lineRule="exact"/>
        <w:ind w:left="983" w:right="0" w:firstLine="0"/>
        <w:jc w:val="left"/>
        <w:rPr>
          <w:b/>
          <w:sz w:val="24"/>
        </w:rPr>
      </w:pPr>
      <w:r>
        <w:rPr>
          <w:rFonts w:hint="eastAsia"/>
          <w:lang w:val="en-US" w:eastAsia="zh-CN"/>
        </w:rPr>
        <w:t>7.3</w:t>
      </w:r>
      <w:r>
        <w:rPr>
          <w:b/>
          <w:sz w:val="24"/>
        </w:rPr>
        <w:t>声像档案保管期限及密级划分</w:t>
      </w:r>
      <w:r>
        <w:rPr>
          <w:b/>
          <w:w w:val="99"/>
          <w:sz w:val="24"/>
        </w:rPr>
        <w:t xml:space="preserve"> </w:t>
      </w:r>
    </w:p>
    <w:p>
      <w:pPr>
        <w:pStyle w:val="8"/>
        <w:numPr>
          <w:ilvl w:val="-1"/>
          <w:numId w:val="0"/>
        </w:numPr>
        <w:tabs>
          <w:tab w:val="left" w:pos="1642"/>
        </w:tabs>
        <w:spacing w:before="161" w:after="0" w:line="240" w:lineRule="auto"/>
        <w:ind w:left="981" w:right="0" w:firstLine="0"/>
        <w:jc w:val="left"/>
        <w:rPr>
          <w:sz w:val="24"/>
        </w:rPr>
      </w:pPr>
      <w:r>
        <w:rPr>
          <w:rFonts w:hint="eastAsia"/>
          <w:spacing w:val="-4"/>
          <w:sz w:val="24"/>
          <w:lang w:val="en-US" w:eastAsia="zh-CN"/>
        </w:rPr>
        <w:t>7.3.1</w:t>
      </w:r>
      <w:r>
        <w:rPr>
          <w:spacing w:val="-4"/>
          <w:sz w:val="24"/>
        </w:rPr>
        <w:t xml:space="preserve">声像档案保管期限划分详见附录 </w:t>
      </w:r>
      <w:r>
        <w:rPr>
          <w:sz w:val="24"/>
        </w:rPr>
        <w:t xml:space="preserve">A。 </w:t>
      </w:r>
    </w:p>
    <w:p>
      <w:pPr>
        <w:pStyle w:val="8"/>
        <w:numPr>
          <w:ilvl w:val="-1"/>
          <w:numId w:val="0"/>
        </w:numPr>
        <w:spacing w:before="158" w:line="240" w:lineRule="auto"/>
        <w:ind w:left="981" w:right="0" w:firstLine="0"/>
        <w:jc w:val="left"/>
        <w:rPr>
          <w:ins w:id="807" w:author="碧海蓝天" w:date="2021-08-21T15:58:05Z"/>
          <w:sz w:val="24"/>
        </w:rPr>
      </w:pPr>
      <w:r>
        <w:rPr>
          <w:rFonts w:hint="eastAsia"/>
          <w:sz w:val="24"/>
          <w:lang w:val="en-US" w:eastAsia="zh-CN"/>
        </w:rPr>
        <w:t>7.3.2</w:t>
      </w:r>
      <w:r>
        <w:rPr>
          <w:sz w:val="24"/>
        </w:rPr>
        <w:t xml:space="preserve">声像档案密级划分与相应的文书档案及科技档案相同。 </w:t>
      </w:r>
    </w:p>
    <w:p>
      <w:pPr>
        <w:pStyle w:val="8"/>
        <w:numPr>
          <w:ilvl w:val="-1"/>
          <w:numId w:val="0"/>
        </w:numPr>
        <w:spacing w:before="158" w:line="240" w:lineRule="auto"/>
        <w:ind w:left="981" w:right="0" w:firstLine="0"/>
        <w:jc w:val="left"/>
        <w:rPr>
          <w:ins w:id="808" w:author="碧海蓝天" w:date="2021-08-21T15:58:29Z"/>
          <w:rFonts w:hint="default"/>
          <w:sz w:val="24"/>
          <w:lang w:val="en-US" w:eastAsia="zh-CN"/>
        </w:rPr>
      </w:pPr>
      <w:ins w:id="809" w:author="碧海蓝天" w:date="2021-08-21T15:58:06Z">
        <w:r>
          <w:rPr>
            <w:rFonts w:hint="eastAsia"/>
            <w:sz w:val="24"/>
            <w:lang w:val="en-US" w:eastAsia="zh-CN"/>
          </w:rPr>
          <w:t>7</w:t>
        </w:r>
      </w:ins>
      <w:ins w:id="810" w:author="碧海蓝天" w:date="2021-08-21T15:58:07Z">
        <w:r>
          <w:rPr>
            <w:rFonts w:hint="eastAsia"/>
            <w:sz w:val="24"/>
            <w:lang w:val="en-US" w:eastAsia="zh-CN"/>
          </w:rPr>
          <w:t>.4</w:t>
        </w:r>
      </w:ins>
      <w:ins w:id="811" w:author="碧海蓝天" w:date="2021-08-21T15:58:08Z">
        <w:r>
          <w:rPr>
            <w:rFonts w:hint="eastAsia"/>
            <w:sz w:val="24"/>
            <w:lang w:val="en-US" w:eastAsia="zh-CN"/>
          </w:rPr>
          <w:t xml:space="preserve"> </w:t>
        </w:r>
      </w:ins>
      <w:ins w:id="812" w:author="碧海蓝天" w:date="2021-08-21T15:59:27Z">
        <w:r>
          <w:rPr>
            <w:rFonts w:hint="eastAsia"/>
            <w:sz w:val="24"/>
            <w:lang w:val="en-US" w:eastAsia="zh-CN"/>
          </w:rPr>
          <w:t>打印纸质</w:t>
        </w:r>
      </w:ins>
      <w:ins w:id="813" w:author="碧海蓝天" w:date="2021-08-21T15:59:28Z">
        <w:r>
          <w:rPr>
            <w:rFonts w:hint="eastAsia"/>
            <w:sz w:val="24"/>
            <w:lang w:val="en-US" w:eastAsia="zh-CN"/>
          </w:rPr>
          <w:t>照片</w:t>
        </w:r>
      </w:ins>
    </w:p>
    <w:p>
      <w:pPr>
        <w:pStyle w:val="8"/>
        <w:numPr>
          <w:ilvl w:val="-1"/>
          <w:numId w:val="0"/>
        </w:numPr>
        <w:spacing w:before="158" w:line="240" w:lineRule="auto"/>
        <w:ind w:left="0" w:right="0" w:firstLine="960" w:firstLineChars="400"/>
        <w:jc w:val="left"/>
        <w:rPr>
          <w:ins w:id="815" w:author="碧海蓝天" w:date="2021-08-21T15:58:36Z"/>
          <w:rFonts w:hint="default"/>
          <w:sz w:val="24"/>
          <w:lang w:val="en-US"/>
          <w:rPrChange w:id="816" w:author="碧海蓝天" w:date="2021-08-21T15:58:36Z">
            <w:rPr>
              <w:ins w:id="817" w:author="碧海蓝天" w:date="2021-08-21T15:58:36Z"/>
              <w:rFonts w:hint="eastAsia"/>
            </w:rPr>
          </w:rPrChange>
        </w:rPr>
        <w:pPrChange w:id="814" w:author="碧海蓝天" w:date="2021-08-21T15:59:05Z">
          <w:pPr>
            <w:pStyle w:val="8"/>
            <w:numPr>
              <w:ilvl w:val="-1"/>
              <w:numId w:val="0"/>
            </w:numPr>
            <w:spacing w:before="158" w:line="240" w:lineRule="auto"/>
            <w:ind w:left="981" w:right="0" w:firstLine="0"/>
            <w:jc w:val="left"/>
          </w:pPr>
        </w:pPrChange>
      </w:pPr>
      <w:ins w:id="818" w:author="碧海蓝天" w:date="2021-08-21T15:58:36Z">
        <w:r>
          <w:rPr>
            <w:rFonts w:hint="default"/>
            <w:sz w:val="24"/>
            <w:lang w:val="en-US"/>
            <w:rPrChange w:id="819" w:author="碧海蓝天" w:date="2021-08-21T15:58:36Z">
              <w:rPr>
                <w:rFonts w:hint="eastAsia"/>
              </w:rPr>
            </w:rPrChange>
          </w:rPr>
          <w:t>数码照片归档时要求采用 “WORD”或“WPS”等软件进行编辑，照片编辑时严禁</w:t>
        </w:r>
      </w:ins>
    </w:p>
    <w:p>
      <w:pPr>
        <w:pStyle w:val="8"/>
        <w:numPr>
          <w:ilvl w:val="-1"/>
          <w:numId w:val="0"/>
        </w:numPr>
        <w:spacing w:before="158" w:line="240" w:lineRule="auto"/>
        <w:ind w:left="981" w:right="0" w:firstLine="0"/>
        <w:jc w:val="left"/>
        <w:rPr>
          <w:rFonts w:hint="default" w:eastAsia="宋体"/>
          <w:sz w:val="24"/>
          <w:lang w:val="en-US" w:eastAsia="zh-CN"/>
        </w:rPr>
      </w:pPr>
      <w:ins w:id="820" w:author="碧海蓝天" w:date="2021-08-21T15:58:36Z">
        <w:r>
          <w:rPr>
            <w:rFonts w:hint="default"/>
            <w:sz w:val="24"/>
            <w:lang w:val="en-US"/>
            <w:rPrChange w:id="821" w:author="碧海蓝天" w:date="2021-08-21T15:58:36Z">
              <w:rPr>
                <w:rFonts w:hint="eastAsia"/>
              </w:rPr>
            </w:rPrChange>
          </w:rPr>
          <w:t xml:space="preserve">PS 和不按比例缩放。编辑格式见附录 </w:t>
        </w:r>
      </w:ins>
      <w:ins w:id="822" w:author="碧海蓝天" w:date="2021-08-21T16:40:34Z">
        <w:r>
          <w:rPr>
            <w:rFonts w:hint="eastAsia"/>
            <w:sz w:val="24"/>
            <w:lang w:val="en-US" w:eastAsia="zh-CN"/>
          </w:rPr>
          <w:t>D</w:t>
        </w:r>
      </w:ins>
      <w:ins w:id="823" w:author="碧海蓝天" w:date="2021-08-21T15:58:36Z">
        <w:r>
          <w:rPr>
            <w:rFonts w:hint="default"/>
            <w:sz w:val="24"/>
            <w:lang w:val="en-US"/>
            <w:rPrChange w:id="824" w:author="碧海蓝天" w:date="2021-08-21T15:58:36Z">
              <w:rPr>
                <w:rFonts w:hint="eastAsia"/>
              </w:rPr>
            </w:rPrChange>
          </w:rPr>
          <w:t>。</w:t>
        </w:r>
      </w:ins>
      <w:ins w:id="825" w:author="碧海蓝天" w:date="2021-08-21T15:59:10Z">
        <w:r>
          <w:rPr>
            <w:rFonts w:hint="eastAsia"/>
            <w:sz w:val="24"/>
            <w:lang w:val="en-US" w:eastAsia="zh-CN"/>
          </w:rPr>
          <w:t>编辑</w:t>
        </w:r>
      </w:ins>
      <w:ins w:id="826" w:author="碧海蓝天" w:date="2021-08-21T15:59:11Z">
        <w:r>
          <w:rPr>
            <w:rFonts w:hint="eastAsia"/>
            <w:sz w:val="24"/>
            <w:lang w:val="en-US" w:eastAsia="zh-CN"/>
          </w:rPr>
          <w:t>后</w:t>
        </w:r>
      </w:ins>
      <w:ins w:id="827" w:author="碧海蓝天" w:date="2021-08-21T15:59:12Z">
        <w:r>
          <w:rPr>
            <w:rFonts w:hint="eastAsia"/>
            <w:sz w:val="24"/>
            <w:lang w:val="en-US" w:eastAsia="zh-CN"/>
          </w:rPr>
          <w:t>的</w:t>
        </w:r>
      </w:ins>
      <w:ins w:id="828" w:author="碧海蓝天" w:date="2021-08-21T15:59:16Z">
        <w:r>
          <w:rPr>
            <w:rFonts w:hint="eastAsia"/>
            <w:sz w:val="24"/>
            <w:lang w:val="en-US" w:eastAsia="zh-CN"/>
          </w:rPr>
          <w:t>文档</w:t>
        </w:r>
      </w:ins>
      <w:ins w:id="829" w:author="碧海蓝天" w:date="2021-08-21T15:59:18Z">
        <w:r>
          <w:rPr>
            <w:rFonts w:hint="eastAsia"/>
            <w:sz w:val="24"/>
            <w:lang w:val="en-US" w:eastAsia="zh-CN"/>
          </w:rPr>
          <w:t>打印</w:t>
        </w:r>
      </w:ins>
      <w:ins w:id="830" w:author="碧海蓝天" w:date="2021-08-21T15:59:19Z">
        <w:r>
          <w:rPr>
            <w:rFonts w:hint="eastAsia"/>
            <w:sz w:val="24"/>
            <w:lang w:val="en-US" w:eastAsia="zh-CN"/>
          </w:rPr>
          <w:t>纸质</w:t>
        </w:r>
      </w:ins>
      <w:ins w:id="831" w:author="碧海蓝天" w:date="2021-08-21T15:59:20Z">
        <w:r>
          <w:rPr>
            <w:rFonts w:hint="eastAsia"/>
            <w:sz w:val="24"/>
            <w:lang w:val="en-US" w:eastAsia="zh-CN"/>
          </w:rPr>
          <w:t>文件</w:t>
        </w:r>
      </w:ins>
      <w:ins w:id="832" w:author="碧海蓝天" w:date="2021-08-21T15:59:21Z">
        <w:r>
          <w:rPr>
            <w:rFonts w:hint="eastAsia"/>
            <w:sz w:val="24"/>
            <w:lang w:val="en-US" w:eastAsia="zh-CN"/>
          </w:rPr>
          <w:t>保存</w:t>
        </w:r>
      </w:ins>
      <w:ins w:id="833" w:author="碧海蓝天" w:date="2021-08-21T15:59:22Z">
        <w:r>
          <w:rPr>
            <w:rFonts w:hint="eastAsia"/>
            <w:sz w:val="24"/>
            <w:lang w:val="en-US" w:eastAsia="zh-CN"/>
          </w:rPr>
          <w:t>。</w:t>
        </w:r>
      </w:ins>
    </w:p>
    <w:p>
      <w:pPr>
        <w:pStyle w:val="8"/>
        <w:numPr>
          <w:ilvl w:val="-1"/>
          <w:numId w:val="0"/>
        </w:numPr>
        <w:spacing w:before="158" w:line="240" w:lineRule="auto"/>
        <w:ind w:left="981" w:right="0" w:firstLine="0"/>
        <w:jc w:val="left"/>
        <w:rPr>
          <w:rFonts w:hint="eastAsia"/>
          <w:b/>
          <w:bCs/>
          <w:sz w:val="24"/>
          <w:lang w:val="en-US" w:eastAsia="zh-CN"/>
          <w:rPrChange w:id="834" w:author="碧海蓝天" w:date="2021-08-21T15:49:03Z">
            <w:rPr>
              <w:rFonts w:hint="eastAsia"/>
              <w:sz w:val="24"/>
              <w:lang w:val="en-US" w:eastAsia="zh-CN"/>
            </w:rPr>
          </w:rPrChange>
        </w:rPr>
      </w:pPr>
      <w:r>
        <w:rPr>
          <w:rFonts w:hint="eastAsia"/>
          <w:b/>
          <w:bCs/>
          <w:sz w:val="24"/>
          <w:lang w:val="en-US" w:eastAsia="zh-CN"/>
          <w:rPrChange w:id="835" w:author="碧海蓝天" w:date="2021-08-21T15:49:03Z">
            <w:rPr>
              <w:rFonts w:hint="eastAsia"/>
              <w:sz w:val="24"/>
              <w:lang w:val="en-US" w:eastAsia="zh-CN"/>
            </w:rPr>
          </w:rPrChange>
        </w:rPr>
        <w:t>8著录</w:t>
      </w:r>
    </w:p>
    <w:p>
      <w:pPr>
        <w:pStyle w:val="8"/>
        <w:numPr>
          <w:ilvl w:val="-1"/>
          <w:numId w:val="0"/>
        </w:numPr>
        <w:spacing w:before="158" w:line="240" w:lineRule="auto"/>
        <w:ind w:left="981" w:right="0" w:firstLine="0"/>
        <w:jc w:val="left"/>
        <w:rPr>
          <w:rFonts w:hint="eastAsia"/>
          <w:sz w:val="24"/>
          <w:lang w:val="en-US" w:eastAsia="zh-CN"/>
        </w:rPr>
      </w:pPr>
      <w:r>
        <w:rPr>
          <w:rFonts w:hint="eastAsia"/>
          <w:sz w:val="24"/>
          <w:lang w:val="en-US" w:eastAsia="zh-CN"/>
        </w:rPr>
        <w:t>8.1照片档案著录</w:t>
      </w:r>
    </w:p>
    <w:p>
      <w:pPr>
        <w:pStyle w:val="8"/>
        <w:numPr>
          <w:ilvl w:val="-1"/>
          <w:numId w:val="0"/>
        </w:numPr>
        <w:spacing w:before="158" w:line="240" w:lineRule="auto"/>
        <w:ind w:left="480" w:leftChars="218" w:right="0" w:firstLine="480" w:firstLineChars="200"/>
        <w:jc w:val="left"/>
        <w:rPr>
          <w:ins w:id="837" w:author="碧海蓝天" w:date="2021-08-21T15:15:22Z"/>
          <w:rFonts w:hint="eastAsia"/>
          <w:sz w:val="24"/>
          <w:lang w:val="en-US" w:eastAsia="zh-CN"/>
        </w:rPr>
        <w:pPrChange w:id="836" w:author="碧海蓝天" w:date="2021-08-21T15:14:12Z">
          <w:pPr>
            <w:pStyle w:val="8"/>
            <w:numPr>
              <w:ilvl w:val="-1"/>
              <w:numId w:val="0"/>
            </w:numPr>
            <w:spacing w:before="158" w:line="240" w:lineRule="auto"/>
            <w:ind w:left="981" w:right="0" w:firstLine="0"/>
            <w:jc w:val="left"/>
          </w:pPr>
        </w:pPrChange>
      </w:pPr>
      <w:ins w:id="838" w:author="碧海蓝天" w:date="2021-08-21T14:40:54Z">
        <w:r>
          <w:rPr>
            <w:rFonts w:hint="eastAsia"/>
            <w:sz w:val="24"/>
            <w:lang w:val="en-US" w:eastAsia="zh-CN"/>
          </w:rPr>
          <w:t>照片</w:t>
        </w:r>
      </w:ins>
      <w:ins w:id="839" w:author="碧海蓝天" w:date="2021-08-21T14:40:56Z">
        <w:r>
          <w:rPr>
            <w:rFonts w:hint="eastAsia"/>
            <w:sz w:val="24"/>
            <w:lang w:val="en-US" w:eastAsia="zh-CN"/>
          </w:rPr>
          <w:t>以</w:t>
        </w:r>
      </w:ins>
      <w:ins w:id="840" w:author="碧海蓝天" w:date="2021-08-21T14:40:57Z">
        <w:r>
          <w:rPr>
            <w:rFonts w:hint="eastAsia"/>
            <w:sz w:val="24"/>
            <w:lang w:val="en-US" w:eastAsia="zh-CN"/>
          </w:rPr>
          <w:t>组</w:t>
        </w:r>
      </w:ins>
      <w:ins w:id="841" w:author="碧海蓝天" w:date="2021-08-21T14:40:58Z">
        <w:r>
          <w:rPr>
            <w:rFonts w:hint="eastAsia"/>
            <w:sz w:val="24"/>
            <w:lang w:val="en-US" w:eastAsia="zh-CN"/>
          </w:rPr>
          <w:t>为单位</w:t>
        </w:r>
      </w:ins>
      <w:ins w:id="842" w:author="碧海蓝天" w:date="2021-08-21T14:41:00Z">
        <w:r>
          <w:rPr>
            <w:rFonts w:hint="eastAsia"/>
            <w:sz w:val="24"/>
            <w:lang w:val="en-US" w:eastAsia="zh-CN"/>
          </w:rPr>
          <w:t>著录</w:t>
        </w:r>
      </w:ins>
      <w:ins w:id="843" w:author="碧海蓝天" w:date="2021-08-21T14:41:01Z">
        <w:r>
          <w:rPr>
            <w:rFonts w:hint="eastAsia"/>
            <w:sz w:val="24"/>
            <w:lang w:val="en-US" w:eastAsia="zh-CN"/>
          </w:rPr>
          <w:t>，</w:t>
        </w:r>
      </w:ins>
      <w:ins w:id="844" w:author="碧海蓝天" w:date="2021-08-21T15:13:37Z">
        <w:r>
          <w:rPr>
            <w:rFonts w:hint="eastAsia"/>
            <w:sz w:val="24"/>
            <w:lang w:val="en-US" w:eastAsia="zh-CN"/>
          </w:rPr>
          <w:t>对</w:t>
        </w:r>
      </w:ins>
      <w:ins w:id="845" w:author="碧海蓝天" w:date="2021-08-21T15:13:38Z">
        <w:r>
          <w:rPr>
            <w:rFonts w:hint="eastAsia"/>
            <w:sz w:val="24"/>
            <w:lang w:val="en-US" w:eastAsia="zh-CN"/>
          </w:rPr>
          <w:t>归档的</w:t>
        </w:r>
      </w:ins>
      <w:ins w:id="846" w:author="碧海蓝天" w:date="2021-08-21T15:13:41Z">
        <w:r>
          <w:rPr>
            <w:rFonts w:hint="eastAsia"/>
            <w:sz w:val="24"/>
            <w:lang w:val="en-US" w:eastAsia="zh-CN"/>
          </w:rPr>
          <w:t>数码</w:t>
        </w:r>
      </w:ins>
      <w:ins w:id="847" w:author="碧海蓝天" w:date="2021-08-21T15:13:43Z">
        <w:r>
          <w:rPr>
            <w:rFonts w:hint="eastAsia"/>
            <w:sz w:val="24"/>
            <w:lang w:val="en-US" w:eastAsia="zh-CN"/>
          </w:rPr>
          <w:t>照片</w:t>
        </w:r>
      </w:ins>
      <w:ins w:id="848" w:author="碧海蓝天" w:date="2021-08-21T15:13:46Z">
        <w:r>
          <w:rPr>
            <w:rFonts w:hint="eastAsia"/>
            <w:sz w:val="24"/>
            <w:lang w:val="en-US" w:eastAsia="zh-CN"/>
          </w:rPr>
          <w:t>按照</w:t>
        </w:r>
      </w:ins>
      <w:ins w:id="849" w:author="碧海蓝天" w:date="2021-08-21T15:13:47Z">
        <w:r>
          <w:rPr>
            <w:rFonts w:hint="eastAsia"/>
            <w:sz w:val="24"/>
            <w:lang w:val="en-US" w:eastAsia="zh-CN"/>
          </w:rPr>
          <w:t>附件</w:t>
        </w:r>
      </w:ins>
      <w:ins w:id="850" w:author="碧海蓝天" w:date="2021-08-21T16:41:06Z">
        <w:r>
          <w:rPr>
            <w:rFonts w:hint="eastAsia"/>
            <w:sz w:val="24"/>
            <w:lang w:val="en-US" w:eastAsia="zh-CN"/>
          </w:rPr>
          <w:t>E</w:t>
        </w:r>
      </w:ins>
      <w:ins w:id="851" w:author="碧海蓝天" w:date="2021-08-21T15:39:09Z">
        <w:r>
          <w:rPr>
            <w:rFonts w:hint="eastAsia"/>
            <w:sz w:val="24"/>
            <w:lang w:val="en-US" w:eastAsia="zh-CN"/>
          </w:rPr>
          <w:t>要求</w:t>
        </w:r>
      </w:ins>
      <w:ins w:id="852" w:author="碧海蓝天" w:date="2021-08-21T15:13:52Z">
        <w:r>
          <w:rPr>
            <w:rFonts w:hint="eastAsia"/>
            <w:sz w:val="24"/>
            <w:lang w:val="en-US" w:eastAsia="zh-CN"/>
          </w:rPr>
          <w:t>，</w:t>
        </w:r>
      </w:ins>
      <w:ins w:id="853" w:author="碧海蓝天" w:date="2021-08-21T15:13:53Z">
        <w:r>
          <w:rPr>
            <w:rFonts w:hint="eastAsia"/>
            <w:sz w:val="24"/>
            <w:lang w:val="en-US" w:eastAsia="zh-CN"/>
          </w:rPr>
          <w:t>基于</w:t>
        </w:r>
      </w:ins>
      <w:ins w:id="854" w:author="碧海蓝天" w:date="2021-08-21T15:13:54Z">
        <w:r>
          <w:rPr>
            <w:rFonts w:hint="eastAsia"/>
            <w:sz w:val="24"/>
            <w:lang w:val="en-US" w:eastAsia="zh-CN"/>
          </w:rPr>
          <w:t>数字</w:t>
        </w:r>
      </w:ins>
      <w:ins w:id="855" w:author="碧海蓝天" w:date="2021-08-21T15:13:55Z">
        <w:r>
          <w:rPr>
            <w:rFonts w:hint="eastAsia"/>
            <w:sz w:val="24"/>
            <w:lang w:val="en-US" w:eastAsia="zh-CN"/>
          </w:rPr>
          <w:t>档案馆</w:t>
        </w:r>
      </w:ins>
      <w:ins w:id="856" w:author="碧海蓝天" w:date="2021-08-21T15:13:56Z">
        <w:r>
          <w:rPr>
            <w:rFonts w:hint="eastAsia"/>
            <w:sz w:val="24"/>
            <w:lang w:val="en-US" w:eastAsia="zh-CN"/>
          </w:rPr>
          <w:t>系统</w:t>
        </w:r>
      </w:ins>
      <w:ins w:id="857" w:author="碧海蓝天" w:date="2021-08-21T15:13:58Z">
        <w:r>
          <w:rPr>
            <w:rFonts w:hint="eastAsia"/>
            <w:sz w:val="24"/>
            <w:lang w:val="en-US" w:eastAsia="zh-CN"/>
          </w:rPr>
          <w:t>或</w:t>
        </w:r>
      </w:ins>
      <w:ins w:id="858" w:author="碧海蓝天" w:date="2021-08-21T15:13:59Z">
        <w:r>
          <w:rPr>
            <w:rFonts w:hint="eastAsia"/>
            <w:sz w:val="24"/>
            <w:lang w:val="en-US" w:eastAsia="zh-CN"/>
          </w:rPr>
          <w:t>X</w:t>
        </w:r>
      </w:ins>
      <w:ins w:id="859" w:author="碧海蓝天" w:date="2021-08-21T15:14:00Z">
        <w:r>
          <w:rPr>
            <w:rFonts w:hint="eastAsia"/>
            <w:sz w:val="24"/>
            <w:lang w:val="en-US" w:eastAsia="zh-CN"/>
          </w:rPr>
          <w:t>LS</w:t>
        </w:r>
      </w:ins>
      <w:ins w:id="860" w:author="碧海蓝天" w:date="2021-08-21T15:14:02Z">
        <w:r>
          <w:rPr>
            <w:rFonts w:hint="eastAsia"/>
            <w:sz w:val="24"/>
            <w:lang w:val="en-US" w:eastAsia="zh-CN"/>
          </w:rPr>
          <w:t>格式</w:t>
        </w:r>
      </w:ins>
      <w:ins w:id="861" w:author="碧海蓝天" w:date="2021-08-21T15:14:03Z">
        <w:r>
          <w:rPr>
            <w:rFonts w:hint="eastAsia"/>
            <w:sz w:val="24"/>
            <w:lang w:val="en-US" w:eastAsia="zh-CN"/>
          </w:rPr>
          <w:t>通用</w:t>
        </w:r>
      </w:ins>
      <w:ins w:id="862" w:author="碧海蓝天" w:date="2021-08-21T15:14:04Z">
        <w:r>
          <w:rPr>
            <w:rFonts w:hint="eastAsia"/>
            <w:sz w:val="24"/>
            <w:lang w:val="en-US" w:eastAsia="zh-CN"/>
          </w:rPr>
          <w:t>表格</w:t>
        </w:r>
      </w:ins>
      <w:ins w:id="863" w:author="碧海蓝天" w:date="2021-08-21T15:14:05Z">
        <w:r>
          <w:rPr>
            <w:rFonts w:hint="eastAsia"/>
            <w:sz w:val="24"/>
            <w:lang w:val="en-US" w:eastAsia="zh-CN"/>
          </w:rPr>
          <w:t>进行</w:t>
        </w:r>
      </w:ins>
      <w:ins w:id="864" w:author="碧海蓝天" w:date="2021-08-21T15:14:06Z">
        <w:r>
          <w:rPr>
            <w:rFonts w:hint="eastAsia"/>
            <w:sz w:val="24"/>
            <w:lang w:val="en-US" w:eastAsia="zh-CN"/>
          </w:rPr>
          <w:t>著录</w:t>
        </w:r>
      </w:ins>
      <w:ins w:id="865" w:author="碧海蓝天" w:date="2021-08-21T15:14:18Z">
        <w:r>
          <w:rPr>
            <w:rFonts w:hint="eastAsia"/>
            <w:sz w:val="24"/>
            <w:lang w:val="en-US" w:eastAsia="zh-CN"/>
          </w:rPr>
          <w:t>。</w:t>
        </w:r>
      </w:ins>
      <w:ins w:id="866" w:author="碧海蓝天" w:date="2021-08-21T15:15:17Z">
        <w:r>
          <w:rPr>
            <w:rFonts w:hint="eastAsia"/>
            <w:sz w:val="24"/>
            <w:lang w:val="en-US" w:eastAsia="zh-CN"/>
          </w:rPr>
          <w:t>基本</w:t>
        </w:r>
      </w:ins>
      <w:ins w:id="867" w:author="碧海蓝天" w:date="2021-08-21T15:15:20Z">
        <w:r>
          <w:rPr>
            <w:rFonts w:hint="eastAsia"/>
            <w:sz w:val="24"/>
            <w:lang w:val="en-US" w:eastAsia="zh-CN"/>
          </w:rPr>
          <w:t>著录项</w:t>
        </w:r>
      </w:ins>
      <w:ins w:id="868" w:author="碧海蓝天" w:date="2021-08-21T15:15:21Z">
        <w:r>
          <w:rPr>
            <w:rFonts w:hint="eastAsia"/>
            <w:sz w:val="24"/>
            <w:lang w:val="en-US" w:eastAsia="zh-CN"/>
          </w:rPr>
          <w:t>如下</w:t>
        </w:r>
      </w:ins>
      <w:ins w:id="869" w:author="碧海蓝天" w:date="2021-08-21T15:15:22Z">
        <w:r>
          <w:rPr>
            <w:rFonts w:hint="eastAsia"/>
            <w:sz w:val="24"/>
            <w:lang w:val="en-US" w:eastAsia="zh-CN"/>
          </w:rPr>
          <w:t>：</w:t>
        </w:r>
      </w:ins>
    </w:p>
    <w:p>
      <w:pPr>
        <w:pStyle w:val="10"/>
        <w:numPr>
          <w:ilvl w:val="-1"/>
          <w:numId w:val="0"/>
        </w:numPr>
        <w:spacing w:before="158" w:line="240" w:lineRule="auto"/>
        <w:ind w:left="0" w:right="0" w:firstLine="720" w:firstLineChars="300"/>
        <w:jc w:val="left"/>
        <w:rPr>
          <w:ins w:id="871" w:author="碧海蓝天" w:date="2021-08-21T15:17:39Z"/>
          <w:rFonts w:hint="eastAsia" w:hAnsi="宋体"/>
          <w:color w:val="auto"/>
          <w:szCs w:val="22"/>
          <w:lang w:val="zh-CN" w:bidi="zh-CN"/>
          <w:rPrChange w:id="872" w:author="碧海蓝天" w:date="2021-08-21T15:36:56Z">
            <w:rPr>
              <w:ins w:id="873" w:author="碧海蓝天" w:date="2021-08-21T15:17:39Z"/>
              <w:rFonts w:hint="eastAsia"/>
            </w:rPr>
          </w:rPrChange>
        </w:rPr>
        <w:pPrChange w:id="870" w:author="碧海蓝天" w:date="2021-08-21T15:37:33Z">
          <w:pPr>
            <w:pStyle w:val="8"/>
            <w:numPr>
              <w:ilvl w:val="-1"/>
              <w:numId w:val="0"/>
            </w:numPr>
            <w:spacing w:before="158" w:line="240" w:lineRule="auto"/>
            <w:ind w:left="981" w:right="0" w:firstLine="0"/>
            <w:jc w:val="left"/>
          </w:pPr>
        </w:pPrChange>
      </w:pPr>
      <w:ins w:id="874" w:author="碧海蓝天" w:date="2021-08-21T15:17:39Z">
        <w:r>
          <w:rPr>
            <w:rFonts w:hint="eastAsia" w:hAnsi="宋体"/>
            <w:color w:val="auto"/>
            <w:szCs w:val="22"/>
            <w:lang w:val="zh-CN" w:bidi="zh-CN"/>
            <w:rPrChange w:id="875" w:author="碧海蓝天" w:date="2021-08-21T15:36:56Z">
              <w:rPr>
                <w:rFonts w:hint="eastAsia"/>
              </w:rPr>
            </w:rPrChange>
          </w:rPr>
          <w:t>（</w:t>
        </w:r>
      </w:ins>
      <w:ins w:id="876" w:author="碧海蓝天" w:date="2021-08-21T15:17:49Z">
        <w:r>
          <w:rPr>
            <w:rFonts w:hint="default" w:hAnsi="宋体"/>
            <w:color w:val="auto"/>
            <w:szCs w:val="22"/>
            <w:lang w:val="zh-CN" w:bidi="zh-CN"/>
            <w:rPrChange w:id="877" w:author="碧海蓝天" w:date="2021-08-21T15:36:56Z">
              <w:rPr>
                <w:rFonts w:hint="eastAsia" w:hAnsi="宋体"/>
                <w:color w:val="auto"/>
                <w:szCs w:val="22"/>
                <w:lang w:bidi="zh-CN"/>
              </w:rPr>
            </w:rPrChange>
          </w:rPr>
          <w:t>1</w:t>
        </w:r>
      </w:ins>
      <w:ins w:id="878" w:author="碧海蓝天" w:date="2021-08-21T15:17:39Z">
        <w:r>
          <w:rPr>
            <w:rFonts w:hint="eastAsia" w:hAnsi="宋体"/>
            <w:color w:val="auto"/>
            <w:szCs w:val="22"/>
            <w:lang w:val="zh-CN" w:bidi="zh-CN"/>
            <w:rPrChange w:id="879" w:author="碧海蓝天" w:date="2021-08-21T15:36:56Z">
              <w:rPr>
                <w:rFonts w:hint="eastAsia"/>
              </w:rPr>
            </w:rPrChange>
          </w:rPr>
          <w:t>）全宗号：</w:t>
        </w:r>
      </w:ins>
      <w:ins w:id="880" w:author="碧海蓝天" w:date="2021-08-21T15:45:55Z">
        <w:r>
          <w:rPr>
            <w:rFonts w:hint="eastAsia" w:hAnsi="宋体"/>
            <w:color w:val="auto"/>
            <w:szCs w:val="22"/>
            <w:lang w:val="en-US" w:bidi="zh-CN"/>
          </w:rPr>
          <w:t>各</w:t>
        </w:r>
      </w:ins>
      <w:ins w:id="881" w:author="碧海蓝天" w:date="2021-08-21T15:45:56Z">
        <w:r>
          <w:rPr>
            <w:rFonts w:hint="eastAsia" w:hAnsi="宋体"/>
            <w:color w:val="auto"/>
            <w:szCs w:val="22"/>
            <w:lang w:val="en-US" w:bidi="zh-CN"/>
          </w:rPr>
          <w:t>全宗</w:t>
        </w:r>
      </w:ins>
      <w:ins w:id="882" w:author="碧海蓝天" w:date="2021-08-21T15:45:58Z">
        <w:r>
          <w:rPr>
            <w:rFonts w:hint="eastAsia" w:hAnsi="宋体"/>
            <w:color w:val="auto"/>
            <w:szCs w:val="22"/>
            <w:lang w:val="en-US" w:bidi="zh-CN"/>
          </w:rPr>
          <w:t>代号</w:t>
        </w:r>
      </w:ins>
      <w:ins w:id="883" w:author="碧海蓝天" w:date="2021-08-21T15:17:39Z">
        <w:r>
          <w:rPr>
            <w:rFonts w:hint="eastAsia" w:hAnsi="宋体"/>
            <w:color w:val="auto"/>
            <w:szCs w:val="22"/>
            <w:lang w:val="zh-CN" w:bidi="zh-CN"/>
            <w:rPrChange w:id="884" w:author="碧海蓝天" w:date="2021-08-21T15:36:56Z">
              <w:rPr>
                <w:rFonts w:hint="eastAsia"/>
              </w:rPr>
            </w:rPrChange>
          </w:rPr>
          <w:t>；</w:t>
        </w:r>
      </w:ins>
    </w:p>
    <w:p>
      <w:pPr>
        <w:pStyle w:val="10"/>
        <w:numPr>
          <w:ilvl w:val="-1"/>
          <w:numId w:val="0"/>
        </w:numPr>
        <w:spacing w:before="158" w:line="240" w:lineRule="auto"/>
        <w:ind w:left="480" w:leftChars="218" w:right="0" w:firstLine="240" w:firstLineChars="100"/>
        <w:jc w:val="left"/>
        <w:rPr>
          <w:ins w:id="886" w:author="碧海蓝天" w:date="2021-08-21T15:17:39Z"/>
          <w:rFonts w:hint="eastAsia" w:hAnsi="宋体"/>
          <w:color w:val="auto"/>
          <w:szCs w:val="22"/>
          <w:lang w:val="zh-CN" w:bidi="zh-CN"/>
          <w:rPrChange w:id="887" w:author="碧海蓝天" w:date="2021-08-21T15:36:56Z">
            <w:rPr>
              <w:ins w:id="888" w:author="碧海蓝天" w:date="2021-08-21T15:17:39Z"/>
              <w:rFonts w:hint="eastAsia"/>
            </w:rPr>
          </w:rPrChange>
        </w:rPr>
        <w:pPrChange w:id="885" w:author="碧海蓝天" w:date="2021-08-21T15:37:33Z">
          <w:pPr>
            <w:pStyle w:val="8"/>
            <w:numPr>
              <w:ilvl w:val="-1"/>
              <w:numId w:val="0"/>
            </w:numPr>
            <w:spacing w:before="158" w:line="240" w:lineRule="auto"/>
            <w:ind w:left="981" w:right="0" w:firstLine="0"/>
            <w:jc w:val="left"/>
          </w:pPr>
        </w:pPrChange>
      </w:pPr>
      <w:ins w:id="889" w:author="碧海蓝天" w:date="2021-08-21T15:17:39Z">
        <w:r>
          <w:rPr>
            <w:rFonts w:hint="eastAsia" w:hAnsi="宋体"/>
            <w:color w:val="auto"/>
            <w:szCs w:val="22"/>
            <w:lang w:val="zh-CN" w:bidi="zh-CN"/>
            <w:rPrChange w:id="890" w:author="碧海蓝天" w:date="2021-08-21T15:36:56Z">
              <w:rPr>
                <w:rFonts w:hint="eastAsia"/>
              </w:rPr>
            </w:rPrChange>
          </w:rPr>
          <w:t>（</w:t>
        </w:r>
      </w:ins>
      <w:ins w:id="891" w:author="碧海蓝天" w:date="2021-08-21T15:46:29Z">
        <w:r>
          <w:rPr>
            <w:rFonts w:hint="eastAsia" w:hAnsi="宋体"/>
            <w:color w:val="auto"/>
            <w:szCs w:val="22"/>
            <w:lang w:val="en-US" w:bidi="zh-CN"/>
          </w:rPr>
          <w:t>2</w:t>
        </w:r>
      </w:ins>
      <w:ins w:id="892" w:author="碧海蓝天" w:date="2021-08-21T15:17:39Z">
        <w:r>
          <w:rPr>
            <w:rFonts w:hint="eastAsia" w:hAnsi="宋体"/>
            <w:color w:val="auto"/>
            <w:szCs w:val="22"/>
            <w:lang w:val="zh-CN" w:bidi="zh-CN"/>
            <w:rPrChange w:id="893" w:author="碧海蓝天" w:date="2021-08-21T15:36:56Z">
              <w:rPr>
                <w:rFonts w:hint="eastAsia"/>
              </w:rPr>
            </w:rPrChange>
          </w:rPr>
          <w:t>）年度：照片档案形成的年度，当形成年度无法考证时，年度为其归档年度，并在备注中加以说明；</w:t>
        </w:r>
      </w:ins>
    </w:p>
    <w:p>
      <w:pPr>
        <w:pStyle w:val="10"/>
        <w:numPr>
          <w:ilvl w:val="-1"/>
          <w:numId w:val="0"/>
        </w:numPr>
        <w:spacing w:before="158" w:line="240" w:lineRule="auto"/>
        <w:ind w:left="480" w:leftChars="218" w:right="0" w:firstLine="240" w:firstLineChars="100"/>
        <w:jc w:val="left"/>
        <w:rPr>
          <w:ins w:id="895" w:author="碧海蓝天" w:date="2021-08-21T15:17:39Z"/>
          <w:rFonts w:hint="eastAsia" w:hAnsi="宋体"/>
          <w:color w:val="auto"/>
          <w:szCs w:val="22"/>
          <w:lang w:val="zh-CN" w:bidi="zh-CN"/>
          <w:rPrChange w:id="896" w:author="碧海蓝天" w:date="2021-08-21T15:36:56Z">
            <w:rPr>
              <w:ins w:id="897" w:author="碧海蓝天" w:date="2021-08-21T15:17:39Z"/>
              <w:rFonts w:hint="eastAsia"/>
            </w:rPr>
          </w:rPrChange>
        </w:rPr>
        <w:pPrChange w:id="894" w:author="碧海蓝天" w:date="2021-08-21T15:37:33Z">
          <w:pPr>
            <w:pStyle w:val="8"/>
            <w:numPr>
              <w:ilvl w:val="-1"/>
              <w:numId w:val="0"/>
            </w:numPr>
            <w:spacing w:before="158" w:line="240" w:lineRule="auto"/>
            <w:ind w:left="981" w:right="0" w:firstLine="0"/>
            <w:jc w:val="left"/>
          </w:pPr>
        </w:pPrChange>
      </w:pPr>
      <w:ins w:id="898" w:author="碧海蓝天" w:date="2021-08-21T15:17:39Z">
        <w:r>
          <w:rPr>
            <w:rFonts w:hint="eastAsia" w:hAnsi="宋体"/>
            <w:color w:val="auto"/>
            <w:szCs w:val="22"/>
            <w:lang w:val="zh-CN" w:bidi="zh-CN"/>
            <w:rPrChange w:id="899" w:author="碧海蓝天" w:date="2021-08-21T15:36:56Z">
              <w:rPr>
                <w:rFonts w:hint="eastAsia"/>
              </w:rPr>
            </w:rPrChange>
          </w:rPr>
          <w:t>（</w:t>
        </w:r>
      </w:ins>
      <w:ins w:id="900" w:author="碧海蓝天" w:date="2021-08-21T15:46:30Z">
        <w:r>
          <w:rPr>
            <w:rFonts w:hint="eastAsia" w:hAnsi="宋体"/>
            <w:color w:val="auto"/>
            <w:szCs w:val="22"/>
            <w:lang w:val="en-US" w:bidi="zh-CN"/>
          </w:rPr>
          <w:t>3</w:t>
        </w:r>
      </w:ins>
      <w:ins w:id="901" w:author="碧海蓝天" w:date="2021-08-21T15:17:39Z">
        <w:r>
          <w:rPr>
            <w:rFonts w:hint="eastAsia" w:hAnsi="宋体"/>
            <w:color w:val="auto"/>
            <w:szCs w:val="22"/>
            <w:lang w:val="zh-CN" w:bidi="zh-CN"/>
            <w:rPrChange w:id="902" w:author="碧海蓝天" w:date="2021-08-21T15:36:56Z">
              <w:rPr>
                <w:rFonts w:hint="eastAsia"/>
              </w:rPr>
            </w:rPrChange>
          </w:rPr>
          <w:t>）组号：为照片组排列的顺序号，用四位阿拉伯数字标识，每一类型从0001开始流水编号，不应有空号。</w:t>
        </w:r>
      </w:ins>
    </w:p>
    <w:p>
      <w:pPr>
        <w:pStyle w:val="10"/>
        <w:numPr>
          <w:ilvl w:val="-1"/>
          <w:numId w:val="0"/>
        </w:numPr>
        <w:spacing w:before="158" w:line="240" w:lineRule="auto"/>
        <w:ind w:left="0" w:right="0" w:firstLine="720" w:firstLineChars="300"/>
        <w:jc w:val="left"/>
        <w:rPr>
          <w:ins w:id="904" w:author="碧海蓝天" w:date="2021-08-21T15:17:39Z"/>
          <w:rFonts w:hint="eastAsia" w:hAnsi="宋体"/>
          <w:color w:val="auto"/>
          <w:szCs w:val="22"/>
          <w:lang w:val="zh-CN" w:bidi="zh-CN"/>
          <w:rPrChange w:id="905" w:author="碧海蓝天" w:date="2021-08-21T15:36:56Z">
            <w:rPr>
              <w:ins w:id="906" w:author="碧海蓝天" w:date="2021-08-21T15:17:39Z"/>
              <w:rFonts w:hint="eastAsia"/>
            </w:rPr>
          </w:rPrChange>
        </w:rPr>
        <w:pPrChange w:id="903" w:author="碧海蓝天" w:date="2021-08-21T15:37:33Z">
          <w:pPr>
            <w:pStyle w:val="8"/>
            <w:numPr>
              <w:ilvl w:val="-1"/>
              <w:numId w:val="0"/>
            </w:numPr>
            <w:spacing w:before="158" w:line="240" w:lineRule="auto"/>
            <w:ind w:left="981" w:right="0" w:firstLine="0"/>
            <w:jc w:val="left"/>
          </w:pPr>
        </w:pPrChange>
      </w:pPr>
      <w:ins w:id="907" w:author="碧海蓝天" w:date="2021-08-21T15:17:39Z">
        <w:r>
          <w:rPr>
            <w:rFonts w:hint="eastAsia" w:hAnsi="宋体"/>
            <w:color w:val="auto"/>
            <w:szCs w:val="22"/>
            <w:lang w:val="zh-CN" w:bidi="zh-CN"/>
            <w:rPrChange w:id="908" w:author="碧海蓝天" w:date="2021-08-21T15:36:56Z">
              <w:rPr>
                <w:rFonts w:hint="eastAsia"/>
              </w:rPr>
            </w:rPrChange>
          </w:rPr>
          <w:t>（</w:t>
        </w:r>
      </w:ins>
      <w:ins w:id="909" w:author="碧海蓝天" w:date="2021-08-21T15:46:32Z">
        <w:r>
          <w:rPr>
            <w:rFonts w:hint="eastAsia" w:hAnsi="宋体"/>
            <w:color w:val="auto"/>
            <w:szCs w:val="22"/>
            <w:lang w:val="en-US" w:bidi="zh-CN"/>
          </w:rPr>
          <w:t>4</w:t>
        </w:r>
      </w:ins>
      <w:ins w:id="910" w:author="碧海蓝天" w:date="2021-08-21T15:17:39Z">
        <w:r>
          <w:rPr>
            <w:rFonts w:hint="eastAsia" w:hAnsi="宋体"/>
            <w:color w:val="auto"/>
            <w:szCs w:val="22"/>
            <w:lang w:val="zh-CN" w:bidi="zh-CN"/>
            <w:rPrChange w:id="911" w:author="碧海蓝天" w:date="2021-08-21T15:36:56Z">
              <w:rPr>
                <w:rFonts w:hint="eastAsia"/>
              </w:rPr>
            </w:rPrChange>
          </w:rPr>
          <w:t>）档号：一组照片的档号，参见</w:t>
        </w:r>
      </w:ins>
      <w:ins w:id="912" w:author="碧海蓝天" w:date="2021-08-21T15:38:08Z">
        <w:r>
          <w:rPr>
            <w:rFonts w:hint="eastAsia" w:hAnsi="宋体"/>
            <w:color w:val="auto"/>
            <w:szCs w:val="22"/>
            <w:lang w:val="en-US" w:bidi="zh-CN"/>
          </w:rPr>
          <w:t>7</w:t>
        </w:r>
      </w:ins>
      <w:ins w:id="913" w:author="碧海蓝天" w:date="2021-08-21T15:38:09Z">
        <w:r>
          <w:rPr>
            <w:rFonts w:hint="eastAsia" w:hAnsi="宋体"/>
            <w:color w:val="auto"/>
            <w:szCs w:val="22"/>
            <w:lang w:val="en-US" w:bidi="zh-CN"/>
          </w:rPr>
          <w:t>.2</w:t>
        </w:r>
      </w:ins>
      <w:ins w:id="914" w:author="碧海蓝天" w:date="2021-08-21T15:38:10Z">
        <w:r>
          <w:rPr>
            <w:rFonts w:hint="eastAsia" w:hAnsi="宋体"/>
            <w:color w:val="auto"/>
            <w:szCs w:val="22"/>
            <w:lang w:val="en-US" w:bidi="zh-CN"/>
          </w:rPr>
          <w:t>.2</w:t>
        </w:r>
      </w:ins>
      <w:ins w:id="915" w:author="碧海蓝天" w:date="2021-08-21T15:17:39Z">
        <w:r>
          <w:rPr>
            <w:rFonts w:hint="eastAsia" w:hAnsi="宋体"/>
            <w:color w:val="auto"/>
            <w:szCs w:val="22"/>
            <w:lang w:val="zh-CN" w:bidi="zh-CN"/>
            <w:rPrChange w:id="916" w:author="碧海蓝天" w:date="2021-08-21T15:36:56Z">
              <w:rPr>
                <w:rFonts w:hint="eastAsia"/>
              </w:rPr>
            </w:rPrChange>
          </w:rPr>
          <w:t>；</w:t>
        </w:r>
      </w:ins>
    </w:p>
    <w:p>
      <w:pPr>
        <w:pStyle w:val="10"/>
        <w:numPr>
          <w:ilvl w:val="-1"/>
          <w:numId w:val="0"/>
        </w:numPr>
        <w:spacing w:before="158" w:line="240" w:lineRule="auto"/>
        <w:ind w:left="0" w:right="0" w:firstLine="720" w:firstLineChars="300"/>
        <w:jc w:val="left"/>
        <w:rPr>
          <w:ins w:id="918" w:author="碧海蓝天" w:date="2021-08-21T15:17:39Z"/>
          <w:rFonts w:hint="eastAsia" w:hAnsi="宋体"/>
          <w:color w:val="auto"/>
          <w:szCs w:val="22"/>
          <w:lang w:val="zh-CN" w:bidi="zh-CN"/>
          <w:rPrChange w:id="919" w:author="碧海蓝天" w:date="2021-08-21T15:36:56Z">
            <w:rPr>
              <w:ins w:id="920" w:author="碧海蓝天" w:date="2021-08-21T15:17:39Z"/>
              <w:rFonts w:hint="eastAsia"/>
            </w:rPr>
          </w:rPrChange>
        </w:rPr>
        <w:pPrChange w:id="917" w:author="碧海蓝天" w:date="2021-08-21T15:37:33Z">
          <w:pPr>
            <w:pStyle w:val="8"/>
            <w:numPr>
              <w:ilvl w:val="-1"/>
              <w:numId w:val="0"/>
            </w:numPr>
            <w:spacing w:before="158" w:line="240" w:lineRule="auto"/>
            <w:ind w:left="981" w:right="0" w:firstLine="0"/>
            <w:jc w:val="left"/>
          </w:pPr>
        </w:pPrChange>
      </w:pPr>
      <w:ins w:id="921" w:author="碧海蓝天" w:date="2021-08-21T15:17:39Z">
        <w:r>
          <w:rPr>
            <w:rFonts w:hint="eastAsia" w:hAnsi="宋体"/>
            <w:color w:val="auto"/>
            <w:szCs w:val="22"/>
            <w:lang w:val="zh-CN" w:bidi="zh-CN"/>
            <w:rPrChange w:id="922" w:author="碧海蓝天" w:date="2021-08-21T15:36:56Z">
              <w:rPr>
                <w:rFonts w:hint="eastAsia"/>
              </w:rPr>
            </w:rPrChange>
          </w:rPr>
          <w:t>（</w:t>
        </w:r>
      </w:ins>
      <w:ins w:id="923" w:author="碧海蓝天" w:date="2021-08-21T15:46:34Z">
        <w:r>
          <w:rPr>
            <w:rFonts w:hint="eastAsia" w:hAnsi="宋体"/>
            <w:color w:val="auto"/>
            <w:szCs w:val="22"/>
            <w:lang w:val="en-US" w:bidi="zh-CN"/>
          </w:rPr>
          <w:t>5</w:t>
        </w:r>
      </w:ins>
      <w:ins w:id="924" w:author="碧海蓝天" w:date="2021-08-21T15:17:39Z">
        <w:r>
          <w:rPr>
            <w:rFonts w:hint="eastAsia" w:hAnsi="宋体"/>
            <w:color w:val="auto"/>
            <w:szCs w:val="22"/>
            <w:lang w:val="zh-CN" w:bidi="zh-CN"/>
            <w:rPrChange w:id="925" w:author="碧海蓝天" w:date="2021-08-21T15:36:56Z">
              <w:rPr>
                <w:rFonts w:hint="eastAsia"/>
              </w:rPr>
            </w:rPrChange>
          </w:rPr>
          <w:t>）组题名：描述该组照片记录的活动或专题的基本内容；</w:t>
        </w:r>
      </w:ins>
    </w:p>
    <w:p>
      <w:pPr>
        <w:pStyle w:val="10"/>
        <w:numPr>
          <w:ilvl w:val="-1"/>
          <w:numId w:val="0"/>
        </w:numPr>
        <w:spacing w:before="158" w:line="240" w:lineRule="auto"/>
        <w:ind w:left="0" w:right="0" w:firstLine="720" w:firstLineChars="300"/>
        <w:jc w:val="left"/>
        <w:rPr>
          <w:ins w:id="927" w:author="碧海蓝天" w:date="2021-08-21T15:17:39Z"/>
          <w:rFonts w:hint="eastAsia" w:hAnsi="宋体"/>
          <w:color w:val="auto"/>
          <w:szCs w:val="22"/>
          <w:lang w:val="zh-CN" w:bidi="zh-CN"/>
          <w:rPrChange w:id="928" w:author="碧海蓝天" w:date="2021-08-21T15:36:56Z">
            <w:rPr>
              <w:ins w:id="929" w:author="碧海蓝天" w:date="2021-08-21T15:17:39Z"/>
              <w:rFonts w:hint="eastAsia"/>
            </w:rPr>
          </w:rPrChange>
        </w:rPr>
        <w:pPrChange w:id="926" w:author="碧海蓝天" w:date="2021-08-21T15:37:33Z">
          <w:pPr>
            <w:pStyle w:val="8"/>
            <w:numPr>
              <w:ilvl w:val="-1"/>
              <w:numId w:val="0"/>
            </w:numPr>
            <w:spacing w:before="158" w:line="240" w:lineRule="auto"/>
            <w:ind w:left="981" w:right="0" w:firstLine="0"/>
            <w:jc w:val="left"/>
          </w:pPr>
        </w:pPrChange>
      </w:pPr>
      <w:ins w:id="930" w:author="碧海蓝天" w:date="2021-08-21T15:17:39Z">
        <w:r>
          <w:rPr>
            <w:rFonts w:hint="eastAsia" w:hAnsi="宋体"/>
            <w:color w:val="auto"/>
            <w:szCs w:val="22"/>
            <w:lang w:val="zh-CN" w:bidi="zh-CN"/>
            <w:rPrChange w:id="931" w:author="碧海蓝天" w:date="2021-08-21T15:36:56Z">
              <w:rPr>
                <w:rFonts w:hint="eastAsia"/>
              </w:rPr>
            </w:rPrChange>
          </w:rPr>
          <w:t>（</w:t>
        </w:r>
      </w:ins>
      <w:ins w:id="932" w:author="碧海蓝天" w:date="2021-08-21T15:46:38Z">
        <w:r>
          <w:rPr>
            <w:rFonts w:hint="eastAsia" w:hAnsi="宋体"/>
            <w:color w:val="auto"/>
            <w:szCs w:val="22"/>
            <w:lang w:val="en-US" w:bidi="zh-CN"/>
          </w:rPr>
          <w:t>6</w:t>
        </w:r>
      </w:ins>
      <w:ins w:id="933" w:author="碧海蓝天" w:date="2021-08-21T15:17:39Z">
        <w:r>
          <w:rPr>
            <w:rFonts w:hint="eastAsia" w:hAnsi="宋体"/>
            <w:color w:val="auto"/>
            <w:szCs w:val="22"/>
            <w:lang w:val="zh-CN" w:bidi="zh-CN"/>
            <w:rPrChange w:id="934" w:author="碧海蓝天" w:date="2021-08-21T15:36:56Z">
              <w:rPr>
                <w:rFonts w:hint="eastAsia"/>
              </w:rPr>
            </w:rPrChange>
          </w:rPr>
          <w:t>）拍摄者：照片拍摄人；</w:t>
        </w:r>
      </w:ins>
    </w:p>
    <w:p>
      <w:pPr>
        <w:pStyle w:val="10"/>
        <w:numPr>
          <w:ilvl w:val="-1"/>
          <w:numId w:val="0"/>
        </w:numPr>
        <w:spacing w:before="158" w:line="240" w:lineRule="auto"/>
        <w:ind w:left="480" w:leftChars="218" w:right="0" w:firstLine="240" w:firstLineChars="100"/>
        <w:jc w:val="left"/>
        <w:rPr>
          <w:ins w:id="936" w:author="碧海蓝天" w:date="2021-08-21T15:17:39Z"/>
          <w:rFonts w:hint="eastAsia" w:hAnsi="宋体"/>
          <w:color w:val="auto"/>
          <w:szCs w:val="22"/>
          <w:lang w:val="zh-CN" w:bidi="zh-CN"/>
          <w:rPrChange w:id="937" w:author="碧海蓝天" w:date="2021-08-21T15:36:56Z">
            <w:rPr>
              <w:ins w:id="938" w:author="碧海蓝天" w:date="2021-08-21T15:17:39Z"/>
              <w:rFonts w:hint="eastAsia"/>
            </w:rPr>
          </w:rPrChange>
        </w:rPr>
        <w:pPrChange w:id="935" w:author="碧海蓝天" w:date="2021-08-21T15:37:38Z">
          <w:pPr>
            <w:pStyle w:val="8"/>
            <w:numPr>
              <w:ilvl w:val="-1"/>
              <w:numId w:val="0"/>
            </w:numPr>
            <w:spacing w:before="158" w:line="240" w:lineRule="auto"/>
            <w:ind w:left="981" w:right="0" w:firstLine="0"/>
            <w:jc w:val="left"/>
          </w:pPr>
        </w:pPrChange>
      </w:pPr>
      <w:ins w:id="939" w:author="碧海蓝天" w:date="2021-08-21T15:17:39Z">
        <w:r>
          <w:rPr>
            <w:rFonts w:hint="eastAsia" w:hAnsi="宋体"/>
            <w:color w:val="auto"/>
            <w:szCs w:val="22"/>
            <w:lang w:val="zh-CN" w:bidi="zh-CN"/>
            <w:rPrChange w:id="940" w:author="碧海蓝天" w:date="2021-08-21T15:36:56Z">
              <w:rPr>
                <w:rFonts w:hint="eastAsia"/>
              </w:rPr>
            </w:rPrChange>
          </w:rPr>
          <w:t>（</w:t>
        </w:r>
      </w:ins>
      <w:ins w:id="941" w:author="碧海蓝天" w:date="2021-08-21T15:46:39Z">
        <w:r>
          <w:rPr>
            <w:rFonts w:hint="eastAsia" w:hAnsi="宋体"/>
            <w:color w:val="auto"/>
            <w:szCs w:val="22"/>
            <w:lang w:val="en-US" w:bidi="zh-CN"/>
          </w:rPr>
          <w:t>7</w:t>
        </w:r>
      </w:ins>
      <w:ins w:id="942" w:author="碧海蓝天" w:date="2021-08-21T15:17:39Z">
        <w:r>
          <w:rPr>
            <w:rFonts w:hint="eastAsia" w:hAnsi="宋体"/>
            <w:color w:val="auto"/>
            <w:szCs w:val="22"/>
            <w:lang w:val="zh-CN" w:bidi="zh-CN"/>
            <w:rPrChange w:id="943" w:author="碧海蓝天" w:date="2021-08-21T15:36:56Z">
              <w:rPr>
                <w:rFonts w:hint="eastAsia"/>
              </w:rPr>
            </w:rPrChange>
          </w:rPr>
          <w:t>）拍摄时间：照片拍摄的年、月、日，用8位阿拉伯数字标识，如20180101，不足时加零补齐；</w:t>
        </w:r>
      </w:ins>
    </w:p>
    <w:p>
      <w:pPr>
        <w:pStyle w:val="10"/>
        <w:numPr>
          <w:ilvl w:val="-1"/>
          <w:numId w:val="0"/>
        </w:numPr>
        <w:spacing w:before="158" w:line="240" w:lineRule="auto"/>
        <w:ind w:left="0" w:right="0" w:firstLine="720" w:firstLineChars="300"/>
        <w:jc w:val="left"/>
        <w:rPr>
          <w:ins w:id="945" w:author="碧海蓝天" w:date="2021-08-21T15:17:39Z"/>
          <w:rFonts w:hint="eastAsia" w:hAnsi="宋体"/>
          <w:color w:val="auto"/>
          <w:szCs w:val="22"/>
          <w:lang w:val="zh-CN" w:bidi="zh-CN"/>
          <w:rPrChange w:id="946" w:author="碧海蓝天" w:date="2021-08-21T15:36:56Z">
            <w:rPr>
              <w:ins w:id="947" w:author="碧海蓝天" w:date="2021-08-21T15:17:39Z"/>
              <w:rFonts w:hint="eastAsia"/>
            </w:rPr>
          </w:rPrChange>
        </w:rPr>
        <w:pPrChange w:id="944" w:author="碧海蓝天" w:date="2021-08-21T15:37:33Z">
          <w:pPr>
            <w:pStyle w:val="8"/>
            <w:numPr>
              <w:ilvl w:val="-1"/>
              <w:numId w:val="0"/>
            </w:numPr>
            <w:spacing w:before="158" w:line="240" w:lineRule="auto"/>
            <w:ind w:left="981" w:right="0" w:firstLine="0"/>
            <w:jc w:val="left"/>
          </w:pPr>
        </w:pPrChange>
      </w:pPr>
      <w:ins w:id="948" w:author="碧海蓝天" w:date="2021-08-21T15:17:39Z">
        <w:r>
          <w:rPr>
            <w:rFonts w:hint="eastAsia" w:hAnsi="宋体"/>
            <w:color w:val="auto"/>
            <w:szCs w:val="22"/>
            <w:lang w:val="zh-CN" w:bidi="zh-CN"/>
            <w:rPrChange w:id="949" w:author="碧海蓝天" w:date="2021-08-21T15:36:56Z">
              <w:rPr>
                <w:rFonts w:hint="eastAsia"/>
              </w:rPr>
            </w:rPrChange>
          </w:rPr>
          <w:t>（</w:t>
        </w:r>
      </w:ins>
      <w:ins w:id="950" w:author="碧海蓝天" w:date="2021-08-21T15:46:41Z">
        <w:r>
          <w:rPr>
            <w:rFonts w:hint="eastAsia" w:hAnsi="宋体"/>
            <w:color w:val="auto"/>
            <w:szCs w:val="22"/>
            <w:lang w:val="en-US" w:bidi="zh-CN"/>
          </w:rPr>
          <w:t>8</w:t>
        </w:r>
      </w:ins>
      <w:ins w:id="951" w:author="碧海蓝天" w:date="2021-08-21T15:17:39Z">
        <w:r>
          <w:rPr>
            <w:rFonts w:hint="eastAsia" w:hAnsi="宋体"/>
            <w:color w:val="auto"/>
            <w:szCs w:val="22"/>
            <w:lang w:val="zh-CN" w:bidi="zh-CN"/>
            <w:rPrChange w:id="952" w:author="碧海蓝天" w:date="2021-08-21T15:36:56Z">
              <w:rPr>
                <w:rFonts w:hint="eastAsia"/>
              </w:rPr>
            </w:rPrChange>
          </w:rPr>
          <w:t>）主要人物：该组照片记录的主要人物；</w:t>
        </w:r>
      </w:ins>
    </w:p>
    <w:p>
      <w:pPr>
        <w:pStyle w:val="10"/>
        <w:numPr>
          <w:ilvl w:val="-1"/>
          <w:numId w:val="0"/>
        </w:numPr>
        <w:spacing w:before="158" w:line="240" w:lineRule="auto"/>
        <w:ind w:left="0" w:right="0" w:firstLine="720" w:firstLineChars="300"/>
        <w:jc w:val="left"/>
        <w:rPr>
          <w:ins w:id="954" w:author="碧海蓝天" w:date="2021-08-21T15:36:45Z"/>
          <w:rFonts w:hint="default" w:hAnsi="宋体"/>
          <w:color w:val="auto"/>
          <w:szCs w:val="22"/>
          <w:lang w:val="zh-CN" w:bidi="zh-CN"/>
          <w:rPrChange w:id="955" w:author="碧海蓝天" w:date="2021-08-21T15:36:56Z">
            <w:rPr>
              <w:ins w:id="956" w:author="碧海蓝天" w:date="2021-08-21T15:36:45Z"/>
              <w:rFonts w:hint="eastAsia" w:hAnsi="宋体"/>
              <w:color w:val="auto"/>
              <w:szCs w:val="22"/>
              <w:lang w:bidi="zh-CN"/>
            </w:rPr>
          </w:rPrChange>
        </w:rPr>
        <w:pPrChange w:id="953" w:author="碧海蓝天" w:date="2021-08-21T15:37:33Z">
          <w:pPr>
            <w:pStyle w:val="8"/>
            <w:numPr>
              <w:ilvl w:val="-1"/>
              <w:numId w:val="0"/>
            </w:numPr>
            <w:spacing w:before="158" w:line="240" w:lineRule="auto"/>
            <w:ind w:left="981" w:right="0" w:firstLine="0"/>
            <w:jc w:val="left"/>
          </w:pPr>
        </w:pPrChange>
      </w:pPr>
      <w:ins w:id="957" w:author="碧海蓝天" w:date="2021-08-21T15:17:39Z">
        <w:r>
          <w:rPr>
            <w:rFonts w:hint="eastAsia" w:hAnsi="宋体"/>
            <w:color w:val="auto"/>
            <w:szCs w:val="22"/>
            <w:lang w:val="zh-CN" w:bidi="zh-CN"/>
            <w:rPrChange w:id="958" w:author="碧海蓝天" w:date="2021-08-21T15:36:56Z">
              <w:rPr>
                <w:rFonts w:hint="eastAsia"/>
              </w:rPr>
            </w:rPrChange>
          </w:rPr>
          <w:t>（</w:t>
        </w:r>
      </w:ins>
      <w:ins w:id="959" w:author="碧海蓝天" w:date="2021-08-21T15:46:44Z">
        <w:r>
          <w:rPr>
            <w:rFonts w:hint="eastAsia" w:hAnsi="宋体"/>
            <w:color w:val="auto"/>
            <w:szCs w:val="22"/>
            <w:lang w:val="en-US" w:bidi="zh-CN"/>
          </w:rPr>
          <w:t>9</w:t>
        </w:r>
      </w:ins>
      <w:ins w:id="960" w:author="碧海蓝天" w:date="2021-08-21T15:17:39Z">
        <w:r>
          <w:rPr>
            <w:rFonts w:hint="eastAsia" w:hAnsi="宋体"/>
            <w:color w:val="auto"/>
            <w:szCs w:val="22"/>
            <w:lang w:val="zh-CN" w:bidi="zh-CN"/>
            <w:rPrChange w:id="961" w:author="碧海蓝天" w:date="2021-08-21T15:36:56Z">
              <w:rPr>
                <w:rFonts w:hint="eastAsia"/>
              </w:rPr>
            </w:rPrChange>
          </w:rPr>
          <w:t>） 张数：该组照片包含的照片总张数；</w:t>
        </w:r>
      </w:ins>
    </w:p>
    <w:p>
      <w:pPr>
        <w:pStyle w:val="10"/>
        <w:numPr>
          <w:ilvl w:val="-1"/>
          <w:numId w:val="0"/>
        </w:numPr>
        <w:spacing w:before="158" w:line="240" w:lineRule="auto"/>
        <w:ind w:left="0" w:right="0" w:firstLine="720" w:firstLineChars="300"/>
        <w:jc w:val="left"/>
        <w:rPr>
          <w:ins w:id="963" w:author="碧海蓝天" w:date="2021-08-21T15:36:48Z"/>
          <w:rFonts w:hint="default" w:hAnsi="宋体"/>
          <w:color w:val="auto"/>
          <w:szCs w:val="22"/>
          <w:lang w:val="zh-CN" w:bidi="zh-CN"/>
          <w:rPrChange w:id="964" w:author="碧海蓝天" w:date="2021-08-21T15:36:56Z">
            <w:rPr>
              <w:ins w:id="965" w:author="碧海蓝天" w:date="2021-08-21T15:36:48Z"/>
              <w:rFonts w:hint="eastAsia" w:hAnsi="宋体"/>
              <w:color w:val="auto"/>
              <w:szCs w:val="22"/>
              <w:lang w:bidi="zh-CN"/>
            </w:rPr>
          </w:rPrChange>
        </w:rPr>
        <w:pPrChange w:id="962" w:author="碧海蓝天" w:date="2021-08-21T15:37:33Z">
          <w:pPr>
            <w:pStyle w:val="8"/>
            <w:numPr>
              <w:ilvl w:val="-1"/>
              <w:numId w:val="0"/>
            </w:numPr>
            <w:spacing w:before="158" w:line="240" w:lineRule="auto"/>
            <w:ind w:left="981" w:right="0" w:firstLine="0"/>
            <w:jc w:val="left"/>
          </w:pPr>
        </w:pPrChange>
      </w:pPr>
      <w:ins w:id="966" w:author="碧海蓝天" w:date="2021-08-21T15:17:39Z">
        <w:r>
          <w:rPr>
            <w:rFonts w:hint="eastAsia" w:hAnsi="宋体"/>
            <w:color w:val="auto"/>
            <w:szCs w:val="22"/>
            <w:lang w:val="zh-CN" w:bidi="zh-CN"/>
            <w:rPrChange w:id="967" w:author="碧海蓝天" w:date="2021-08-21T15:36:56Z">
              <w:rPr>
                <w:rFonts w:hint="eastAsia"/>
              </w:rPr>
            </w:rPrChange>
          </w:rPr>
          <w:t>（</w:t>
        </w:r>
      </w:ins>
      <w:ins w:id="968" w:author="碧海蓝天" w:date="2021-08-21T15:46:47Z">
        <w:r>
          <w:rPr>
            <w:rFonts w:hint="eastAsia" w:hAnsi="宋体"/>
            <w:color w:val="auto"/>
            <w:szCs w:val="22"/>
            <w:lang w:val="en-US" w:bidi="zh-CN"/>
          </w:rPr>
          <w:t>10</w:t>
        </w:r>
      </w:ins>
      <w:ins w:id="969" w:author="碧海蓝天" w:date="2021-08-21T15:17:39Z">
        <w:r>
          <w:rPr>
            <w:rFonts w:hint="eastAsia" w:hAnsi="宋体"/>
            <w:color w:val="auto"/>
            <w:szCs w:val="22"/>
            <w:lang w:val="zh-CN" w:bidi="zh-CN"/>
            <w:rPrChange w:id="970" w:author="碧海蓝天" w:date="2021-08-21T15:36:56Z">
              <w:rPr>
                <w:rFonts w:hint="eastAsia"/>
              </w:rPr>
            </w:rPrChange>
          </w:rPr>
          <w:t xml:space="preserve">） </w:t>
        </w:r>
      </w:ins>
      <w:ins w:id="971" w:author="碧海蓝天" w:date="2021-08-21T15:47:49Z">
        <w:r>
          <w:rPr>
            <w:rFonts w:hint="eastAsia" w:hAnsi="宋体"/>
            <w:color w:val="auto"/>
            <w:szCs w:val="22"/>
            <w:lang w:val="en-US" w:bidi="zh-CN"/>
          </w:rPr>
          <w:t>脱机</w:t>
        </w:r>
      </w:ins>
      <w:ins w:id="972" w:author="碧海蓝天" w:date="2021-08-21T15:38:21Z">
        <w:r>
          <w:rPr>
            <w:rFonts w:hint="eastAsia" w:hAnsi="宋体"/>
            <w:color w:val="auto"/>
            <w:szCs w:val="22"/>
            <w:lang w:val="en-US" w:bidi="zh-CN"/>
          </w:rPr>
          <w:t>载体</w:t>
        </w:r>
      </w:ins>
      <w:ins w:id="973" w:author="碧海蓝天" w:date="2021-08-21T15:38:22Z">
        <w:r>
          <w:rPr>
            <w:rFonts w:hint="eastAsia" w:hAnsi="宋体"/>
            <w:color w:val="auto"/>
            <w:szCs w:val="22"/>
            <w:lang w:val="en-US" w:bidi="zh-CN"/>
          </w:rPr>
          <w:t>编号</w:t>
        </w:r>
      </w:ins>
      <w:ins w:id="974" w:author="碧海蓝天" w:date="2021-08-21T15:17:39Z">
        <w:r>
          <w:rPr>
            <w:rFonts w:hint="eastAsia" w:hAnsi="宋体"/>
            <w:color w:val="auto"/>
            <w:szCs w:val="22"/>
            <w:lang w:val="zh-CN" w:bidi="zh-CN"/>
            <w:rPrChange w:id="975" w:author="碧海蓝天" w:date="2021-08-21T15:36:56Z">
              <w:rPr>
                <w:rFonts w:hint="eastAsia"/>
              </w:rPr>
            </w:rPrChange>
          </w:rPr>
          <w:t xml:space="preserve">：该组照片存放的光盘、硬盘编号； </w:t>
        </w:r>
      </w:ins>
    </w:p>
    <w:p>
      <w:pPr>
        <w:pStyle w:val="10"/>
        <w:numPr>
          <w:ilvl w:val="-1"/>
          <w:numId w:val="0"/>
        </w:numPr>
        <w:spacing w:before="158" w:line="240" w:lineRule="auto"/>
        <w:ind w:left="0" w:right="0" w:firstLine="720" w:firstLineChars="300"/>
        <w:jc w:val="left"/>
        <w:rPr>
          <w:rFonts w:hint="default"/>
          <w:sz w:val="24"/>
          <w:lang w:val="en-US" w:eastAsia="zh-CN"/>
        </w:rPr>
        <w:pPrChange w:id="976" w:author="碧海蓝天" w:date="2021-08-21T15:38:26Z">
          <w:pPr>
            <w:pStyle w:val="8"/>
            <w:numPr>
              <w:ilvl w:val="-1"/>
              <w:numId w:val="0"/>
            </w:numPr>
            <w:spacing w:before="158" w:line="240" w:lineRule="auto"/>
            <w:ind w:left="981" w:right="0" w:firstLine="0"/>
            <w:jc w:val="left"/>
          </w:pPr>
        </w:pPrChange>
      </w:pPr>
      <w:ins w:id="977" w:author="碧海蓝天" w:date="2021-08-21T15:17:39Z">
        <w:r>
          <w:rPr>
            <w:rFonts w:hint="eastAsia" w:hAnsi="宋体"/>
            <w:color w:val="auto"/>
            <w:szCs w:val="22"/>
            <w:lang w:val="zh-CN" w:bidi="zh-CN"/>
            <w:rPrChange w:id="978" w:author="碧海蓝天" w:date="2021-08-21T15:36:56Z">
              <w:rPr>
                <w:rFonts w:hint="eastAsia"/>
              </w:rPr>
            </w:rPrChange>
          </w:rPr>
          <w:t>（</w:t>
        </w:r>
      </w:ins>
      <w:ins w:id="979" w:author="碧海蓝天" w:date="2021-08-21T15:46:50Z">
        <w:r>
          <w:rPr>
            <w:rFonts w:hint="eastAsia" w:hAnsi="宋体"/>
            <w:color w:val="auto"/>
            <w:szCs w:val="22"/>
            <w:lang w:val="en-US" w:bidi="zh-CN"/>
          </w:rPr>
          <w:t>11</w:t>
        </w:r>
      </w:ins>
      <w:ins w:id="980" w:author="碧海蓝天" w:date="2021-08-21T15:17:39Z">
        <w:r>
          <w:rPr>
            <w:rFonts w:hint="eastAsia" w:hAnsi="宋体"/>
            <w:color w:val="auto"/>
            <w:szCs w:val="22"/>
            <w:lang w:val="zh-CN" w:bidi="zh-CN"/>
            <w:rPrChange w:id="981" w:author="碧海蓝天" w:date="2021-08-21T15:36:56Z">
              <w:rPr>
                <w:rFonts w:hint="eastAsia"/>
              </w:rPr>
            </w:rPrChange>
          </w:rPr>
          <w:t>） 备注：注释需要补充和说明的情况。</w:t>
        </w:r>
      </w:ins>
      <w:ins w:id="982" w:author="碧海蓝天" w:date="2021-08-21T15:17:39Z">
        <w:r>
          <w:rPr>
            <w:rFonts w:hint="eastAsia" w:hAnsi="宋体"/>
            <w:color w:val="auto"/>
            <w:szCs w:val="22"/>
            <w:lang w:bidi="zh-CN"/>
            <w:rPrChange w:id="983" w:author="碧海蓝天" w:date="2021-08-21T15:17:39Z">
              <w:rPr>
                <w:rFonts w:hint="eastAsia"/>
              </w:rPr>
            </w:rPrChange>
          </w:rPr>
          <w:t xml:space="preserve"> </w:t>
        </w:r>
      </w:ins>
    </w:p>
    <w:p>
      <w:pPr>
        <w:pStyle w:val="8"/>
        <w:numPr>
          <w:ilvl w:val="-1"/>
          <w:numId w:val="0"/>
        </w:numPr>
        <w:spacing w:before="158" w:line="240" w:lineRule="auto"/>
        <w:ind w:left="981" w:right="0" w:firstLine="0"/>
        <w:jc w:val="left"/>
        <w:rPr>
          <w:rFonts w:hint="eastAsia"/>
          <w:sz w:val="24"/>
          <w:lang w:val="en-US" w:eastAsia="zh-CN"/>
        </w:rPr>
      </w:pPr>
      <w:r>
        <w:rPr>
          <w:rFonts w:hint="eastAsia"/>
          <w:sz w:val="24"/>
          <w:lang w:val="en-US" w:eastAsia="zh-CN"/>
        </w:rPr>
        <w:t>8.2音频、视频档案著录</w:t>
      </w:r>
    </w:p>
    <w:p>
      <w:pPr>
        <w:pStyle w:val="8"/>
        <w:numPr>
          <w:ilvl w:val="-1"/>
          <w:numId w:val="0"/>
        </w:numPr>
        <w:spacing w:before="158" w:line="240" w:lineRule="auto"/>
        <w:ind w:left="480" w:leftChars="218" w:right="0" w:firstLine="480" w:firstLineChars="200"/>
        <w:jc w:val="left"/>
        <w:rPr>
          <w:ins w:id="984" w:author="碧海蓝天" w:date="2021-08-21T15:39:14Z"/>
          <w:rFonts w:hint="eastAsia"/>
          <w:sz w:val="24"/>
          <w:lang w:val="en-US" w:eastAsia="zh-CN"/>
        </w:rPr>
      </w:pPr>
      <w:ins w:id="985" w:author="碧海蓝天" w:date="2021-08-21T15:38:39Z">
        <w:r>
          <w:rPr>
            <w:rFonts w:hint="eastAsia"/>
            <w:sz w:val="24"/>
            <w:lang w:val="en-US" w:eastAsia="zh-CN"/>
          </w:rPr>
          <w:t>音频、</w:t>
        </w:r>
      </w:ins>
      <w:ins w:id="986" w:author="碧海蓝天" w:date="2021-08-21T15:38:41Z">
        <w:r>
          <w:rPr>
            <w:rFonts w:hint="eastAsia"/>
            <w:sz w:val="24"/>
            <w:lang w:val="en-US" w:eastAsia="zh-CN"/>
          </w:rPr>
          <w:t>视频</w:t>
        </w:r>
      </w:ins>
      <w:ins w:id="987" w:author="碧海蓝天" w:date="2021-08-21T15:38:42Z">
        <w:r>
          <w:rPr>
            <w:rFonts w:hint="eastAsia"/>
            <w:sz w:val="24"/>
            <w:lang w:val="en-US" w:eastAsia="zh-CN"/>
          </w:rPr>
          <w:t>档案</w:t>
        </w:r>
      </w:ins>
      <w:ins w:id="988" w:author="碧海蓝天" w:date="2021-08-21T15:38:45Z">
        <w:r>
          <w:rPr>
            <w:rFonts w:hint="eastAsia"/>
            <w:sz w:val="24"/>
            <w:lang w:val="en-US" w:eastAsia="zh-CN"/>
          </w:rPr>
          <w:t>以</w:t>
        </w:r>
      </w:ins>
      <w:ins w:id="989" w:author="碧海蓝天" w:date="2021-08-21T15:38:46Z">
        <w:r>
          <w:rPr>
            <w:rFonts w:hint="eastAsia"/>
            <w:sz w:val="24"/>
            <w:lang w:val="en-US" w:eastAsia="zh-CN"/>
          </w:rPr>
          <w:t>件</w:t>
        </w:r>
      </w:ins>
      <w:ins w:id="990" w:author="碧海蓝天" w:date="2021-08-21T15:38:34Z">
        <w:r>
          <w:rPr>
            <w:rFonts w:hint="eastAsia"/>
            <w:sz w:val="24"/>
            <w:lang w:val="en-US" w:eastAsia="zh-CN"/>
          </w:rPr>
          <w:t>为单位著录，对归档的</w:t>
        </w:r>
      </w:ins>
      <w:ins w:id="991" w:author="碧海蓝天" w:date="2021-08-21T15:38:53Z">
        <w:r>
          <w:rPr>
            <w:rFonts w:hint="eastAsia"/>
            <w:sz w:val="24"/>
            <w:lang w:val="en-US" w:eastAsia="zh-CN"/>
          </w:rPr>
          <w:t>音频、</w:t>
        </w:r>
      </w:ins>
      <w:ins w:id="992" w:author="碧海蓝天" w:date="2021-08-21T15:38:54Z">
        <w:r>
          <w:rPr>
            <w:rFonts w:hint="eastAsia"/>
            <w:sz w:val="24"/>
            <w:lang w:val="en-US" w:eastAsia="zh-CN"/>
          </w:rPr>
          <w:t>视频</w:t>
        </w:r>
      </w:ins>
      <w:ins w:id="993" w:author="碧海蓝天" w:date="2021-08-21T15:38:56Z">
        <w:r>
          <w:rPr>
            <w:rFonts w:hint="eastAsia"/>
            <w:sz w:val="24"/>
            <w:lang w:val="en-US" w:eastAsia="zh-CN"/>
          </w:rPr>
          <w:t>档案</w:t>
        </w:r>
      </w:ins>
      <w:ins w:id="994" w:author="碧海蓝天" w:date="2021-08-21T15:38:34Z">
        <w:r>
          <w:rPr>
            <w:rFonts w:hint="eastAsia"/>
            <w:sz w:val="24"/>
            <w:lang w:val="en-US" w:eastAsia="zh-CN"/>
          </w:rPr>
          <w:t>按照附件</w:t>
        </w:r>
      </w:ins>
      <w:ins w:id="995" w:author="碧海蓝天" w:date="2021-08-21T16:41:35Z">
        <w:r>
          <w:rPr>
            <w:rFonts w:hint="eastAsia"/>
            <w:sz w:val="24"/>
            <w:lang w:val="en-US" w:eastAsia="zh-CN"/>
          </w:rPr>
          <w:t>F</w:t>
        </w:r>
      </w:ins>
      <w:ins w:id="996" w:author="碧海蓝天" w:date="2021-08-21T15:39:05Z">
        <w:r>
          <w:rPr>
            <w:rFonts w:hint="eastAsia"/>
            <w:sz w:val="24"/>
            <w:lang w:val="en-US" w:eastAsia="zh-CN"/>
          </w:rPr>
          <w:t>要求</w:t>
        </w:r>
      </w:ins>
      <w:ins w:id="997" w:author="碧海蓝天" w:date="2021-08-21T15:38:34Z">
        <w:r>
          <w:rPr>
            <w:rFonts w:hint="eastAsia"/>
            <w:sz w:val="24"/>
            <w:lang w:val="en-US" w:eastAsia="zh-CN"/>
          </w:rPr>
          <w:t>，基于数字档案馆系统或XLS格式通用表格进行著录。基本著录项如下：</w:t>
        </w:r>
      </w:ins>
    </w:p>
    <w:p>
      <w:pPr>
        <w:pStyle w:val="8"/>
        <w:numPr>
          <w:ilvl w:val="-1"/>
          <w:numId w:val="0"/>
        </w:numPr>
        <w:spacing w:before="158" w:line="240" w:lineRule="auto"/>
        <w:ind w:left="480" w:leftChars="218" w:right="0" w:firstLine="480" w:firstLineChars="200"/>
        <w:jc w:val="left"/>
        <w:rPr>
          <w:ins w:id="998" w:author="碧海蓝天" w:date="2021-08-21T15:43:59Z"/>
          <w:rFonts w:hint="eastAsia"/>
          <w:sz w:val="24"/>
          <w:lang w:val="en-US"/>
          <w:rPrChange w:id="999" w:author="碧海蓝天" w:date="2021-08-21T15:43:59Z">
            <w:rPr>
              <w:ins w:id="1000" w:author="碧海蓝天" w:date="2021-08-21T15:43:59Z"/>
              <w:rFonts w:hint="eastAsia"/>
            </w:rPr>
          </w:rPrChange>
        </w:rPr>
      </w:pPr>
      <w:ins w:id="1001" w:author="碧海蓝天" w:date="2021-08-21T15:43:59Z">
        <w:r>
          <w:rPr>
            <w:rFonts w:hint="eastAsia"/>
            <w:sz w:val="24"/>
            <w:lang w:val="en-US"/>
            <w:rPrChange w:id="1002" w:author="碧海蓝天" w:date="2021-08-21T15:43:59Z">
              <w:rPr>
                <w:rFonts w:hint="eastAsia"/>
              </w:rPr>
            </w:rPrChange>
          </w:rPr>
          <w:t>（</w:t>
        </w:r>
      </w:ins>
      <w:ins w:id="1003" w:author="碧海蓝天" w:date="2021-08-21T15:44:29Z">
        <w:r>
          <w:rPr>
            <w:rFonts w:hint="eastAsia"/>
            <w:sz w:val="24"/>
            <w:lang w:val="en-US" w:eastAsia="zh-CN"/>
          </w:rPr>
          <w:t>1</w:t>
        </w:r>
      </w:ins>
      <w:ins w:id="1004" w:author="碧海蓝天" w:date="2021-08-21T15:43:59Z">
        <w:r>
          <w:rPr>
            <w:rFonts w:hint="eastAsia"/>
            <w:sz w:val="24"/>
            <w:lang w:val="en-US"/>
            <w:rPrChange w:id="1005" w:author="碧海蓝天" w:date="2021-08-21T15:43:59Z">
              <w:rPr>
                <w:rFonts w:hint="eastAsia"/>
              </w:rPr>
            </w:rPrChange>
          </w:rPr>
          <w:t>）全宗号：</w:t>
        </w:r>
      </w:ins>
      <w:ins w:id="1006" w:author="碧海蓝天" w:date="2021-08-21T15:46:10Z">
        <w:r>
          <w:rPr>
            <w:rFonts w:hint="eastAsia" w:hAnsi="宋体"/>
            <w:color w:val="auto"/>
            <w:szCs w:val="22"/>
            <w:lang w:val="en-US" w:bidi="zh-CN"/>
          </w:rPr>
          <w:t>各全宗代号</w:t>
        </w:r>
      </w:ins>
      <w:ins w:id="1007" w:author="碧海蓝天" w:date="2021-08-21T15:43:59Z">
        <w:r>
          <w:rPr>
            <w:rFonts w:hint="eastAsia"/>
            <w:sz w:val="24"/>
            <w:lang w:val="en-US"/>
            <w:rPrChange w:id="1008" w:author="碧海蓝天" w:date="2021-08-21T15:43:59Z">
              <w:rPr>
                <w:rFonts w:hint="eastAsia"/>
              </w:rPr>
            </w:rPrChange>
          </w:rPr>
          <w:t>；</w:t>
        </w:r>
      </w:ins>
    </w:p>
    <w:p>
      <w:pPr>
        <w:pStyle w:val="8"/>
        <w:numPr>
          <w:ilvl w:val="-1"/>
          <w:numId w:val="0"/>
        </w:numPr>
        <w:spacing w:before="158" w:line="240" w:lineRule="auto"/>
        <w:ind w:left="480" w:leftChars="218" w:right="0" w:firstLine="480" w:firstLineChars="200"/>
        <w:jc w:val="left"/>
        <w:rPr>
          <w:ins w:id="1009" w:author="碧海蓝天" w:date="2021-08-21T15:43:59Z"/>
          <w:rFonts w:hint="eastAsia"/>
          <w:sz w:val="24"/>
          <w:lang w:val="en-US"/>
          <w:rPrChange w:id="1010" w:author="碧海蓝天" w:date="2021-08-21T15:43:59Z">
            <w:rPr>
              <w:ins w:id="1011" w:author="碧海蓝天" w:date="2021-08-21T15:43:59Z"/>
              <w:rFonts w:hint="eastAsia"/>
            </w:rPr>
          </w:rPrChange>
        </w:rPr>
      </w:pPr>
      <w:ins w:id="1012" w:author="碧海蓝天" w:date="2021-08-21T15:43:59Z">
        <w:r>
          <w:rPr>
            <w:rFonts w:hint="eastAsia"/>
            <w:sz w:val="24"/>
            <w:lang w:val="en-US"/>
            <w:rPrChange w:id="1013" w:author="碧海蓝天" w:date="2021-08-21T15:43:59Z">
              <w:rPr>
                <w:rFonts w:hint="eastAsia"/>
              </w:rPr>
            </w:rPrChange>
          </w:rPr>
          <w:t>（</w:t>
        </w:r>
      </w:ins>
      <w:ins w:id="1014" w:author="碧海蓝天" w:date="2021-08-21T15:47:00Z">
        <w:r>
          <w:rPr>
            <w:rFonts w:hint="eastAsia"/>
            <w:sz w:val="24"/>
            <w:lang w:val="en-US" w:eastAsia="zh-CN"/>
          </w:rPr>
          <w:t>2</w:t>
        </w:r>
      </w:ins>
      <w:ins w:id="1015" w:author="碧海蓝天" w:date="2021-08-21T15:43:59Z">
        <w:r>
          <w:rPr>
            <w:rFonts w:hint="eastAsia"/>
            <w:sz w:val="24"/>
            <w:lang w:val="en-US"/>
            <w:rPrChange w:id="1016" w:author="碧海蓝天" w:date="2021-08-21T15:43:59Z">
              <w:rPr>
                <w:rFonts w:hint="eastAsia"/>
              </w:rPr>
            </w:rPrChange>
          </w:rPr>
          <w:t>）年度：录像档案形成的年度，当形成年度无法考证时，年度为其归档年度，并在备注中加以说明；</w:t>
        </w:r>
      </w:ins>
    </w:p>
    <w:p>
      <w:pPr>
        <w:pStyle w:val="8"/>
        <w:numPr>
          <w:ilvl w:val="-1"/>
          <w:numId w:val="0"/>
        </w:numPr>
        <w:spacing w:before="158" w:line="240" w:lineRule="auto"/>
        <w:ind w:left="480" w:leftChars="218" w:right="0" w:firstLine="480" w:firstLineChars="200"/>
        <w:jc w:val="left"/>
        <w:rPr>
          <w:ins w:id="1017" w:author="碧海蓝天" w:date="2021-08-21T15:44:02Z"/>
          <w:rFonts w:hint="eastAsia"/>
          <w:sz w:val="24"/>
          <w:lang w:val="en-US"/>
        </w:rPr>
      </w:pPr>
      <w:ins w:id="1018" w:author="碧海蓝天" w:date="2021-08-21T15:43:59Z">
        <w:r>
          <w:rPr>
            <w:rFonts w:hint="eastAsia"/>
            <w:sz w:val="24"/>
            <w:lang w:val="en-US"/>
            <w:rPrChange w:id="1019" w:author="碧海蓝天" w:date="2021-08-21T15:43:59Z">
              <w:rPr>
                <w:rFonts w:hint="eastAsia"/>
              </w:rPr>
            </w:rPrChange>
          </w:rPr>
          <w:t>（</w:t>
        </w:r>
      </w:ins>
      <w:ins w:id="1020" w:author="碧海蓝天" w:date="2021-08-21T15:47:04Z">
        <w:r>
          <w:rPr>
            <w:rFonts w:hint="eastAsia"/>
            <w:sz w:val="24"/>
            <w:lang w:val="en-US" w:eastAsia="zh-CN"/>
          </w:rPr>
          <w:t>3</w:t>
        </w:r>
      </w:ins>
      <w:ins w:id="1021" w:author="碧海蓝天" w:date="2021-08-21T15:43:59Z">
        <w:r>
          <w:rPr>
            <w:rFonts w:hint="eastAsia"/>
            <w:sz w:val="24"/>
            <w:lang w:val="en-US"/>
            <w:rPrChange w:id="1022" w:author="碧海蓝天" w:date="2021-08-21T15:43:59Z">
              <w:rPr>
                <w:rFonts w:hint="eastAsia"/>
              </w:rPr>
            </w:rPrChange>
          </w:rPr>
          <w:t>）件号：录像排列的顺序号，用四位阿拉伯数字标识，从0001开始流水编号，不应有空号。</w:t>
        </w:r>
      </w:ins>
    </w:p>
    <w:p>
      <w:pPr>
        <w:pStyle w:val="8"/>
        <w:numPr>
          <w:ilvl w:val="-1"/>
          <w:numId w:val="0"/>
        </w:numPr>
        <w:spacing w:before="158" w:line="240" w:lineRule="auto"/>
        <w:ind w:left="480" w:leftChars="218" w:right="0" w:firstLine="480" w:firstLineChars="200"/>
        <w:jc w:val="left"/>
        <w:rPr>
          <w:ins w:id="1023" w:author="碧海蓝天" w:date="2021-08-21T15:44:21Z"/>
          <w:rFonts w:hint="eastAsia"/>
          <w:sz w:val="24"/>
          <w:lang w:val="en-US"/>
          <w:rPrChange w:id="1024" w:author="碧海蓝天" w:date="2021-08-21T15:44:21Z">
            <w:rPr>
              <w:ins w:id="1025" w:author="碧海蓝天" w:date="2021-08-21T15:44:21Z"/>
              <w:rFonts w:hint="eastAsia"/>
            </w:rPr>
          </w:rPrChange>
        </w:rPr>
      </w:pPr>
      <w:ins w:id="1026" w:author="碧海蓝天" w:date="2021-08-21T15:44:21Z">
        <w:r>
          <w:rPr>
            <w:rFonts w:hint="eastAsia"/>
            <w:sz w:val="24"/>
            <w:lang w:val="en-US"/>
            <w:rPrChange w:id="1027" w:author="碧海蓝天" w:date="2021-08-21T15:44:21Z">
              <w:rPr>
                <w:rFonts w:hint="eastAsia"/>
              </w:rPr>
            </w:rPrChange>
          </w:rPr>
          <w:t>（</w:t>
        </w:r>
      </w:ins>
      <w:ins w:id="1028" w:author="碧海蓝天" w:date="2021-08-21T15:47:07Z">
        <w:r>
          <w:rPr>
            <w:rFonts w:hint="eastAsia"/>
            <w:sz w:val="24"/>
            <w:lang w:val="en-US" w:eastAsia="zh-CN"/>
          </w:rPr>
          <w:t>4</w:t>
        </w:r>
      </w:ins>
      <w:ins w:id="1029" w:author="碧海蓝天" w:date="2021-08-21T15:44:21Z">
        <w:r>
          <w:rPr>
            <w:rFonts w:hint="eastAsia"/>
            <w:sz w:val="24"/>
            <w:lang w:val="en-US"/>
            <w:rPrChange w:id="1030" w:author="碧海蓝天" w:date="2021-08-21T15:44:21Z">
              <w:rPr>
                <w:rFonts w:hint="eastAsia"/>
              </w:rPr>
            </w:rPrChange>
          </w:rPr>
          <w:t>）档号：参见</w:t>
        </w:r>
      </w:ins>
      <w:ins w:id="1031" w:author="碧海蓝天" w:date="2021-08-21T15:45:26Z">
        <w:r>
          <w:rPr>
            <w:rFonts w:hint="eastAsia"/>
            <w:sz w:val="24"/>
            <w:lang w:val="en-US" w:eastAsia="zh-CN"/>
          </w:rPr>
          <w:t>7</w:t>
        </w:r>
      </w:ins>
      <w:ins w:id="1032" w:author="碧海蓝天" w:date="2021-08-21T15:45:30Z">
        <w:r>
          <w:rPr>
            <w:rFonts w:hint="eastAsia"/>
            <w:sz w:val="24"/>
            <w:lang w:val="en-US" w:eastAsia="zh-CN"/>
          </w:rPr>
          <w:t>.2</w:t>
        </w:r>
      </w:ins>
      <w:ins w:id="1033" w:author="碧海蓝天" w:date="2021-08-21T15:45:31Z">
        <w:r>
          <w:rPr>
            <w:rFonts w:hint="eastAsia"/>
            <w:sz w:val="24"/>
            <w:lang w:val="en-US" w:eastAsia="zh-CN"/>
          </w:rPr>
          <w:t>.2</w:t>
        </w:r>
      </w:ins>
      <w:ins w:id="1034" w:author="碧海蓝天" w:date="2021-08-21T15:44:21Z">
        <w:r>
          <w:rPr>
            <w:rFonts w:hint="eastAsia"/>
            <w:sz w:val="24"/>
            <w:lang w:val="en-US"/>
            <w:rPrChange w:id="1035" w:author="碧海蓝天" w:date="2021-08-21T15:44:21Z">
              <w:rPr>
                <w:rFonts w:hint="eastAsia"/>
              </w:rPr>
            </w:rPrChange>
          </w:rPr>
          <w:t>；</w:t>
        </w:r>
      </w:ins>
    </w:p>
    <w:p>
      <w:pPr>
        <w:pStyle w:val="8"/>
        <w:numPr>
          <w:ilvl w:val="-1"/>
          <w:numId w:val="0"/>
        </w:numPr>
        <w:spacing w:before="158" w:line="240" w:lineRule="auto"/>
        <w:ind w:left="480" w:leftChars="218" w:right="0" w:firstLine="480" w:firstLineChars="200"/>
        <w:jc w:val="left"/>
        <w:rPr>
          <w:ins w:id="1036" w:author="碧海蓝天" w:date="2021-08-21T15:44:21Z"/>
          <w:rFonts w:hint="eastAsia"/>
          <w:sz w:val="24"/>
          <w:lang w:val="en-US"/>
          <w:rPrChange w:id="1037" w:author="碧海蓝天" w:date="2021-08-21T15:44:21Z">
            <w:rPr>
              <w:ins w:id="1038" w:author="碧海蓝天" w:date="2021-08-21T15:44:21Z"/>
              <w:rFonts w:hint="eastAsia"/>
            </w:rPr>
          </w:rPrChange>
        </w:rPr>
      </w:pPr>
      <w:ins w:id="1039" w:author="碧海蓝天" w:date="2021-08-21T15:44:21Z">
        <w:r>
          <w:rPr>
            <w:rFonts w:hint="eastAsia"/>
            <w:sz w:val="24"/>
            <w:lang w:val="en-US"/>
            <w:rPrChange w:id="1040" w:author="碧海蓝天" w:date="2021-08-21T15:44:21Z">
              <w:rPr>
                <w:rFonts w:hint="eastAsia"/>
              </w:rPr>
            </w:rPrChange>
          </w:rPr>
          <w:t>（</w:t>
        </w:r>
      </w:ins>
      <w:ins w:id="1041" w:author="碧海蓝天" w:date="2021-08-21T15:47:08Z">
        <w:r>
          <w:rPr>
            <w:rFonts w:hint="eastAsia"/>
            <w:sz w:val="24"/>
            <w:lang w:val="en-US" w:eastAsia="zh-CN"/>
          </w:rPr>
          <w:t>5</w:t>
        </w:r>
      </w:ins>
      <w:ins w:id="1042" w:author="碧海蓝天" w:date="2021-08-21T15:44:21Z">
        <w:r>
          <w:rPr>
            <w:rFonts w:hint="eastAsia"/>
            <w:sz w:val="24"/>
            <w:lang w:val="en-US"/>
            <w:rPrChange w:id="1043" w:author="碧海蓝天" w:date="2021-08-21T15:44:21Z">
              <w:rPr>
                <w:rFonts w:hint="eastAsia"/>
              </w:rPr>
            </w:rPrChange>
          </w:rPr>
          <w:t>）题名：简明概括反映录像档案的具体内容，包括时间、地点、人物、事由、结果等要素，格式为“关于+问题+录像”；</w:t>
        </w:r>
      </w:ins>
    </w:p>
    <w:p>
      <w:pPr>
        <w:pStyle w:val="8"/>
        <w:numPr>
          <w:ilvl w:val="-1"/>
          <w:numId w:val="0"/>
        </w:numPr>
        <w:spacing w:before="158" w:line="240" w:lineRule="auto"/>
        <w:ind w:left="480" w:leftChars="218" w:right="0" w:firstLine="480" w:firstLineChars="200"/>
        <w:jc w:val="left"/>
        <w:rPr>
          <w:ins w:id="1044" w:author="碧海蓝天" w:date="2021-08-21T15:44:21Z"/>
          <w:rFonts w:hint="eastAsia"/>
          <w:sz w:val="24"/>
          <w:lang w:val="en-US"/>
          <w:rPrChange w:id="1045" w:author="碧海蓝天" w:date="2021-08-21T15:44:21Z">
            <w:rPr>
              <w:ins w:id="1046" w:author="碧海蓝天" w:date="2021-08-21T15:44:21Z"/>
              <w:rFonts w:hint="eastAsia"/>
            </w:rPr>
          </w:rPrChange>
        </w:rPr>
      </w:pPr>
      <w:ins w:id="1047" w:author="碧海蓝天" w:date="2021-08-21T15:44:21Z">
        <w:r>
          <w:rPr>
            <w:rFonts w:hint="eastAsia"/>
            <w:sz w:val="24"/>
            <w:lang w:val="en-US"/>
            <w:rPrChange w:id="1048" w:author="碧海蓝天" w:date="2021-08-21T15:44:21Z">
              <w:rPr>
                <w:rFonts w:hint="eastAsia"/>
              </w:rPr>
            </w:rPrChange>
          </w:rPr>
          <w:t>（</w:t>
        </w:r>
      </w:ins>
      <w:ins w:id="1049" w:author="碧海蓝天" w:date="2021-08-21T15:47:10Z">
        <w:r>
          <w:rPr>
            <w:rFonts w:hint="eastAsia"/>
            <w:sz w:val="24"/>
            <w:lang w:val="en-US" w:eastAsia="zh-CN"/>
          </w:rPr>
          <w:t>6</w:t>
        </w:r>
      </w:ins>
      <w:ins w:id="1050" w:author="碧海蓝天" w:date="2021-08-21T15:44:21Z">
        <w:r>
          <w:rPr>
            <w:rFonts w:hint="eastAsia"/>
            <w:sz w:val="24"/>
            <w:lang w:val="en-US"/>
            <w:rPrChange w:id="1051" w:author="碧海蓝天" w:date="2021-08-21T15:44:21Z">
              <w:rPr>
                <w:rFonts w:hint="eastAsia"/>
              </w:rPr>
            </w:rPrChange>
          </w:rPr>
          <w:t>）拍摄者：录像拍摄人；</w:t>
        </w:r>
      </w:ins>
    </w:p>
    <w:p>
      <w:pPr>
        <w:pStyle w:val="8"/>
        <w:numPr>
          <w:ilvl w:val="-1"/>
          <w:numId w:val="0"/>
        </w:numPr>
        <w:spacing w:before="158" w:line="240" w:lineRule="auto"/>
        <w:ind w:left="480" w:leftChars="218" w:right="0" w:firstLine="480" w:firstLineChars="200"/>
        <w:jc w:val="left"/>
        <w:rPr>
          <w:ins w:id="1052" w:author="碧海蓝天" w:date="2021-08-21T15:44:21Z"/>
          <w:rFonts w:hint="eastAsia"/>
          <w:sz w:val="24"/>
          <w:lang w:val="en-US"/>
          <w:rPrChange w:id="1053" w:author="碧海蓝天" w:date="2021-08-21T15:44:21Z">
            <w:rPr>
              <w:ins w:id="1054" w:author="碧海蓝天" w:date="2021-08-21T15:44:21Z"/>
              <w:rFonts w:hint="eastAsia"/>
            </w:rPr>
          </w:rPrChange>
        </w:rPr>
      </w:pPr>
      <w:ins w:id="1055" w:author="碧海蓝天" w:date="2021-08-21T15:44:21Z">
        <w:r>
          <w:rPr>
            <w:rFonts w:hint="eastAsia"/>
            <w:sz w:val="24"/>
            <w:lang w:val="en-US"/>
            <w:rPrChange w:id="1056" w:author="碧海蓝天" w:date="2021-08-21T15:44:21Z">
              <w:rPr>
                <w:rFonts w:hint="eastAsia"/>
              </w:rPr>
            </w:rPrChange>
          </w:rPr>
          <w:t>（</w:t>
        </w:r>
      </w:ins>
      <w:ins w:id="1057" w:author="碧海蓝天" w:date="2021-08-21T15:47:11Z">
        <w:r>
          <w:rPr>
            <w:rFonts w:hint="eastAsia"/>
            <w:sz w:val="24"/>
            <w:lang w:val="en-US" w:eastAsia="zh-CN"/>
          </w:rPr>
          <w:t>7</w:t>
        </w:r>
      </w:ins>
      <w:ins w:id="1058" w:author="碧海蓝天" w:date="2021-08-21T15:44:21Z">
        <w:r>
          <w:rPr>
            <w:rFonts w:hint="eastAsia"/>
            <w:sz w:val="24"/>
            <w:lang w:val="en-US"/>
            <w:rPrChange w:id="1059" w:author="碧海蓝天" w:date="2021-08-21T15:44:21Z">
              <w:rPr>
                <w:rFonts w:hint="eastAsia"/>
              </w:rPr>
            </w:rPrChange>
          </w:rPr>
          <w:t xml:space="preserve">）拍摄时间：照片拍摄的年、月、日，用8位阿拉伯数字标识，如20130101，不足时加零补齐； </w:t>
        </w:r>
      </w:ins>
    </w:p>
    <w:p>
      <w:pPr>
        <w:pStyle w:val="8"/>
        <w:numPr>
          <w:ilvl w:val="-1"/>
          <w:numId w:val="0"/>
        </w:numPr>
        <w:spacing w:before="158" w:line="240" w:lineRule="auto"/>
        <w:ind w:left="480" w:leftChars="218" w:right="0" w:firstLine="480" w:firstLineChars="200"/>
        <w:jc w:val="left"/>
        <w:rPr>
          <w:ins w:id="1060" w:author="碧海蓝天" w:date="2021-08-21T15:44:21Z"/>
          <w:rFonts w:hint="eastAsia"/>
          <w:sz w:val="24"/>
          <w:lang w:val="en-US"/>
          <w:rPrChange w:id="1061" w:author="碧海蓝天" w:date="2021-08-21T15:44:21Z">
            <w:rPr>
              <w:ins w:id="1062" w:author="碧海蓝天" w:date="2021-08-21T15:44:21Z"/>
              <w:rFonts w:hint="eastAsia"/>
            </w:rPr>
          </w:rPrChange>
        </w:rPr>
      </w:pPr>
      <w:ins w:id="1063" w:author="碧海蓝天" w:date="2021-08-21T15:44:21Z">
        <w:r>
          <w:rPr>
            <w:rFonts w:hint="eastAsia"/>
            <w:sz w:val="24"/>
            <w:lang w:val="en-US"/>
            <w:rPrChange w:id="1064" w:author="碧海蓝天" w:date="2021-08-21T15:44:21Z">
              <w:rPr>
                <w:rFonts w:hint="eastAsia"/>
              </w:rPr>
            </w:rPrChange>
          </w:rPr>
          <w:t>（</w:t>
        </w:r>
      </w:ins>
      <w:ins w:id="1065" w:author="碧海蓝天" w:date="2021-08-21T15:47:14Z">
        <w:r>
          <w:rPr>
            <w:rFonts w:hint="eastAsia"/>
            <w:sz w:val="24"/>
            <w:lang w:val="en-US" w:eastAsia="zh-CN"/>
          </w:rPr>
          <w:t>8</w:t>
        </w:r>
      </w:ins>
      <w:ins w:id="1066" w:author="碧海蓝天" w:date="2021-08-21T15:44:21Z">
        <w:r>
          <w:rPr>
            <w:rFonts w:hint="eastAsia"/>
            <w:sz w:val="24"/>
            <w:lang w:val="en-US"/>
            <w:rPrChange w:id="1067" w:author="碧海蓝天" w:date="2021-08-21T15:44:21Z">
              <w:rPr>
                <w:rFonts w:hint="eastAsia"/>
              </w:rPr>
            </w:rPrChange>
          </w:rPr>
          <w:t>）时长：录像档案的播放时间，单位为分；</w:t>
        </w:r>
      </w:ins>
    </w:p>
    <w:p>
      <w:pPr>
        <w:pStyle w:val="8"/>
        <w:numPr>
          <w:ilvl w:val="-1"/>
          <w:numId w:val="0"/>
        </w:numPr>
        <w:spacing w:before="158" w:line="240" w:lineRule="auto"/>
        <w:ind w:left="480" w:leftChars="218" w:right="0" w:firstLine="480" w:firstLineChars="200"/>
        <w:jc w:val="left"/>
        <w:rPr>
          <w:ins w:id="1068" w:author="碧海蓝天" w:date="2021-08-21T15:44:21Z"/>
          <w:rFonts w:hint="eastAsia"/>
          <w:sz w:val="24"/>
          <w:lang w:val="en-US"/>
          <w:rPrChange w:id="1069" w:author="碧海蓝天" w:date="2021-08-21T15:44:21Z">
            <w:rPr>
              <w:ins w:id="1070" w:author="碧海蓝天" w:date="2021-08-21T15:44:21Z"/>
              <w:rFonts w:hint="eastAsia"/>
            </w:rPr>
          </w:rPrChange>
        </w:rPr>
      </w:pPr>
      <w:ins w:id="1071" w:author="碧海蓝天" w:date="2021-08-21T15:44:21Z">
        <w:r>
          <w:rPr>
            <w:rFonts w:hint="eastAsia"/>
            <w:sz w:val="24"/>
            <w:lang w:val="en-US"/>
            <w:rPrChange w:id="1072" w:author="碧海蓝天" w:date="2021-08-21T15:44:21Z">
              <w:rPr>
                <w:rFonts w:hint="eastAsia"/>
              </w:rPr>
            </w:rPrChange>
          </w:rPr>
          <w:t>（</w:t>
        </w:r>
      </w:ins>
      <w:ins w:id="1073" w:author="碧海蓝天" w:date="2021-08-21T15:47:19Z">
        <w:r>
          <w:rPr>
            <w:rFonts w:hint="eastAsia"/>
            <w:sz w:val="24"/>
            <w:lang w:val="en-US" w:eastAsia="zh-CN"/>
          </w:rPr>
          <w:t>9</w:t>
        </w:r>
      </w:ins>
      <w:ins w:id="1074" w:author="碧海蓝天" w:date="2021-08-21T15:44:21Z">
        <w:r>
          <w:rPr>
            <w:rFonts w:hint="eastAsia"/>
            <w:sz w:val="24"/>
            <w:lang w:val="en-US"/>
            <w:rPrChange w:id="1075" w:author="碧海蓝天" w:date="2021-08-21T15:44:21Z">
              <w:rPr>
                <w:rFonts w:hint="eastAsia"/>
              </w:rPr>
            </w:rPrChange>
          </w:rPr>
          <w:t>）</w:t>
        </w:r>
      </w:ins>
      <w:ins w:id="1076" w:author="碧海蓝天" w:date="2021-08-21T15:45:06Z">
        <w:r>
          <w:rPr>
            <w:rFonts w:hint="eastAsia"/>
            <w:sz w:val="24"/>
            <w:lang w:val="en-US" w:eastAsia="zh-CN"/>
          </w:rPr>
          <w:t>脱机</w:t>
        </w:r>
      </w:ins>
      <w:ins w:id="1077" w:author="碧海蓝天" w:date="2021-08-21T15:45:07Z">
        <w:r>
          <w:rPr>
            <w:rFonts w:hint="eastAsia"/>
            <w:sz w:val="24"/>
            <w:lang w:val="en-US" w:eastAsia="zh-CN"/>
          </w:rPr>
          <w:t>载体</w:t>
        </w:r>
      </w:ins>
      <w:ins w:id="1078" w:author="碧海蓝天" w:date="2021-08-21T15:45:09Z">
        <w:r>
          <w:rPr>
            <w:rFonts w:hint="eastAsia"/>
            <w:sz w:val="24"/>
            <w:lang w:val="en-US" w:eastAsia="zh-CN"/>
          </w:rPr>
          <w:t>编号</w:t>
        </w:r>
      </w:ins>
      <w:ins w:id="1079" w:author="碧海蓝天" w:date="2021-08-21T15:44:21Z">
        <w:r>
          <w:rPr>
            <w:rFonts w:hint="eastAsia"/>
            <w:sz w:val="24"/>
            <w:lang w:val="en-US"/>
            <w:rPrChange w:id="1080" w:author="碧海蓝天" w:date="2021-08-21T15:44:21Z">
              <w:rPr>
                <w:rFonts w:hint="eastAsia"/>
              </w:rPr>
            </w:rPrChange>
          </w:rPr>
          <w:t xml:space="preserve">：该组录像档案存放的光盘、硬盘的编号； </w:t>
        </w:r>
      </w:ins>
    </w:p>
    <w:p>
      <w:pPr>
        <w:pStyle w:val="8"/>
        <w:numPr>
          <w:ilvl w:val="-1"/>
          <w:numId w:val="0"/>
        </w:numPr>
        <w:spacing w:before="158" w:line="240" w:lineRule="auto"/>
        <w:ind w:left="480" w:leftChars="218" w:right="0" w:firstLine="2640" w:firstLineChars="1100"/>
        <w:jc w:val="left"/>
        <w:rPr>
          <w:del w:id="1082" w:author="碧海蓝天" w:date="2021-08-21T15:45:17Z"/>
          <w:rFonts w:hint="eastAsia"/>
          <w:sz w:val="24"/>
          <w:lang w:val="en-US" w:eastAsia="zh-CN"/>
        </w:rPr>
        <w:pPrChange w:id="1081" w:author="碧海蓝天" w:date="2021-08-21T16:00:18Z">
          <w:pPr>
            <w:pStyle w:val="8"/>
            <w:numPr>
              <w:ilvl w:val="-1"/>
              <w:numId w:val="0"/>
            </w:numPr>
            <w:spacing w:before="158" w:line="240" w:lineRule="auto"/>
            <w:ind w:left="981" w:right="0" w:firstLine="0"/>
            <w:jc w:val="left"/>
          </w:pPr>
        </w:pPrChange>
      </w:pPr>
      <w:ins w:id="1083" w:author="碧海蓝天" w:date="2021-08-21T15:44:21Z">
        <w:r>
          <w:rPr>
            <w:rFonts w:hint="eastAsia"/>
            <w:sz w:val="24"/>
            <w:lang w:val="en-US"/>
            <w:rPrChange w:id="1084" w:author="碧海蓝天" w:date="2021-08-21T15:44:21Z">
              <w:rPr>
                <w:rFonts w:hint="eastAsia"/>
              </w:rPr>
            </w:rPrChange>
          </w:rPr>
          <w:t>（</w:t>
        </w:r>
      </w:ins>
      <w:ins w:id="1085" w:author="碧海蓝天" w:date="2021-08-21T15:45:00Z">
        <w:r>
          <w:rPr>
            <w:rFonts w:hint="eastAsia"/>
            <w:sz w:val="24"/>
            <w:lang w:val="en-US" w:eastAsia="zh-CN"/>
          </w:rPr>
          <w:t>1</w:t>
        </w:r>
      </w:ins>
      <w:ins w:id="1086" w:author="碧海蓝天" w:date="2021-08-21T15:47:21Z">
        <w:r>
          <w:rPr>
            <w:rFonts w:hint="eastAsia"/>
            <w:sz w:val="24"/>
            <w:lang w:val="en-US" w:eastAsia="zh-CN"/>
          </w:rPr>
          <w:t>0</w:t>
        </w:r>
      </w:ins>
      <w:ins w:id="1087" w:author="碧海蓝天" w:date="2021-08-21T15:44:21Z">
        <w:r>
          <w:rPr>
            <w:rFonts w:hint="eastAsia"/>
            <w:sz w:val="24"/>
            <w:lang w:val="en-US"/>
            <w:rPrChange w:id="1088" w:author="碧海蓝天" w:date="2021-08-21T15:44:21Z">
              <w:rPr>
                <w:rFonts w:hint="eastAsia"/>
              </w:rPr>
            </w:rPrChange>
          </w:rPr>
          <w:t>）备注：注释需要补充和说明的情况。</w:t>
        </w:r>
      </w:ins>
      <w:del w:id="1089" w:author="碧海蓝天" w:date="2021-08-21T15:45:17Z">
        <w:r>
          <w:rPr>
            <w:rFonts w:hint="eastAsia"/>
            <w:sz w:val="24"/>
            <w:lang w:val="en-US" w:eastAsia="zh-CN"/>
          </w:rPr>
          <w:delText>9编目</w:delText>
        </w:r>
      </w:del>
    </w:p>
    <w:p>
      <w:pPr>
        <w:pStyle w:val="8"/>
        <w:numPr>
          <w:ilvl w:val="-1"/>
          <w:numId w:val="0"/>
        </w:numPr>
        <w:spacing w:before="158" w:line="240" w:lineRule="auto"/>
        <w:ind w:left="480" w:leftChars="218" w:right="0" w:firstLine="2640" w:firstLineChars="1100"/>
        <w:jc w:val="left"/>
        <w:rPr>
          <w:del w:id="1091" w:author="碧海蓝天" w:date="2021-08-21T16:00:11Z"/>
          <w:rFonts w:hint="default"/>
          <w:sz w:val="24"/>
          <w:lang w:val="en-US" w:eastAsia="zh-CN"/>
        </w:rPr>
        <w:pPrChange w:id="1090" w:author="碧海蓝天" w:date="2021-08-21T16:00:18Z">
          <w:pPr>
            <w:pStyle w:val="8"/>
            <w:numPr>
              <w:ilvl w:val="-1"/>
              <w:numId w:val="0"/>
            </w:numPr>
            <w:spacing w:before="158" w:line="240" w:lineRule="auto"/>
            <w:ind w:left="981" w:right="0" w:firstLine="0"/>
            <w:jc w:val="left"/>
          </w:pPr>
        </w:pPrChange>
      </w:pPr>
    </w:p>
    <w:p>
      <w:pPr>
        <w:pStyle w:val="8"/>
        <w:numPr>
          <w:ilvl w:val="1"/>
          <w:numId w:val="15"/>
        </w:numPr>
        <w:tabs>
          <w:tab w:val="left" w:pos="1348"/>
        </w:tabs>
        <w:spacing w:before="4" w:after="0" w:line="240" w:lineRule="auto"/>
        <w:ind w:left="1349" w:leftChars="613" w:right="0" w:firstLine="1764" w:firstLineChars="732"/>
        <w:jc w:val="left"/>
        <w:rPr>
          <w:del w:id="1093" w:author="碧海蓝天" w:date="2021-08-21T16:00:11Z"/>
          <w:b/>
          <w:sz w:val="24"/>
        </w:rPr>
        <w:pPrChange w:id="1092" w:author="碧海蓝天" w:date="2021-08-21T16:00:18Z">
          <w:pPr>
            <w:pStyle w:val="8"/>
            <w:numPr>
              <w:ilvl w:val="1"/>
              <w:numId w:val="15"/>
            </w:numPr>
            <w:tabs>
              <w:tab w:val="left" w:pos="1348"/>
            </w:tabs>
            <w:spacing w:before="4" w:after="0" w:line="240" w:lineRule="auto"/>
            <w:ind w:left="1347" w:right="0" w:hanging="364"/>
            <w:jc w:val="left"/>
          </w:pPr>
        </w:pPrChange>
      </w:pPr>
      <w:del w:id="1094" w:author="碧海蓝天" w:date="2021-08-21T16:00:11Z">
        <w:bookmarkStart w:id="13" w:name="_bookmark10"/>
        <w:bookmarkEnd w:id="13"/>
        <w:bookmarkStart w:id="14" w:name="_bookmark10"/>
        <w:bookmarkEnd w:id="14"/>
        <w:r>
          <w:rPr>
            <w:b/>
            <w:sz w:val="24"/>
          </w:rPr>
          <w:delText>照片档案收集、整理的基本程序和要求</w:delText>
        </w:r>
      </w:del>
      <w:del w:id="1095" w:author="碧海蓝天" w:date="2021-08-21T16:00:11Z">
        <w:r>
          <w:rPr>
            <w:b/>
            <w:w w:val="99"/>
            <w:sz w:val="24"/>
          </w:rPr>
          <w:delText xml:space="preserve"> </w:delText>
        </w:r>
      </w:del>
    </w:p>
    <w:p>
      <w:pPr>
        <w:pStyle w:val="8"/>
        <w:numPr>
          <w:ilvl w:val="2"/>
          <w:numId w:val="15"/>
        </w:numPr>
        <w:tabs>
          <w:tab w:val="left" w:pos="1642"/>
        </w:tabs>
        <w:spacing w:before="158" w:after="0" w:line="240" w:lineRule="auto"/>
        <w:ind w:left="1562" w:leftChars="710" w:right="0" w:firstLine="1440" w:firstLineChars="600"/>
        <w:jc w:val="left"/>
        <w:rPr>
          <w:del w:id="1097" w:author="碧海蓝天" w:date="2021-08-21T16:00:11Z"/>
          <w:sz w:val="24"/>
        </w:rPr>
        <w:pPrChange w:id="1096" w:author="碧海蓝天" w:date="2021-08-21T16:00:18Z">
          <w:pPr>
            <w:pStyle w:val="8"/>
            <w:numPr>
              <w:ilvl w:val="2"/>
              <w:numId w:val="15"/>
            </w:numPr>
            <w:tabs>
              <w:tab w:val="left" w:pos="1642"/>
            </w:tabs>
            <w:spacing w:before="158" w:after="0" w:line="240" w:lineRule="auto"/>
            <w:ind w:left="1642" w:right="0" w:hanging="661"/>
            <w:jc w:val="left"/>
          </w:pPr>
        </w:pPrChange>
      </w:pPr>
      <w:del w:id="1098" w:author="碧海蓝天" w:date="2021-08-21T16:00:11Z">
        <w:r>
          <w:rPr>
            <w:sz w:val="24"/>
          </w:rPr>
          <w:delText xml:space="preserve">照片拍摄 </w:delText>
        </w:r>
      </w:del>
    </w:p>
    <w:p>
      <w:pPr>
        <w:pStyle w:val="3"/>
        <w:spacing w:before="161" w:line="362" w:lineRule="auto"/>
        <w:ind w:left="502" w:right="512" w:firstLine="2524" w:firstLineChars="1117"/>
        <w:rPr>
          <w:del w:id="1100" w:author="碧海蓝天" w:date="2021-08-21T16:00:11Z"/>
        </w:rPr>
        <w:pPrChange w:id="1099" w:author="碧海蓝天" w:date="2021-08-21T16:00:18Z">
          <w:pPr>
            <w:pStyle w:val="3"/>
            <w:spacing w:before="161" w:line="362" w:lineRule="auto"/>
            <w:ind w:left="502" w:right="512" w:firstLine="479"/>
          </w:pPr>
        </w:pPrChange>
      </w:pPr>
      <w:del w:id="1101" w:author="碧海蓝天" w:date="2021-08-21T16:00:11Z">
        <w:r>
          <w:rPr>
            <w:spacing w:val="-7"/>
          </w:rPr>
          <w:delText xml:space="preserve">一般使用不低于 </w:delText>
        </w:r>
      </w:del>
      <w:del w:id="1102" w:author="碧海蓝天" w:date="2021-08-21T16:00:11Z">
        <w:r>
          <w:rPr/>
          <w:delText>800</w:delText>
        </w:r>
      </w:del>
      <w:del w:id="1103" w:author="碧海蓝天" w:date="2021-08-21T16:00:11Z">
        <w:r>
          <w:rPr>
            <w:spacing w:val="-8"/>
          </w:rPr>
          <w:delText xml:space="preserve"> 万像素的单反相机</w:delText>
        </w:r>
      </w:del>
      <w:del w:id="1104" w:author="碧海蓝天" w:date="2021-08-21T16:00:11Z">
        <w:r>
          <w:rPr/>
          <w:delText>（</w:delText>
        </w:r>
      </w:del>
      <w:del w:id="1105" w:author="碧海蓝天" w:date="2021-08-21T16:00:11Z">
        <w:r>
          <w:rPr>
            <w:spacing w:val="-8"/>
          </w:rPr>
          <w:delText xml:space="preserve">卡片机不低于 </w:delText>
        </w:r>
      </w:del>
      <w:del w:id="1106" w:author="碧海蓝天" w:date="2021-08-21T16:00:11Z">
        <w:r>
          <w:rPr/>
          <w:delText>1000</w:delText>
        </w:r>
      </w:del>
      <w:del w:id="1107" w:author="碧海蓝天" w:date="2021-08-21T16:00:11Z">
        <w:r>
          <w:rPr>
            <w:spacing w:val="-14"/>
          </w:rPr>
          <w:delText xml:space="preserve"> 万像素</w:delText>
        </w:r>
      </w:del>
      <w:del w:id="1108" w:author="碧海蓝天" w:date="2021-08-21T16:00:11Z">
        <w:r>
          <w:rPr/>
          <w:delText>）</w:delText>
        </w:r>
      </w:del>
      <w:del w:id="1109" w:author="碧海蓝天" w:date="2021-08-21T16:00:11Z">
        <w:r>
          <w:rPr>
            <w:spacing w:val="-4"/>
          </w:rPr>
          <w:delText>从全貌、</w:delText>
        </w:r>
      </w:del>
      <w:del w:id="1110" w:author="碧海蓝天" w:date="2021-08-21T16:00:11Z">
        <w:r>
          <w:rPr/>
          <w:delText xml:space="preserve">局部、特写三个方面进行拍摄。 </w:delText>
        </w:r>
      </w:del>
    </w:p>
    <w:p>
      <w:pPr>
        <w:pStyle w:val="8"/>
        <w:numPr>
          <w:ilvl w:val="2"/>
          <w:numId w:val="15"/>
        </w:numPr>
        <w:tabs>
          <w:tab w:val="left" w:pos="1642"/>
        </w:tabs>
        <w:spacing w:before="4" w:after="0" w:line="240" w:lineRule="auto"/>
        <w:ind w:left="1562" w:leftChars="710" w:right="0" w:firstLine="1440" w:firstLineChars="600"/>
        <w:jc w:val="left"/>
        <w:rPr>
          <w:del w:id="1112" w:author="碧海蓝天" w:date="2021-08-21T16:00:11Z"/>
          <w:sz w:val="24"/>
        </w:rPr>
        <w:pPrChange w:id="1111" w:author="碧海蓝天" w:date="2021-08-21T16:00:18Z">
          <w:pPr>
            <w:pStyle w:val="8"/>
            <w:numPr>
              <w:ilvl w:val="2"/>
              <w:numId w:val="15"/>
            </w:numPr>
            <w:tabs>
              <w:tab w:val="left" w:pos="1642"/>
            </w:tabs>
            <w:spacing w:before="4" w:after="0" w:line="240" w:lineRule="auto"/>
            <w:ind w:left="1642" w:right="0" w:hanging="661"/>
            <w:jc w:val="left"/>
          </w:pPr>
        </w:pPrChange>
      </w:pPr>
      <w:del w:id="1113" w:author="碧海蓝天" w:date="2021-08-21T16:00:11Z">
        <w:r>
          <w:rPr>
            <w:sz w:val="24"/>
          </w:rPr>
          <w:delText xml:space="preserve">照片筛选 </w:delText>
        </w:r>
      </w:del>
    </w:p>
    <w:p>
      <w:pPr>
        <w:pStyle w:val="3"/>
        <w:spacing w:before="159" w:line="364" w:lineRule="auto"/>
        <w:ind w:left="502" w:right="512" w:firstLine="2569" w:firstLineChars="1117"/>
        <w:rPr>
          <w:del w:id="1115" w:author="碧海蓝天" w:date="2021-08-21T16:00:11Z"/>
        </w:rPr>
        <w:pPrChange w:id="1114" w:author="碧海蓝天" w:date="2021-08-21T16:00:18Z">
          <w:pPr>
            <w:pStyle w:val="3"/>
            <w:spacing w:before="159" w:line="364" w:lineRule="auto"/>
            <w:ind w:left="502" w:right="512" w:firstLine="479"/>
          </w:pPr>
        </w:pPrChange>
      </w:pPr>
      <w:del w:id="1116" w:author="碧海蓝天" w:date="2021-08-21T16:00:11Z">
        <w:r>
          <w:rPr>
            <w:spacing w:val="-5"/>
          </w:rPr>
          <w:delText>应当选择展现同一事件活动全貌和过程的主要照片归档，要求主题鲜明、影像清</w:delText>
        </w:r>
      </w:del>
      <w:del w:id="1117" w:author="碧海蓝天" w:date="2021-08-21T16:00:11Z">
        <w:r>
          <w:rPr/>
          <w:delText xml:space="preserve">晰、色彩还原真实且未加修饰和裁剪。 </w:delText>
        </w:r>
      </w:del>
    </w:p>
    <w:p>
      <w:pPr>
        <w:pStyle w:val="8"/>
        <w:numPr>
          <w:ilvl w:val="2"/>
          <w:numId w:val="15"/>
        </w:numPr>
        <w:tabs>
          <w:tab w:val="left" w:pos="1642"/>
        </w:tabs>
        <w:spacing w:before="1" w:after="0" w:line="240" w:lineRule="auto"/>
        <w:ind w:left="1562" w:leftChars="710" w:right="0" w:firstLine="1440" w:firstLineChars="600"/>
        <w:jc w:val="left"/>
        <w:rPr>
          <w:del w:id="1119" w:author="碧海蓝天" w:date="2021-08-21T16:00:11Z"/>
          <w:sz w:val="24"/>
        </w:rPr>
        <w:pPrChange w:id="1118" w:author="碧海蓝天" w:date="2021-08-21T16:00:18Z">
          <w:pPr>
            <w:pStyle w:val="8"/>
            <w:numPr>
              <w:ilvl w:val="2"/>
              <w:numId w:val="15"/>
            </w:numPr>
            <w:tabs>
              <w:tab w:val="left" w:pos="1642"/>
            </w:tabs>
            <w:spacing w:before="1" w:after="0" w:line="240" w:lineRule="auto"/>
            <w:ind w:left="1642" w:right="0" w:hanging="661"/>
            <w:jc w:val="left"/>
          </w:pPr>
        </w:pPrChange>
      </w:pPr>
      <w:del w:id="1120" w:author="碧海蓝天" w:date="2021-08-21T16:00:11Z">
        <w:r>
          <w:rPr>
            <w:sz w:val="24"/>
          </w:rPr>
          <w:delText xml:space="preserve">照片编辑 </w:delText>
        </w:r>
      </w:del>
    </w:p>
    <w:p>
      <w:pPr>
        <w:pStyle w:val="3"/>
        <w:spacing w:before="158"/>
        <w:ind w:left="981" w:firstLine="2160" w:firstLineChars="900"/>
        <w:rPr>
          <w:del w:id="1122" w:author="碧海蓝天" w:date="2021-08-21T16:00:11Z"/>
        </w:rPr>
        <w:pPrChange w:id="1121" w:author="碧海蓝天" w:date="2021-08-21T16:00:18Z">
          <w:pPr>
            <w:pStyle w:val="3"/>
            <w:spacing w:before="158"/>
            <w:ind w:left="981"/>
          </w:pPr>
        </w:pPrChange>
      </w:pPr>
      <w:del w:id="1123" w:author="碧海蓝天" w:date="2021-08-21T16:00:11Z">
        <w:r>
          <w:rPr/>
          <w:delText>数码照片归档时要求采用 “WORD”或“WPS”等软件进行编辑，照片编辑时严禁</w:delText>
        </w:r>
      </w:del>
    </w:p>
    <w:p>
      <w:pPr>
        <w:spacing w:after="0"/>
        <w:ind w:firstLine="1980" w:firstLineChars="900"/>
        <w:rPr>
          <w:del w:id="1125" w:author="碧海蓝天" w:date="2021-08-21T16:00:11Z"/>
        </w:rPr>
        <w:sectPr>
          <w:pgSz w:w="11910" w:h="16840"/>
          <w:pgMar w:top="1580" w:right="900" w:bottom="1240" w:left="1200" w:header="0" w:footer="1051" w:gutter="0"/>
          <w:cols w:space="720" w:num="1"/>
        </w:sectPr>
        <w:pPrChange w:id="1124" w:author="碧海蓝天" w:date="2021-08-21T16:00:18Z">
          <w:pPr>
            <w:spacing w:after="0"/>
          </w:pPr>
        </w:pPrChange>
      </w:pPr>
    </w:p>
    <w:p>
      <w:pPr>
        <w:pStyle w:val="3"/>
        <w:spacing w:before="106"/>
        <w:ind w:left="502" w:firstLine="2160" w:firstLineChars="900"/>
        <w:rPr>
          <w:del w:id="1127" w:author="碧海蓝天" w:date="2021-08-21T16:00:11Z"/>
        </w:rPr>
        <w:pPrChange w:id="1126" w:author="碧海蓝天" w:date="2021-08-21T16:00:18Z">
          <w:pPr>
            <w:pStyle w:val="3"/>
            <w:spacing w:before="106"/>
            <w:ind w:left="502"/>
          </w:pPr>
        </w:pPrChange>
      </w:pPr>
      <w:del w:id="1128" w:author="碧海蓝天" w:date="2021-08-21T16:00:11Z">
        <w:r>
          <w:rPr/>
          <w:delText xml:space="preserve">PS 和不按比例缩放。编辑格式见附录 B。 </w:delText>
        </w:r>
      </w:del>
    </w:p>
    <w:p>
      <w:pPr>
        <w:pStyle w:val="8"/>
        <w:numPr>
          <w:ilvl w:val="2"/>
          <w:numId w:val="15"/>
        </w:numPr>
        <w:tabs>
          <w:tab w:val="left" w:pos="1642"/>
        </w:tabs>
        <w:spacing w:before="158" w:after="0" w:line="240" w:lineRule="auto"/>
        <w:ind w:left="1562" w:leftChars="710" w:right="0" w:firstLine="1440" w:firstLineChars="600"/>
        <w:jc w:val="both"/>
        <w:rPr>
          <w:del w:id="1130" w:author="碧海蓝天" w:date="2021-08-21T16:00:11Z"/>
          <w:sz w:val="24"/>
        </w:rPr>
        <w:pPrChange w:id="1129" w:author="碧海蓝天" w:date="2021-08-21T16:00:18Z">
          <w:pPr>
            <w:pStyle w:val="8"/>
            <w:numPr>
              <w:ilvl w:val="2"/>
              <w:numId w:val="15"/>
            </w:numPr>
            <w:tabs>
              <w:tab w:val="left" w:pos="1642"/>
            </w:tabs>
            <w:spacing w:before="158" w:after="0" w:line="240" w:lineRule="auto"/>
            <w:ind w:left="1642" w:right="0" w:hanging="661"/>
            <w:jc w:val="both"/>
          </w:pPr>
        </w:pPrChange>
      </w:pPr>
      <w:del w:id="1131" w:author="碧海蓝天" w:date="2021-08-21T16:00:11Z">
        <w:r>
          <w:rPr>
            <w:sz w:val="24"/>
          </w:rPr>
          <w:delText xml:space="preserve">照片著录 </w:delText>
        </w:r>
      </w:del>
    </w:p>
    <w:p>
      <w:pPr>
        <w:pStyle w:val="3"/>
        <w:spacing w:before="160" w:line="362" w:lineRule="auto"/>
        <w:ind w:left="502" w:right="516" w:firstLine="2256" w:firstLineChars="1117"/>
        <w:jc w:val="both"/>
        <w:rPr>
          <w:del w:id="1133" w:author="碧海蓝天" w:date="2021-08-21T16:00:11Z"/>
          <w:rFonts w:hint="eastAsia" w:eastAsia="宋体"/>
          <w:lang w:val="en-US" w:eastAsia="zh-CN"/>
        </w:rPr>
        <w:pPrChange w:id="1132" w:author="碧海蓝天" w:date="2021-08-21T16:00:18Z">
          <w:pPr>
            <w:pStyle w:val="3"/>
            <w:spacing w:before="160" w:line="362" w:lineRule="auto"/>
            <w:ind w:left="502" w:right="516" w:firstLine="479"/>
            <w:jc w:val="both"/>
          </w:pPr>
        </w:pPrChange>
      </w:pPr>
      <w:del w:id="1134" w:author="碧海蓝天" w:date="2021-08-21T16:00:11Z">
        <w:r>
          <w:rPr>
            <w:spacing w:val="-19"/>
          </w:rPr>
          <w:delText>以每张照片为单位著录“题名”、“档号”、“数码底片号”、“参见号”、“拍</w:delText>
        </w:r>
      </w:del>
      <w:del w:id="1135" w:author="碧海蓝天" w:date="2021-08-21T16:00:11Z">
        <w:r>
          <w:rPr>
            <w:spacing w:val="-21"/>
          </w:rPr>
          <w:delText xml:space="preserve">摄者”、“拍摄时间”、“说明”等项目，详见附录 </w:delText>
        </w:r>
      </w:del>
      <w:del w:id="1136" w:author="碧海蓝天" w:date="2021-08-21T16:00:11Z">
        <w:r>
          <w:rPr/>
          <w:delText xml:space="preserve">C。 </w:delText>
        </w:r>
      </w:del>
    </w:p>
    <w:p>
      <w:pPr>
        <w:pStyle w:val="8"/>
        <w:numPr>
          <w:ilvl w:val="2"/>
          <w:numId w:val="15"/>
        </w:numPr>
        <w:tabs>
          <w:tab w:val="left" w:pos="1642"/>
        </w:tabs>
        <w:spacing w:before="5" w:after="0" w:line="240" w:lineRule="auto"/>
        <w:ind w:left="1562" w:leftChars="710" w:right="0" w:firstLine="1440" w:firstLineChars="600"/>
        <w:jc w:val="both"/>
        <w:rPr>
          <w:del w:id="1138" w:author="碧海蓝天" w:date="2021-08-21T16:00:11Z"/>
          <w:sz w:val="24"/>
        </w:rPr>
        <w:pPrChange w:id="1137" w:author="碧海蓝天" w:date="2021-08-21T16:00:18Z">
          <w:pPr>
            <w:pStyle w:val="8"/>
            <w:numPr>
              <w:ilvl w:val="2"/>
              <w:numId w:val="15"/>
            </w:numPr>
            <w:tabs>
              <w:tab w:val="left" w:pos="1642"/>
            </w:tabs>
            <w:spacing w:before="5" w:after="0" w:line="240" w:lineRule="auto"/>
            <w:ind w:left="1642" w:right="0" w:hanging="661"/>
            <w:jc w:val="both"/>
          </w:pPr>
        </w:pPrChange>
      </w:pPr>
      <w:del w:id="1139" w:author="碧海蓝天" w:date="2021-08-21T16:00:11Z">
        <w:r>
          <w:rPr>
            <w:sz w:val="24"/>
          </w:rPr>
          <w:delText xml:space="preserve">照片归档 </w:delText>
        </w:r>
      </w:del>
    </w:p>
    <w:p>
      <w:pPr>
        <w:pStyle w:val="3"/>
        <w:spacing w:before="158" w:line="364" w:lineRule="auto"/>
        <w:ind w:left="502" w:right="509" w:firstLine="2680" w:firstLineChars="1117"/>
        <w:jc w:val="both"/>
        <w:rPr>
          <w:del w:id="1141" w:author="碧海蓝天" w:date="2021-08-21T16:00:11Z"/>
        </w:rPr>
        <w:pPrChange w:id="1140" w:author="碧海蓝天" w:date="2021-08-21T16:00:18Z">
          <w:pPr>
            <w:pStyle w:val="3"/>
            <w:spacing w:before="158" w:line="364" w:lineRule="auto"/>
            <w:ind w:left="502" w:right="509" w:firstLine="479"/>
            <w:jc w:val="both"/>
          </w:pPr>
        </w:pPrChange>
      </w:pPr>
      <w:del w:id="1142" w:author="碧海蓝天" w:date="2021-08-21T16:00:11Z">
        <w:r>
          <w:rPr/>
          <w:delText>归档照片须保证记录同一事件照片的完整、准确、系统；且数码照片格式应为</w:delText>
        </w:r>
      </w:del>
      <w:del w:id="1143" w:author="碧海蓝天" w:date="2021-08-21T16:00:11Z">
        <w:r>
          <w:rPr>
            <w:spacing w:val="-4"/>
          </w:rPr>
          <w:delText>“JPEG</w:delText>
        </w:r>
      </w:del>
      <w:del w:id="1144" w:author="碧海蓝天" w:date="2021-08-21T16:00:11Z">
        <w:r>
          <w:rPr>
            <w:spacing w:val="-12"/>
          </w:rPr>
          <w:delText>”或</w:delText>
        </w:r>
      </w:del>
      <w:del w:id="1145" w:author="碧海蓝天" w:date="2021-08-21T16:00:11Z">
        <w:r>
          <w:rPr>
            <w:spacing w:val="-6"/>
          </w:rPr>
          <w:delText>“TIFF</w:delText>
        </w:r>
      </w:del>
      <w:del w:id="1146" w:author="碧海蓝天" w:date="2021-08-21T16:00:11Z">
        <w:r>
          <w:rPr>
            <w:spacing w:val="-4"/>
          </w:rPr>
          <w:delText xml:space="preserve">”，对于采用其它格式拍摄的数码照片，收集时应在保证分辨率不变的前提下，将其转成“JPEG”或“TIFF”格式。 </w:delText>
        </w:r>
      </w:del>
    </w:p>
    <w:p>
      <w:pPr>
        <w:pStyle w:val="8"/>
        <w:numPr>
          <w:ilvl w:val="0"/>
          <w:numId w:val="16"/>
        </w:numPr>
        <w:tabs>
          <w:tab w:val="left" w:pos="1343"/>
        </w:tabs>
        <w:spacing w:before="0" w:after="0" w:line="364" w:lineRule="auto"/>
        <w:ind w:left="502" w:right="395" w:firstLine="2569" w:firstLineChars="1117"/>
        <w:jc w:val="left"/>
        <w:rPr>
          <w:del w:id="1148" w:author="碧海蓝天" w:date="2021-08-21T16:00:11Z"/>
          <w:sz w:val="24"/>
        </w:rPr>
        <w:pPrChange w:id="1147" w:author="碧海蓝天" w:date="2021-08-21T16:00:18Z">
          <w:pPr>
            <w:pStyle w:val="8"/>
            <w:numPr>
              <w:ilvl w:val="0"/>
              <w:numId w:val="16"/>
            </w:numPr>
            <w:tabs>
              <w:tab w:val="left" w:pos="1343"/>
            </w:tabs>
            <w:spacing w:before="0" w:after="0" w:line="364" w:lineRule="auto"/>
            <w:ind w:left="502" w:right="395" w:firstLine="479"/>
            <w:jc w:val="left"/>
          </w:pPr>
        </w:pPrChange>
      </w:pPr>
      <w:del w:id="1149" w:author="碧海蓝天" w:date="2021-08-21T16:00:11Z">
        <w:r>
          <w:rPr>
            <w:spacing w:val="-5"/>
            <w:sz w:val="24"/>
          </w:rPr>
          <w:delText>原版照片应和编辑后的</w:delText>
        </w:r>
      </w:del>
      <w:del w:id="1150" w:author="碧海蓝天" w:date="2021-08-21T16:00:11Z">
        <w:r>
          <w:rPr>
            <w:spacing w:val="-8"/>
            <w:sz w:val="24"/>
          </w:rPr>
          <w:delText>“WORD</w:delText>
        </w:r>
      </w:del>
      <w:del w:id="1151" w:author="碧海蓝天" w:date="2021-08-21T16:00:11Z">
        <w:r>
          <w:rPr>
            <w:spacing w:val="-18"/>
            <w:sz w:val="24"/>
          </w:rPr>
          <w:delText>”版或</w:delText>
        </w:r>
      </w:del>
      <w:del w:id="1152" w:author="碧海蓝天" w:date="2021-08-21T16:00:11Z">
        <w:r>
          <w:rPr>
            <w:spacing w:val="-9"/>
            <w:sz w:val="24"/>
          </w:rPr>
          <w:delText>“WPS</w:delText>
        </w:r>
      </w:del>
      <w:del w:id="1153" w:author="碧海蓝天" w:date="2021-08-21T16:00:11Z">
        <w:r>
          <w:rPr>
            <w:spacing w:val="-3"/>
            <w:sz w:val="24"/>
          </w:rPr>
          <w:delText>”版照片一并刻录成只读光盘归档，光盘中的原版照片采用两级文件夹命名，第一级文件夹命名为</w:delText>
        </w:r>
      </w:del>
      <w:del w:id="1154" w:author="碧海蓝天" w:date="2021-08-21T16:00:11Z">
        <w:r>
          <w:rPr>
            <w:sz w:val="24"/>
          </w:rPr>
          <w:delText xml:space="preserve">“WORD”版或“WPS”版照片的案卷题名后加“原版”（备注），第二级文件夹命名同每组照片题名； </w:delText>
        </w:r>
      </w:del>
    </w:p>
    <w:p>
      <w:pPr>
        <w:pStyle w:val="8"/>
        <w:numPr>
          <w:ilvl w:val="0"/>
          <w:numId w:val="16"/>
        </w:numPr>
        <w:tabs>
          <w:tab w:val="left" w:pos="1343"/>
        </w:tabs>
        <w:spacing w:before="0" w:after="0" w:line="307" w:lineRule="exact"/>
        <w:ind w:left="1349" w:leftChars="613" w:right="0" w:firstLine="1585" w:firstLineChars="734"/>
        <w:jc w:val="left"/>
        <w:rPr>
          <w:del w:id="1156" w:author="碧海蓝天" w:date="2021-08-21T16:00:11Z"/>
          <w:sz w:val="24"/>
        </w:rPr>
        <w:pPrChange w:id="1155" w:author="碧海蓝天" w:date="2021-08-21T16:00:18Z">
          <w:pPr>
            <w:pStyle w:val="8"/>
            <w:numPr>
              <w:ilvl w:val="0"/>
              <w:numId w:val="16"/>
            </w:numPr>
            <w:tabs>
              <w:tab w:val="left" w:pos="1343"/>
            </w:tabs>
            <w:spacing w:before="0" w:after="0" w:line="307" w:lineRule="exact"/>
            <w:ind w:left="1343" w:right="0" w:hanging="362"/>
            <w:jc w:val="left"/>
          </w:pPr>
        </w:pPrChange>
      </w:pPr>
      <w:del w:id="1157" w:author="碧海蓝天" w:date="2021-08-21T16:00:11Z">
        <w:r>
          <w:rPr>
            <w:spacing w:val="-12"/>
            <w:sz w:val="24"/>
          </w:rPr>
          <w:delText xml:space="preserve">编辑后的 </w:delText>
        </w:r>
      </w:del>
      <w:del w:id="1158" w:author="碧海蓝天" w:date="2021-08-21T16:00:11Z">
        <w:r>
          <w:rPr>
            <w:sz w:val="24"/>
          </w:rPr>
          <w:delText>WORD</w:delText>
        </w:r>
      </w:del>
      <w:del w:id="1159" w:author="碧海蓝天" w:date="2021-08-21T16:00:11Z">
        <w:r>
          <w:rPr>
            <w:spacing w:val="-30"/>
            <w:sz w:val="24"/>
          </w:rPr>
          <w:delText xml:space="preserve"> 版或 </w:delText>
        </w:r>
      </w:del>
      <w:del w:id="1160" w:author="碧海蓝天" w:date="2021-08-21T16:00:11Z">
        <w:r>
          <w:rPr>
            <w:sz w:val="24"/>
          </w:rPr>
          <w:delText>WPS</w:delText>
        </w:r>
      </w:del>
      <w:del w:id="1161" w:author="碧海蓝天" w:date="2021-08-21T16:00:11Z">
        <w:r>
          <w:rPr>
            <w:spacing w:val="-8"/>
            <w:sz w:val="24"/>
          </w:rPr>
          <w:delText xml:space="preserve"> 版照片应录入公司档案管理系统； </w:delText>
        </w:r>
      </w:del>
    </w:p>
    <w:p>
      <w:pPr>
        <w:pStyle w:val="3"/>
        <w:spacing w:before="158" w:line="364" w:lineRule="auto"/>
        <w:ind w:left="502" w:right="520" w:firstLine="2680" w:firstLineChars="1117"/>
        <w:rPr>
          <w:del w:id="1163" w:author="碧海蓝天" w:date="2021-08-21T16:00:11Z"/>
        </w:rPr>
        <w:pPrChange w:id="1162" w:author="碧海蓝天" w:date="2021-08-21T16:00:18Z">
          <w:pPr>
            <w:pStyle w:val="3"/>
            <w:spacing w:before="158" w:line="364" w:lineRule="auto"/>
            <w:ind w:left="502" w:right="520" w:firstLine="479"/>
          </w:pPr>
        </w:pPrChange>
      </w:pPr>
      <w:del w:id="1164" w:author="碧海蓝天" w:date="2021-08-21T16:00:11Z">
        <w:r>
          <w:rPr/>
          <w:delText xml:space="preserve">3) 只读光盘归档时应填写光盘信息表并附在光盘盒背面，光盘信息表格式见附录 M。 </w:delText>
        </w:r>
      </w:del>
    </w:p>
    <w:p>
      <w:pPr>
        <w:pStyle w:val="3"/>
        <w:numPr>
          <w:ilvl w:val="2"/>
          <w:numId w:val="15"/>
        </w:numPr>
        <w:tabs>
          <w:tab w:val="left" w:pos="1642"/>
        </w:tabs>
        <w:spacing w:before="158" w:after="0" w:line="364" w:lineRule="auto"/>
        <w:ind w:left="0" w:right="520" w:firstLine="2160" w:firstLineChars="900"/>
        <w:jc w:val="left"/>
        <w:rPr>
          <w:del w:id="1166" w:author="碧海蓝天" w:date="2021-08-21T15:49:38Z"/>
          <w:sz w:val="24"/>
        </w:rPr>
        <w:pPrChange w:id="1165" w:author="碧海蓝天" w:date="2021-08-21T16:00:18Z">
          <w:pPr>
            <w:pStyle w:val="8"/>
            <w:numPr>
              <w:ilvl w:val="2"/>
              <w:numId w:val="15"/>
            </w:numPr>
            <w:tabs>
              <w:tab w:val="left" w:pos="1642"/>
            </w:tabs>
            <w:spacing w:before="0" w:after="0" w:line="307" w:lineRule="exact"/>
            <w:ind w:left="1642" w:right="0" w:hanging="661"/>
            <w:jc w:val="left"/>
          </w:pPr>
        </w:pPrChange>
      </w:pPr>
      <w:del w:id="1167" w:author="碧海蓝天" w:date="2021-08-21T15:49:38Z">
        <w:r>
          <w:rPr>
            <w:sz w:val="24"/>
          </w:rPr>
          <w:delText xml:space="preserve">照片归档份数 </w:delText>
        </w:r>
      </w:del>
    </w:p>
    <w:p>
      <w:pPr>
        <w:pStyle w:val="3"/>
        <w:spacing w:before="158" w:line="364" w:lineRule="auto"/>
        <w:ind w:left="0" w:right="520" w:firstLine="2160" w:firstLineChars="900"/>
        <w:rPr>
          <w:del w:id="1169" w:author="碧海蓝天" w:date="2021-08-21T15:49:38Z"/>
        </w:rPr>
        <w:pPrChange w:id="1168" w:author="碧海蓝天" w:date="2021-08-21T16:00:18Z">
          <w:pPr>
            <w:pStyle w:val="3"/>
            <w:spacing w:before="161"/>
            <w:ind w:left="981"/>
          </w:pPr>
        </w:pPrChange>
      </w:pPr>
      <w:del w:id="1170" w:author="碧海蓝天" w:date="2021-08-21T15:49:38Z">
        <w:r>
          <w:rPr/>
          <w:delText>工程照片归档纸质 2 份、光盘 3 份，其中对外交通公路归档纸质 4 份、光盘 4</w:delText>
        </w:r>
      </w:del>
    </w:p>
    <w:p>
      <w:pPr>
        <w:pStyle w:val="3"/>
        <w:spacing w:before="158" w:line="364" w:lineRule="auto"/>
        <w:ind w:left="0" w:right="520" w:firstLine="2160" w:firstLineChars="900"/>
        <w:rPr>
          <w:del w:id="1172" w:author="碧海蓝天" w:date="2021-08-21T15:49:38Z"/>
        </w:rPr>
        <w:pPrChange w:id="1171" w:author="碧海蓝天" w:date="2021-08-21T16:00:18Z">
          <w:pPr>
            <w:pStyle w:val="3"/>
            <w:spacing w:before="158"/>
            <w:ind w:left="502"/>
          </w:pPr>
        </w:pPrChange>
      </w:pPr>
      <w:del w:id="1173" w:author="碧海蓝天" w:date="2021-08-21T15:49:38Z">
        <w:r>
          <w:rPr/>
          <w:delText xml:space="preserve">份，其他照片归档纸质 1 份、光盘 3 份。 </w:delText>
        </w:r>
      </w:del>
    </w:p>
    <w:p>
      <w:pPr>
        <w:pStyle w:val="3"/>
        <w:numPr>
          <w:ilvl w:val="1"/>
          <w:numId w:val="15"/>
        </w:numPr>
        <w:tabs>
          <w:tab w:val="left" w:pos="1348"/>
        </w:tabs>
        <w:spacing w:before="158" w:after="0" w:line="364" w:lineRule="auto"/>
        <w:ind w:left="0" w:right="520" w:firstLine="2168" w:firstLineChars="900"/>
        <w:jc w:val="left"/>
        <w:rPr>
          <w:del w:id="1175" w:author="碧海蓝天" w:date="2021-08-21T15:49:38Z"/>
          <w:b/>
          <w:sz w:val="24"/>
        </w:rPr>
        <w:pPrChange w:id="1174" w:author="碧海蓝天" w:date="2021-08-21T16:00:18Z">
          <w:pPr>
            <w:pStyle w:val="8"/>
            <w:numPr>
              <w:ilvl w:val="1"/>
              <w:numId w:val="15"/>
            </w:numPr>
            <w:tabs>
              <w:tab w:val="left" w:pos="1348"/>
            </w:tabs>
            <w:spacing w:before="161" w:after="0" w:line="240" w:lineRule="auto"/>
            <w:ind w:left="1347" w:right="0" w:hanging="364"/>
            <w:jc w:val="left"/>
          </w:pPr>
        </w:pPrChange>
      </w:pPr>
      <w:del w:id="1176" w:author="碧海蓝天" w:date="2021-08-21T15:49:38Z">
        <w:bookmarkStart w:id="15" w:name="_bookmark11"/>
        <w:bookmarkEnd w:id="15"/>
        <w:bookmarkStart w:id="16" w:name="_bookmark11"/>
        <w:bookmarkEnd w:id="16"/>
        <w:r>
          <w:rPr>
            <w:b/>
            <w:sz w:val="24"/>
          </w:rPr>
          <w:delText>视频档案收集、整理的基本程序和要求</w:delText>
        </w:r>
      </w:del>
      <w:del w:id="1177" w:author="碧海蓝天" w:date="2021-08-21T15:49:38Z">
        <w:r>
          <w:rPr>
            <w:b/>
            <w:w w:val="99"/>
            <w:sz w:val="24"/>
          </w:rPr>
          <w:delText xml:space="preserve"> </w:delText>
        </w:r>
      </w:del>
    </w:p>
    <w:p>
      <w:pPr>
        <w:pStyle w:val="3"/>
        <w:numPr>
          <w:ilvl w:val="2"/>
          <w:numId w:val="15"/>
        </w:numPr>
        <w:tabs>
          <w:tab w:val="left" w:pos="1642"/>
        </w:tabs>
        <w:spacing w:before="158" w:after="0" w:line="364" w:lineRule="auto"/>
        <w:ind w:left="0" w:right="520" w:firstLine="2160" w:firstLineChars="900"/>
        <w:jc w:val="both"/>
        <w:rPr>
          <w:del w:id="1179" w:author="碧海蓝天" w:date="2021-08-21T15:49:38Z"/>
          <w:sz w:val="24"/>
        </w:rPr>
        <w:pPrChange w:id="1178" w:author="碧海蓝天" w:date="2021-08-21T16:00:18Z">
          <w:pPr>
            <w:pStyle w:val="8"/>
            <w:numPr>
              <w:ilvl w:val="2"/>
              <w:numId w:val="15"/>
            </w:numPr>
            <w:tabs>
              <w:tab w:val="left" w:pos="1642"/>
            </w:tabs>
            <w:spacing w:before="158" w:after="0" w:line="240" w:lineRule="auto"/>
            <w:ind w:left="1642" w:right="0" w:hanging="661"/>
            <w:jc w:val="both"/>
          </w:pPr>
        </w:pPrChange>
      </w:pPr>
      <w:del w:id="1180" w:author="碧海蓝天" w:date="2021-08-21T15:49:38Z">
        <w:r>
          <w:rPr>
            <w:sz w:val="24"/>
          </w:rPr>
          <w:delText xml:space="preserve">视频拍摄 </w:delText>
        </w:r>
      </w:del>
    </w:p>
    <w:p>
      <w:pPr>
        <w:pStyle w:val="3"/>
        <w:spacing w:before="158" w:line="364" w:lineRule="auto"/>
        <w:ind w:left="0" w:right="520" w:firstLine="2106" w:firstLineChars="900"/>
        <w:jc w:val="left"/>
        <w:rPr>
          <w:del w:id="1182" w:author="碧海蓝天" w:date="2021-08-21T15:49:38Z"/>
        </w:rPr>
        <w:pPrChange w:id="1181" w:author="碧海蓝天" w:date="2021-08-21T16:00:18Z">
          <w:pPr>
            <w:pStyle w:val="3"/>
            <w:spacing w:before="160" w:line="364" w:lineRule="auto"/>
            <w:ind w:left="502" w:right="512" w:firstLine="479"/>
            <w:jc w:val="both"/>
          </w:pPr>
        </w:pPrChange>
      </w:pPr>
      <w:del w:id="1183" w:author="碧海蓝天" w:date="2021-08-21T15:49:38Z">
        <w:r>
          <w:rPr>
            <w:spacing w:val="-3"/>
          </w:rPr>
          <w:delText xml:space="preserve">应当采用高清摄录设备以不低于 </w:delText>
        </w:r>
      </w:del>
      <w:del w:id="1184" w:author="碧海蓝天" w:date="2021-08-21T15:49:38Z">
        <w:r>
          <w:rPr/>
          <w:delText>1920×1080</w:delText>
        </w:r>
      </w:del>
      <w:del w:id="1185" w:author="碧海蓝天" w:date="2021-08-21T15:49:38Z">
        <w:r>
          <w:rPr>
            <w:spacing w:val="-8"/>
          </w:rPr>
          <w:delText xml:space="preserve"> 像素记录，并通过非线编辑设备统</w:delText>
        </w:r>
      </w:del>
      <w:del w:id="1186" w:author="碧海蓝天" w:date="2021-08-21T15:49:38Z">
        <w:r>
          <w:rPr/>
          <w:delText>一转换为“FLV、AVI、MP4、MPEG”等通用格式高清视频文件。技术要求包括：制式</w:delText>
        </w:r>
      </w:del>
      <w:del w:id="1187" w:author="碧海蓝天" w:date="2021-08-21T15:49:38Z">
        <w:r>
          <w:rPr>
            <w:spacing w:val="-18"/>
          </w:rPr>
          <w:delText xml:space="preserve">选择 </w:delText>
        </w:r>
      </w:del>
      <w:del w:id="1188" w:author="碧海蓝天" w:date="2021-08-21T15:49:38Z">
        <w:r>
          <w:rPr/>
          <w:delText>HD-I100：PAL</w:delText>
        </w:r>
      </w:del>
      <w:del w:id="1189" w:author="碧海蓝天" w:date="2021-08-21T15:49:38Z">
        <w:r>
          <w:rPr>
            <w:spacing w:val="-12"/>
          </w:rPr>
          <w:delText xml:space="preserve"> 制式；视频码率不低于 </w:delText>
        </w:r>
      </w:del>
      <w:del w:id="1190" w:author="碧海蓝天" w:date="2021-08-21T15:49:38Z">
        <w:r>
          <w:rPr/>
          <w:delText>lOOMb/s；</w:delText>
        </w:r>
      </w:del>
      <w:del w:id="1191" w:author="碧海蓝天" w:date="2021-08-21T15:49:38Z">
        <w:r>
          <w:rPr>
            <w:spacing w:val="-5"/>
          </w:rPr>
          <w:delText xml:space="preserve">输出像素分辨率不低于为 </w:delText>
        </w:r>
      </w:del>
      <w:del w:id="1192" w:author="碧海蓝天" w:date="2021-08-21T15:49:38Z">
        <w:r>
          <w:rPr>
            <w:spacing w:val="-4"/>
          </w:rPr>
          <w:delText>1920</w:delText>
        </w:r>
      </w:del>
    </w:p>
    <w:p>
      <w:pPr>
        <w:pStyle w:val="3"/>
        <w:spacing w:before="158" w:line="364" w:lineRule="auto"/>
        <w:ind w:left="0" w:right="520" w:firstLine="2160" w:firstLineChars="900"/>
        <w:jc w:val="left"/>
        <w:rPr>
          <w:del w:id="1194" w:author="碧海蓝天" w:date="2021-08-21T15:49:38Z"/>
        </w:rPr>
        <w:pPrChange w:id="1193" w:author="碧海蓝天" w:date="2021-08-21T16:00:18Z">
          <w:pPr>
            <w:pStyle w:val="3"/>
            <w:spacing w:line="364" w:lineRule="auto"/>
            <w:ind w:left="502" w:right="512"/>
            <w:jc w:val="both"/>
          </w:pPr>
        </w:pPrChange>
      </w:pPr>
      <w:del w:id="1195" w:author="碧海蓝天" w:date="2021-08-21T15:49:38Z">
        <w:r>
          <w:rPr/>
          <w:delText>×1080</w:delText>
        </w:r>
      </w:del>
      <w:del w:id="1196" w:author="碧海蓝天" w:date="2021-08-21T15:49:38Z">
        <w:r>
          <w:rPr>
            <w:spacing w:val="-5"/>
          </w:rPr>
          <w:delText xml:space="preserve">；音频采样率：双声道 </w:delText>
        </w:r>
      </w:del>
      <w:del w:id="1197" w:author="碧海蓝天" w:date="2021-08-21T15:49:38Z">
        <w:r>
          <w:rPr/>
          <w:delText>48kHz；</w:delText>
        </w:r>
      </w:del>
      <w:del w:id="1198" w:author="碧海蓝天" w:date="2021-08-21T15:49:38Z">
        <w:r>
          <w:rPr>
            <w:spacing w:val="-6"/>
          </w:rPr>
          <w:delText xml:space="preserve">采样精度：不低于 </w:delText>
        </w:r>
      </w:del>
      <w:del w:id="1199" w:author="碧海蓝天" w:date="2021-08-21T15:49:38Z">
        <w:r>
          <w:rPr/>
          <w:delText>16bit</w:delText>
        </w:r>
      </w:del>
      <w:del w:id="1200" w:author="碧海蓝天" w:date="2021-08-21T15:49:38Z">
        <w:r>
          <w:rPr>
            <w:spacing w:val="-2"/>
          </w:rPr>
          <w:delText>。但反映工程项目开</w:delText>
        </w:r>
      </w:del>
      <w:del w:id="1201" w:author="碧海蓝天" w:date="2021-08-21T15:49:38Z">
        <w:r>
          <w:rPr>
            <w:spacing w:val="13"/>
          </w:rPr>
          <w:delText xml:space="preserve">工、截流、首台机组发电等重要事项，应当采用高清摄录设备以不低于 </w:delText>
        </w:r>
      </w:del>
      <w:del w:id="1202" w:author="碧海蓝天" w:date="2021-08-21T15:49:38Z">
        <w:r>
          <w:rPr>
            <w:spacing w:val="3"/>
          </w:rPr>
          <w:delText xml:space="preserve">1920× </w:delText>
        </w:r>
      </w:del>
      <w:del w:id="1203" w:author="碧海蓝天" w:date="2021-08-21T15:49:38Z">
        <w:r>
          <w:rPr/>
          <w:delText>1080/50I</w:delText>
        </w:r>
      </w:del>
      <w:del w:id="1204" w:author="碧海蓝天" w:date="2021-08-21T15:49:38Z">
        <w:r>
          <w:rPr>
            <w:spacing w:val="-10"/>
          </w:rPr>
          <w:delText xml:space="preserve"> 像素记录。  </w:delText>
        </w:r>
      </w:del>
    </w:p>
    <w:p>
      <w:pPr>
        <w:pStyle w:val="3"/>
        <w:numPr>
          <w:ilvl w:val="2"/>
          <w:numId w:val="15"/>
        </w:numPr>
        <w:tabs>
          <w:tab w:val="left" w:pos="1642"/>
        </w:tabs>
        <w:spacing w:before="158" w:after="0" w:line="364" w:lineRule="auto"/>
        <w:ind w:left="0" w:right="520" w:firstLine="2160" w:firstLineChars="900"/>
        <w:jc w:val="both"/>
        <w:rPr>
          <w:del w:id="1206" w:author="碧海蓝天" w:date="2021-08-21T15:49:38Z"/>
          <w:sz w:val="24"/>
        </w:rPr>
        <w:pPrChange w:id="1205" w:author="碧海蓝天" w:date="2021-08-21T16:00:18Z">
          <w:pPr>
            <w:pStyle w:val="8"/>
            <w:numPr>
              <w:ilvl w:val="2"/>
              <w:numId w:val="15"/>
            </w:numPr>
            <w:tabs>
              <w:tab w:val="left" w:pos="1642"/>
            </w:tabs>
            <w:spacing w:before="0" w:after="0" w:line="307" w:lineRule="exact"/>
            <w:ind w:left="1642" w:right="0" w:hanging="661"/>
            <w:jc w:val="both"/>
          </w:pPr>
        </w:pPrChange>
      </w:pPr>
      <w:del w:id="1207" w:author="碧海蓝天" w:date="2021-08-21T15:49:38Z">
        <w:r>
          <w:rPr>
            <w:sz w:val="24"/>
          </w:rPr>
          <w:delText xml:space="preserve">视频剪辑 </w:delText>
        </w:r>
      </w:del>
    </w:p>
    <w:p>
      <w:pPr>
        <w:pStyle w:val="3"/>
        <w:spacing w:before="158" w:line="364" w:lineRule="auto"/>
        <w:ind w:left="0" w:right="520" w:firstLine="2016" w:firstLineChars="900"/>
        <w:jc w:val="left"/>
        <w:rPr>
          <w:del w:id="1209" w:author="碧海蓝天" w:date="2021-08-21T15:49:38Z"/>
        </w:rPr>
        <w:pPrChange w:id="1208" w:author="碧海蓝天" w:date="2021-08-21T16:00:18Z">
          <w:pPr>
            <w:pStyle w:val="3"/>
            <w:spacing w:before="158" w:line="362" w:lineRule="auto"/>
            <w:ind w:left="502" w:right="517" w:firstLine="479"/>
            <w:jc w:val="both"/>
          </w:pPr>
        </w:pPrChange>
      </w:pPr>
      <w:del w:id="1210" w:author="碧海蓝天" w:date="2021-08-21T15:49:38Z">
        <w:r>
          <w:rPr>
            <w:spacing w:val="-8"/>
          </w:rPr>
          <w:delText>以事件为单位剪辑形成视频文件，其中大全景或展现事件核心内容的画面应当剪</w:delText>
        </w:r>
      </w:del>
      <w:del w:id="1211" w:author="碧海蓝天" w:date="2021-08-21T15:49:38Z">
        <w:r>
          <w:rPr>
            <w:spacing w:val="-4"/>
          </w:rPr>
          <w:delText xml:space="preserve">辑在视频第一个画面，且视频末尾须加 </w:delText>
        </w:r>
      </w:del>
      <w:del w:id="1212" w:author="碧海蓝天" w:date="2021-08-21T15:49:38Z">
        <w:r>
          <w:rPr/>
          <w:delText>l～2</w:delText>
        </w:r>
      </w:del>
      <w:del w:id="1213" w:author="碧海蓝天" w:date="2021-08-21T15:49:38Z">
        <w:r>
          <w:rPr>
            <w:spacing w:val="-12"/>
          </w:rPr>
          <w:delText xml:space="preserve"> 秒彩条。 </w:delText>
        </w:r>
      </w:del>
    </w:p>
    <w:p>
      <w:pPr>
        <w:pStyle w:val="3"/>
        <w:numPr>
          <w:ilvl w:val="2"/>
          <w:numId w:val="15"/>
        </w:numPr>
        <w:tabs>
          <w:tab w:val="left" w:pos="1642"/>
        </w:tabs>
        <w:spacing w:before="158" w:after="0" w:line="364" w:lineRule="auto"/>
        <w:ind w:left="0" w:right="520" w:firstLine="2160" w:firstLineChars="900"/>
        <w:jc w:val="both"/>
        <w:rPr>
          <w:del w:id="1215" w:author="碧海蓝天" w:date="2021-08-21T15:49:38Z"/>
          <w:sz w:val="24"/>
        </w:rPr>
        <w:pPrChange w:id="1214" w:author="碧海蓝天" w:date="2021-08-21T16:00:18Z">
          <w:pPr>
            <w:pStyle w:val="8"/>
            <w:numPr>
              <w:ilvl w:val="2"/>
              <w:numId w:val="15"/>
            </w:numPr>
            <w:tabs>
              <w:tab w:val="left" w:pos="1642"/>
            </w:tabs>
            <w:spacing w:before="6" w:after="0" w:line="240" w:lineRule="auto"/>
            <w:ind w:left="1642" w:right="0" w:hanging="661"/>
            <w:jc w:val="both"/>
          </w:pPr>
        </w:pPrChange>
      </w:pPr>
      <w:del w:id="1216" w:author="碧海蓝天" w:date="2021-08-21T15:49:38Z">
        <w:r>
          <w:rPr>
            <w:sz w:val="24"/>
          </w:rPr>
          <w:delText xml:space="preserve">视频著录 </w:delText>
        </w:r>
      </w:del>
    </w:p>
    <w:p>
      <w:pPr>
        <w:pStyle w:val="3"/>
        <w:spacing w:before="158" w:after="0" w:line="364" w:lineRule="auto"/>
        <w:ind w:left="0" w:right="520" w:firstLine="2160" w:firstLineChars="900"/>
        <w:jc w:val="both"/>
        <w:rPr>
          <w:del w:id="1218" w:author="碧海蓝天" w:date="2021-08-21T15:49:38Z"/>
          <w:sz w:val="24"/>
        </w:rPr>
        <w:sectPr>
          <w:pgSz w:w="11910" w:h="16840"/>
          <w:pgMar w:top="1580" w:right="900" w:bottom="1240" w:left="1200" w:header="0" w:footer="1051" w:gutter="0"/>
          <w:cols w:space="720" w:num="1"/>
        </w:sectPr>
        <w:pPrChange w:id="1217" w:author="碧海蓝天" w:date="2021-08-21T16:00:18Z">
          <w:pPr>
            <w:spacing w:after="0" w:line="240" w:lineRule="auto"/>
            <w:jc w:val="both"/>
          </w:pPr>
        </w:pPrChange>
      </w:pPr>
    </w:p>
    <w:p>
      <w:pPr>
        <w:pStyle w:val="3"/>
        <w:spacing w:before="158" w:line="364" w:lineRule="auto"/>
        <w:ind w:left="0" w:right="520" w:firstLine="1818" w:firstLineChars="900"/>
        <w:rPr>
          <w:del w:id="1220" w:author="碧海蓝天" w:date="2021-08-21T15:49:38Z"/>
        </w:rPr>
        <w:pPrChange w:id="1219" w:author="碧海蓝天" w:date="2021-08-21T16:00:18Z">
          <w:pPr>
            <w:pStyle w:val="3"/>
            <w:spacing w:before="106" w:line="338" w:lineRule="auto"/>
            <w:ind w:left="502" w:right="517" w:firstLine="479"/>
          </w:pPr>
        </w:pPrChange>
      </w:pPr>
      <w:del w:id="1221" w:author="碧海蓝天" w:date="2021-08-21T15:49:38Z">
        <w:r>
          <w:rPr>
            <w:spacing w:val="-19"/>
          </w:rPr>
          <w:delText>每个视频文件须著录“文件题名”、“档号”、“事件描述”、“关键词”、“时</w:delText>
        </w:r>
      </w:del>
      <w:del w:id="1222" w:author="碧海蓝天" w:date="2021-08-21T15:49:38Z">
        <w:r>
          <w:rPr>
            <w:spacing w:val="-3"/>
          </w:rPr>
          <w:delText xml:space="preserve">长”、“拍摄者”、“拍摄时间”等项目，详见附录 </w:delText>
        </w:r>
      </w:del>
      <w:del w:id="1223" w:author="碧海蓝天" w:date="2021-08-21T15:49:38Z">
        <w:r>
          <w:rPr/>
          <w:delText xml:space="preserve">D。 </w:delText>
        </w:r>
      </w:del>
    </w:p>
    <w:p>
      <w:pPr>
        <w:pStyle w:val="3"/>
        <w:numPr>
          <w:ilvl w:val="2"/>
          <w:numId w:val="15"/>
        </w:numPr>
        <w:tabs>
          <w:tab w:val="left" w:pos="1642"/>
        </w:tabs>
        <w:spacing w:before="158" w:after="0" w:line="364" w:lineRule="auto"/>
        <w:ind w:left="0" w:right="520" w:firstLine="2160" w:firstLineChars="900"/>
        <w:jc w:val="left"/>
        <w:rPr>
          <w:del w:id="1225" w:author="碧海蓝天" w:date="2021-08-21T15:49:38Z"/>
          <w:sz w:val="24"/>
        </w:rPr>
        <w:pPrChange w:id="1224" w:author="碧海蓝天" w:date="2021-08-21T16:00:18Z">
          <w:pPr>
            <w:pStyle w:val="8"/>
            <w:numPr>
              <w:ilvl w:val="2"/>
              <w:numId w:val="15"/>
            </w:numPr>
            <w:tabs>
              <w:tab w:val="left" w:pos="1642"/>
            </w:tabs>
            <w:spacing w:before="4" w:after="0" w:line="240" w:lineRule="auto"/>
            <w:ind w:left="1642" w:right="0" w:hanging="661"/>
            <w:jc w:val="left"/>
          </w:pPr>
        </w:pPrChange>
      </w:pPr>
      <w:del w:id="1226" w:author="碧海蓝天" w:date="2021-08-21T15:49:38Z">
        <w:r>
          <w:rPr>
            <w:sz w:val="24"/>
          </w:rPr>
          <w:delText xml:space="preserve">视频归档 </w:delText>
        </w:r>
      </w:del>
    </w:p>
    <w:p>
      <w:pPr>
        <w:pStyle w:val="3"/>
        <w:spacing w:before="158" w:line="364" w:lineRule="auto"/>
        <w:ind w:left="0" w:right="520" w:firstLine="1998" w:firstLineChars="900"/>
        <w:rPr>
          <w:del w:id="1228" w:author="碧海蓝天" w:date="2021-08-21T15:49:38Z"/>
        </w:rPr>
        <w:pPrChange w:id="1227" w:author="碧海蓝天" w:date="2021-08-21T16:00:18Z">
          <w:pPr>
            <w:pStyle w:val="3"/>
            <w:spacing w:before="127" w:line="340" w:lineRule="auto"/>
            <w:ind w:left="502" w:right="514" w:firstLine="479"/>
          </w:pPr>
        </w:pPrChange>
      </w:pPr>
      <w:del w:id="1229" w:author="碧海蓝天" w:date="2021-08-21T15:49:38Z">
        <w:r>
          <w:rPr>
            <w:spacing w:val="-9"/>
          </w:rPr>
          <w:delText>须保证视频文件的完整、准确、系统；视频材料归档时要求刻录成只读光盘，且</w:delText>
        </w:r>
      </w:del>
      <w:del w:id="1230" w:author="碧海蓝天" w:date="2021-08-21T15:49:38Z">
        <w:r>
          <w:rPr/>
          <w:delText xml:space="preserve">不同项目应分别刻录；同时视频档案应录入公司档案管理系统。 </w:delText>
        </w:r>
      </w:del>
    </w:p>
    <w:p>
      <w:pPr>
        <w:pStyle w:val="3"/>
        <w:numPr>
          <w:ilvl w:val="2"/>
          <w:numId w:val="15"/>
        </w:numPr>
        <w:tabs>
          <w:tab w:val="left" w:pos="1642"/>
        </w:tabs>
        <w:spacing w:before="158" w:after="0" w:line="364" w:lineRule="auto"/>
        <w:ind w:left="0" w:right="520" w:firstLine="2160" w:firstLineChars="900"/>
        <w:jc w:val="left"/>
        <w:rPr>
          <w:del w:id="1232" w:author="碧海蓝天" w:date="2021-08-21T15:49:38Z"/>
          <w:sz w:val="24"/>
        </w:rPr>
        <w:pPrChange w:id="1231" w:author="碧海蓝天" w:date="2021-08-21T16:00:18Z">
          <w:pPr>
            <w:pStyle w:val="8"/>
            <w:numPr>
              <w:ilvl w:val="2"/>
              <w:numId w:val="15"/>
            </w:numPr>
            <w:tabs>
              <w:tab w:val="left" w:pos="1642"/>
            </w:tabs>
            <w:spacing w:before="0" w:after="0" w:line="240" w:lineRule="auto"/>
            <w:ind w:left="1642" w:right="0" w:hanging="661"/>
            <w:jc w:val="left"/>
          </w:pPr>
        </w:pPrChange>
      </w:pPr>
      <w:del w:id="1233" w:author="碧海蓝天" w:date="2021-08-21T15:49:38Z">
        <w:r>
          <w:rPr>
            <w:sz w:val="24"/>
          </w:rPr>
          <w:delText xml:space="preserve">视频归档份数 </w:delText>
        </w:r>
      </w:del>
    </w:p>
    <w:p>
      <w:pPr>
        <w:pStyle w:val="3"/>
        <w:spacing w:before="158" w:line="364" w:lineRule="auto"/>
        <w:ind w:left="0" w:right="520" w:firstLine="2160" w:firstLineChars="900"/>
        <w:rPr>
          <w:del w:id="1235" w:author="碧海蓝天" w:date="2021-08-21T15:49:38Z"/>
        </w:rPr>
        <w:pPrChange w:id="1234" w:author="碧海蓝天" w:date="2021-08-21T16:00:18Z">
          <w:pPr>
            <w:pStyle w:val="3"/>
            <w:spacing w:before="127"/>
            <w:ind w:left="981"/>
          </w:pPr>
        </w:pPrChange>
      </w:pPr>
      <w:del w:id="1236" w:author="碧海蓝天" w:date="2021-08-21T15:49:38Z">
        <w:r>
          <w:rPr/>
          <w:delText xml:space="preserve">视频文件归档光盘 3 份。 </w:delText>
        </w:r>
      </w:del>
    </w:p>
    <w:p>
      <w:pPr>
        <w:pStyle w:val="3"/>
        <w:numPr>
          <w:ilvl w:val="1"/>
          <w:numId w:val="15"/>
        </w:numPr>
        <w:tabs>
          <w:tab w:val="left" w:pos="1348"/>
        </w:tabs>
        <w:spacing w:before="158" w:after="0" w:line="364" w:lineRule="auto"/>
        <w:ind w:left="0" w:right="520" w:firstLine="2168" w:firstLineChars="900"/>
        <w:jc w:val="left"/>
        <w:rPr>
          <w:del w:id="1238" w:author="碧海蓝天" w:date="2021-08-21T15:49:38Z"/>
          <w:b/>
          <w:sz w:val="24"/>
        </w:rPr>
        <w:pPrChange w:id="1237" w:author="碧海蓝天" w:date="2021-08-21T16:00:18Z">
          <w:pPr>
            <w:pStyle w:val="8"/>
            <w:numPr>
              <w:ilvl w:val="1"/>
              <w:numId w:val="15"/>
            </w:numPr>
            <w:tabs>
              <w:tab w:val="left" w:pos="1348"/>
            </w:tabs>
            <w:spacing w:before="130" w:after="0" w:line="240" w:lineRule="auto"/>
            <w:ind w:left="1347" w:right="0" w:hanging="364"/>
            <w:jc w:val="left"/>
          </w:pPr>
        </w:pPrChange>
      </w:pPr>
      <w:del w:id="1239" w:author="碧海蓝天" w:date="2021-08-21T15:49:38Z">
        <w:bookmarkStart w:id="17" w:name="_bookmark12"/>
        <w:bookmarkEnd w:id="17"/>
        <w:bookmarkStart w:id="18" w:name="_bookmark12"/>
        <w:bookmarkEnd w:id="18"/>
        <w:r>
          <w:rPr>
            <w:b/>
            <w:sz w:val="24"/>
          </w:rPr>
          <w:delText>音频档案收集、整理的基本程序和要求</w:delText>
        </w:r>
      </w:del>
      <w:del w:id="1240" w:author="碧海蓝天" w:date="2021-08-21T15:49:38Z">
        <w:r>
          <w:rPr>
            <w:b/>
            <w:w w:val="99"/>
            <w:sz w:val="24"/>
          </w:rPr>
          <w:delText xml:space="preserve"> </w:delText>
        </w:r>
      </w:del>
    </w:p>
    <w:p>
      <w:pPr>
        <w:pStyle w:val="3"/>
        <w:numPr>
          <w:ilvl w:val="2"/>
          <w:numId w:val="15"/>
        </w:numPr>
        <w:tabs>
          <w:tab w:val="left" w:pos="1609"/>
        </w:tabs>
        <w:spacing w:before="158" w:after="0" w:line="364" w:lineRule="auto"/>
        <w:ind w:left="0" w:right="520" w:firstLine="2160" w:firstLineChars="900"/>
        <w:jc w:val="left"/>
        <w:rPr>
          <w:del w:id="1242" w:author="碧海蓝天" w:date="2021-08-21T15:49:38Z"/>
          <w:b/>
          <w:sz w:val="24"/>
        </w:rPr>
        <w:pPrChange w:id="1241" w:author="碧海蓝天" w:date="2021-08-21T16:00:18Z">
          <w:pPr>
            <w:pStyle w:val="8"/>
            <w:numPr>
              <w:ilvl w:val="2"/>
              <w:numId w:val="15"/>
            </w:numPr>
            <w:tabs>
              <w:tab w:val="left" w:pos="1609"/>
            </w:tabs>
            <w:spacing w:before="127" w:after="0" w:line="240" w:lineRule="auto"/>
            <w:ind w:left="1608" w:right="0" w:hanging="661"/>
            <w:jc w:val="left"/>
          </w:pPr>
        </w:pPrChange>
      </w:pPr>
      <w:del w:id="1243" w:author="碧海蓝天" w:date="2021-08-21T15:49:38Z">
        <w:r>
          <w:rPr>
            <w:sz w:val="24"/>
          </w:rPr>
          <w:delText>音频录制</w:delText>
        </w:r>
      </w:del>
      <w:del w:id="1244" w:author="碧海蓝天" w:date="2021-08-21T15:49:38Z">
        <w:r>
          <w:rPr>
            <w:b/>
            <w:w w:val="99"/>
            <w:sz w:val="24"/>
          </w:rPr>
          <w:delText xml:space="preserve"> </w:delText>
        </w:r>
      </w:del>
    </w:p>
    <w:p>
      <w:pPr>
        <w:pStyle w:val="3"/>
        <w:spacing w:before="158" w:line="364" w:lineRule="auto"/>
        <w:ind w:left="0" w:right="520" w:firstLine="1980" w:firstLineChars="900"/>
        <w:rPr>
          <w:del w:id="1246" w:author="碧海蓝天" w:date="2021-08-21T15:49:38Z"/>
        </w:rPr>
        <w:pPrChange w:id="1245" w:author="碧海蓝天" w:date="2021-08-21T16:00:18Z">
          <w:pPr>
            <w:pStyle w:val="3"/>
            <w:spacing w:before="129" w:line="338" w:lineRule="auto"/>
            <w:ind w:left="502" w:right="515" w:firstLine="446"/>
          </w:pPr>
        </w:pPrChange>
      </w:pPr>
      <w:del w:id="1247" w:author="碧海蓝天" w:date="2021-08-21T15:49:38Z">
        <w:r>
          <w:rPr>
            <w:spacing w:val="-10"/>
          </w:rPr>
          <w:delText xml:space="preserve">音频应采用 </w:delText>
        </w:r>
      </w:del>
      <w:del w:id="1248" w:author="碧海蓝天" w:date="2021-08-21T15:49:38Z">
        <w:r>
          <w:rPr/>
          <w:delText>MP3</w:delText>
        </w:r>
      </w:del>
      <w:del w:id="1249" w:author="碧海蓝天" w:date="2021-08-21T15:49:38Z">
        <w:r>
          <w:rPr>
            <w:spacing w:val="-24"/>
          </w:rPr>
          <w:delText>、</w:delText>
        </w:r>
      </w:del>
      <w:del w:id="1250" w:author="碧海蓝天" w:date="2021-08-21T15:49:38Z">
        <w:r>
          <w:rPr/>
          <w:delText>WAV</w:delText>
        </w:r>
      </w:del>
      <w:del w:id="1251" w:author="碧海蓝天" w:date="2021-08-21T15:49:38Z">
        <w:r>
          <w:rPr>
            <w:spacing w:val="-15"/>
          </w:rPr>
          <w:delText xml:space="preserve"> 格式录制，音频采样率：双声道 </w:delText>
        </w:r>
      </w:del>
      <w:del w:id="1252" w:author="碧海蓝天" w:date="2021-08-21T15:49:38Z">
        <w:r>
          <w:rPr>
            <w:spacing w:val="-4"/>
          </w:rPr>
          <w:delText>48kHz</w:delText>
        </w:r>
      </w:del>
      <w:del w:id="1253" w:author="碧海蓝天" w:date="2021-08-21T15:49:38Z">
        <w:r>
          <w:rPr>
            <w:spacing w:val="-8"/>
          </w:rPr>
          <w:delText>；采样精度：不低于</w:delText>
        </w:r>
      </w:del>
      <w:del w:id="1254" w:author="碧海蓝天" w:date="2021-08-21T15:49:38Z">
        <w:r>
          <w:rPr/>
          <w:delText xml:space="preserve">16bit。 </w:delText>
        </w:r>
      </w:del>
    </w:p>
    <w:p>
      <w:pPr>
        <w:pStyle w:val="3"/>
        <w:numPr>
          <w:ilvl w:val="2"/>
          <w:numId w:val="15"/>
        </w:numPr>
        <w:tabs>
          <w:tab w:val="left" w:pos="1609"/>
        </w:tabs>
        <w:spacing w:before="158" w:after="0" w:line="364" w:lineRule="auto"/>
        <w:ind w:left="0" w:right="520" w:firstLine="2160" w:firstLineChars="900"/>
        <w:jc w:val="left"/>
        <w:rPr>
          <w:del w:id="1256" w:author="碧海蓝天" w:date="2021-08-21T15:49:38Z"/>
          <w:b/>
          <w:sz w:val="24"/>
        </w:rPr>
        <w:pPrChange w:id="1255" w:author="碧海蓝天" w:date="2021-08-21T16:00:18Z">
          <w:pPr>
            <w:pStyle w:val="8"/>
            <w:numPr>
              <w:ilvl w:val="2"/>
              <w:numId w:val="15"/>
            </w:numPr>
            <w:tabs>
              <w:tab w:val="left" w:pos="1609"/>
            </w:tabs>
            <w:spacing w:before="4" w:after="0" w:line="240" w:lineRule="auto"/>
            <w:ind w:left="1608" w:right="0" w:hanging="661"/>
            <w:jc w:val="left"/>
          </w:pPr>
        </w:pPrChange>
      </w:pPr>
      <w:del w:id="1257" w:author="碧海蓝天" w:date="2021-08-21T15:49:38Z">
        <w:r>
          <w:rPr>
            <w:sz w:val="24"/>
          </w:rPr>
          <w:delText>音频剪辑</w:delText>
        </w:r>
      </w:del>
      <w:del w:id="1258" w:author="碧海蓝天" w:date="2021-08-21T15:49:38Z">
        <w:r>
          <w:rPr>
            <w:b/>
            <w:w w:val="99"/>
            <w:sz w:val="24"/>
          </w:rPr>
          <w:delText xml:space="preserve"> </w:delText>
        </w:r>
      </w:del>
    </w:p>
    <w:p>
      <w:pPr>
        <w:pStyle w:val="3"/>
        <w:numPr>
          <w:ilvl w:val="1"/>
          <w:numId w:val="15"/>
        </w:numPr>
        <w:tabs>
          <w:tab w:val="left" w:pos="1348"/>
        </w:tabs>
        <w:spacing w:before="158" w:line="364" w:lineRule="auto"/>
        <w:ind w:left="0" w:right="520" w:firstLine="2160" w:firstLineChars="900"/>
        <w:rPr>
          <w:del w:id="1260" w:author="碧海蓝天" w:date="2021-08-21T15:49:38Z"/>
        </w:rPr>
        <w:pPrChange w:id="1259" w:author="碧海蓝天" w:date="2021-08-21T16:00:18Z">
          <w:pPr>
            <w:pStyle w:val="8"/>
            <w:numPr>
              <w:ilvl w:val="1"/>
              <w:numId w:val="15"/>
            </w:numPr>
            <w:tabs>
              <w:tab w:val="left" w:pos="1348"/>
            </w:tabs>
            <w:spacing w:before="130"/>
            <w:ind w:left="1347" w:hanging="364"/>
          </w:pPr>
        </w:pPrChange>
      </w:pPr>
    </w:p>
    <w:p>
      <w:pPr>
        <w:pStyle w:val="3"/>
        <w:numPr>
          <w:ilvl w:val="2"/>
          <w:numId w:val="15"/>
        </w:numPr>
        <w:tabs>
          <w:tab w:val="left" w:pos="1609"/>
        </w:tabs>
        <w:spacing w:before="158" w:after="0" w:line="364" w:lineRule="auto"/>
        <w:ind w:left="0" w:right="520" w:firstLine="2160" w:firstLineChars="900"/>
        <w:jc w:val="left"/>
        <w:rPr>
          <w:del w:id="1262" w:author="碧海蓝天" w:date="2021-08-21T15:49:38Z"/>
          <w:b/>
          <w:sz w:val="24"/>
        </w:rPr>
        <w:pPrChange w:id="1261" w:author="碧海蓝天" w:date="2021-08-21T16:00:18Z">
          <w:pPr>
            <w:pStyle w:val="8"/>
            <w:numPr>
              <w:ilvl w:val="2"/>
              <w:numId w:val="15"/>
            </w:numPr>
            <w:tabs>
              <w:tab w:val="left" w:pos="1609"/>
            </w:tabs>
            <w:spacing w:before="127" w:after="0" w:line="240" w:lineRule="auto"/>
            <w:ind w:left="1608" w:right="0" w:hanging="661"/>
            <w:jc w:val="left"/>
          </w:pPr>
        </w:pPrChange>
      </w:pPr>
      <w:del w:id="1263" w:author="碧海蓝天" w:date="2021-08-21T15:49:38Z">
        <w:r>
          <w:rPr>
            <w:sz w:val="24"/>
          </w:rPr>
          <w:delText>音频著录</w:delText>
        </w:r>
      </w:del>
      <w:del w:id="1264" w:author="碧海蓝天" w:date="2021-08-21T15:49:38Z">
        <w:r>
          <w:rPr>
            <w:b/>
            <w:w w:val="99"/>
            <w:sz w:val="24"/>
          </w:rPr>
          <w:delText xml:space="preserve"> </w:delText>
        </w:r>
      </w:del>
    </w:p>
    <w:p>
      <w:pPr>
        <w:pStyle w:val="3"/>
        <w:spacing w:before="158" w:line="364" w:lineRule="auto"/>
        <w:ind w:left="0" w:right="520" w:firstLine="1872" w:firstLineChars="900"/>
        <w:rPr>
          <w:del w:id="1266" w:author="碧海蓝天" w:date="2021-08-21T15:49:38Z"/>
        </w:rPr>
        <w:pPrChange w:id="1265" w:author="碧海蓝天" w:date="2021-08-21T16:00:18Z">
          <w:pPr>
            <w:pStyle w:val="3"/>
            <w:spacing w:before="129" w:line="338" w:lineRule="auto"/>
            <w:ind w:left="502" w:right="517" w:firstLine="446"/>
          </w:pPr>
        </w:pPrChange>
      </w:pPr>
      <w:del w:id="1267" w:author="碧海蓝天" w:date="2021-08-21T15:49:38Z">
        <w:r>
          <w:rPr>
            <w:spacing w:val="-16"/>
          </w:rPr>
          <w:delText>每个音频文件须著录“文件题名”、“档号”、“事件描述”、“关键词”、“时</w:delText>
        </w:r>
      </w:del>
      <w:del w:id="1268" w:author="碧海蓝天" w:date="2021-08-21T15:49:38Z">
        <w:r>
          <w:rPr>
            <w:spacing w:val="-3"/>
          </w:rPr>
          <w:delText xml:space="preserve">长”、“录制者”、“录制时间”等项目，详见附录 </w:delText>
        </w:r>
      </w:del>
      <w:del w:id="1269" w:author="碧海蓝天" w:date="2021-08-21T15:49:38Z">
        <w:r>
          <w:rPr/>
          <w:delText xml:space="preserve">E。 </w:delText>
        </w:r>
      </w:del>
    </w:p>
    <w:p>
      <w:pPr>
        <w:pStyle w:val="3"/>
        <w:numPr>
          <w:ilvl w:val="2"/>
          <w:numId w:val="15"/>
        </w:numPr>
        <w:tabs>
          <w:tab w:val="left" w:pos="1609"/>
        </w:tabs>
        <w:spacing w:before="158" w:after="0" w:line="364" w:lineRule="auto"/>
        <w:ind w:left="0" w:right="520" w:firstLine="2160" w:firstLineChars="900"/>
        <w:jc w:val="left"/>
        <w:rPr>
          <w:del w:id="1271" w:author="碧海蓝天" w:date="2021-08-21T15:49:38Z"/>
          <w:b/>
          <w:sz w:val="24"/>
        </w:rPr>
        <w:pPrChange w:id="1270" w:author="碧海蓝天" w:date="2021-08-21T16:00:18Z">
          <w:pPr>
            <w:pStyle w:val="8"/>
            <w:numPr>
              <w:ilvl w:val="2"/>
              <w:numId w:val="15"/>
            </w:numPr>
            <w:tabs>
              <w:tab w:val="left" w:pos="1609"/>
            </w:tabs>
            <w:spacing w:before="5" w:after="0" w:line="240" w:lineRule="auto"/>
            <w:ind w:left="1608" w:right="0" w:hanging="661"/>
            <w:jc w:val="left"/>
          </w:pPr>
        </w:pPrChange>
      </w:pPr>
      <w:del w:id="1272" w:author="碧海蓝天" w:date="2021-08-21T15:49:38Z">
        <w:r>
          <w:rPr>
            <w:sz w:val="24"/>
          </w:rPr>
          <w:delText>音频归档</w:delText>
        </w:r>
      </w:del>
      <w:del w:id="1273" w:author="碧海蓝天" w:date="2021-08-21T15:49:38Z">
        <w:r>
          <w:rPr>
            <w:b/>
            <w:w w:val="99"/>
            <w:sz w:val="24"/>
          </w:rPr>
          <w:delText xml:space="preserve"> </w:delText>
        </w:r>
      </w:del>
    </w:p>
    <w:p>
      <w:pPr>
        <w:pStyle w:val="3"/>
        <w:spacing w:before="158" w:line="364" w:lineRule="auto"/>
        <w:ind w:left="0" w:right="520" w:firstLine="2160" w:firstLineChars="900"/>
        <w:rPr>
          <w:del w:id="1275" w:author="碧海蓝天" w:date="2021-08-21T15:49:38Z"/>
        </w:rPr>
        <w:pPrChange w:id="1274" w:author="碧海蓝天" w:date="2021-08-21T16:00:18Z">
          <w:pPr>
            <w:pStyle w:val="3"/>
            <w:spacing w:before="127" w:line="340" w:lineRule="auto"/>
            <w:ind w:left="502" w:right="454" w:firstLine="446"/>
          </w:pPr>
        </w:pPrChange>
      </w:pPr>
      <w:del w:id="1276" w:author="碧海蓝天" w:date="2021-08-21T15:49:38Z">
        <w:r>
          <w:rPr/>
          <w:delText xml:space="preserve">须保证音频文件的完整、准确、系统；音频材料归档时要求刻录成只读光盘，且不同项目应分别刻录；同时音频档案应录入公司档案管理系统。 </w:delText>
        </w:r>
      </w:del>
    </w:p>
    <w:p>
      <w:pPr>
        <w:pStyle w:val="3"/>
        <w:numPr>
          <w:ilvl w:val="2"/>
          <w:numId w:val="15"/>
        </w:numPr>
        <w:tabs>
          <w:tab w:val="left" w:pos="1609"/>
        </w:tabs>
        <w:spacing w:before="158" w:after="0" w:line="364" w:lineRule="auto"/>
        <w:ind w:left="0" w:right="520" w:firstLine="2160" w:firstLineChars="900"/>
        <w:jc w:val="left"/>
        <w:rPr>
          <w:del w:id="1278" w:author="碧海蓝天" w:date="2021-08-21T15:49:38Z"/>
          <w:b/>
          <w:sz w:val="24"/>
        </w:rPr>
        <w:pPrChange w:id="1277" w:author="碧海蓝天" w:date="2021-08-21T16:00:18Z">
          <w:pPr>
            <w:pStyle w:val="8"/>
            <w:numPr>
              <w:ilvl w:val="2"/>
              <w:numId w:val="15"/>
            </w:numPr>
            <w:tabs>
              <w:tab w:val="left" w:pos="1609"/>
            </w:tabs>
            <w:spacing w:before="0" w:after="0" w:line="305" w:lineRule="exact"/>
            <w:ind w:left="1608" w:right="0" w:hanging="661"/>
            <w:jc w:val="left"/>
          </w:pPr>
        </w:pPrChange>
      </w:pPr>
      <w:del w:id="1279" w:author="碧海蓝天" w:date="2021-08-21T15:49:38Z">
        <w:r>
          <w:rPr>
            <w:sz w:val="24"/>
          </w:rPr>
          <w:delText>音频归档份数</w:delText>
        </w:r>
      </w:del>
      <w:del w:id="1280" w:author="碧海蓝天" w:date="2021-08-21T15:49:38Z">
        <w:r>
          <w:rPr>
            <w:b/>
            <w:w w:val="99"/>
            <w:sz w:val="24"/>
          </w:rPr>
          <w:delText xml:space="preserve"> </w:delText>
        </w:r>
      </w:del>
    </w:p>
    <w:p>
      <w:pPr>
        <w:pStyle w:val="3"/>
        <w:spacing w:before="158" w:line="364" w:lineRule="auto"/>
        <w:ind w:left="0" w:right="520" w:firstLine="2160" w:firstLineChars="900"/>
        <w:rPr>
          <w:del w:id="1282" w:author="碧海蓝天" w:date="2021-08-21T15:49:38Z"/>
        </w:rPr>
        <w:pPrChange w:id="1281" w:author="碧海蓝天" w:date="2021-08-21T16:00:18Z">
          <w:pPr>
            <w:pStyle w:val="3"/>
            <w:spacing w:before="129" w:line="338" w:lineRule="auto"/>
            <w:ind w:left="502" w:right="517" w:firstLine="446"/>
          </w:pPr>
        </w:pPrChange>
      </w:pPr>
      <w:del w:id="1283" w:author="碧海蓝天" w:date="2021-08-21T15:49:38Z">
        <w:r>
          <w:rPr/>
          <w:delText xml:space="preserve"> </w:delText>
        </w:r>
      </w:del>
    </w:p>
    <w:p>
      <w:pPr>
        <w:pStyle w:val="3"/>
        <w:spacing w:before="158" w:line="364" w:lineRule="auto"/>
        <w:ind w:left="0" w:right="520" w:firstLine="2160" w:firstLineChars="900"/>
        <w:rPr>
          <w:del w:id="1285" w:author="碧海蓝天" w:date="2021-08-21T15:49:38Z"/>
        </w:rPr>
        <w:pPrChange w:id="1284" w:author="碧海蓝天" w:date="2021-08-21T16:00:18Z">
          <w:pPr>
            <w:pStyle w:val="2"/>
            <w:spacing w:before="128"/>
          </w:pPr>
        </w:pPrChange>
      </w:pPr>
      <w:del w:id="1286" w:author="碧海蓝天" w:date="2021-08-21T15:49:38Z">
        <w:bookmarkStart w:id="19" w:name="_bookmark13"/>
        <w:bookmarkEnd w:id="19"/>
        <w:r>
          <w:rPr/>
          <w:delText>7 声像档案归档时间及移交手续</w:delText>
        </w:r>
      </w:del>
      <w:del w:id="1287" w:author="碧海蓝天" w:date="2021-08-21T15:49:38Z">
        <w:r>
          <w:rPr>
            <w:w w:val="99"/>
          </w:rPr>
          <w:delText xml:space="preserve"> </w:delText>
        </w:r>
      </w:del>
    </w:p>
    <w:p>
      <w:pPr>
        <w:pStyle w:val="3"/>
        <w:numPr>
          <w:ilvl w:val="1"/>
          <w:numId w:val="12"/>
        </w:numPr>
        <w:tabs>
          <w:tab w:val="left" w:pos="1348"/>
        </w:tabs>
        <w:spacing w:before="158" w:after="0" w:line="364" w:lineRule="auto"/>
        <w:ind w:left="0" w:right="520" w:firstLine="2168" w:firstLineChars="900"/>
        <w:jc w:val="left"/>
        <w:rPr>
          <w:del w:id="1289" w:author="碧海蓝天" w:date="2021-08-21T15:49:38Z"/>
          <w:b/>
          <w:sz w:val="24"/>
        </w:rPr>
        <w:pPrChange w:id="1288" w:author="碧海蓝天" w:date="2021-08-21T16:00:18Z">
          <w:pPr>
            <w:pStyle w:val="8"/>
            <w:numPr>
              <w:ilvl w:val="1"/>
              <w:numId w:val="12"/>
            </w:numPr>
            <w:tabs>
              <w:tab w:val="left" w:pos="1348"/>
            </w:tabs>
            <w:spacing w:before="150" w:after="0" w:line="240" w:lineRule="auto"/>
            <w:ind w:left="1347" w:right="0" w:hanging="364"/>
            <w:jc w:val="left"/>
          </w:pPr>
        </w:pPrChange>
      </w:pPr>
      <w:del w:id="1290" w:author="碧海蓝天" w:date="2021-08-21T15:49:38Z">
        <w:bookmarkStart w:id="20" w:name="_bookmark14"/>
        <w:bookmarkEnd w:id="20"/>
        <w:bookmarkStart w:id="21" w:name="_bookmark14"/>
        <w:bookmarkEnd w:id="21"/>
        <w:r>
          <w:rPr>
            <w:b/>
            <w:sz w:val="24"/>
          </w:rPr>
          <w:delText>声像档案归档时间</w:delText>
        </w:r>
      </w:del>
      <w:del w:id="1291" w:author="碧海蓝天" w:date="2021-08-21T15:49:38Z">
        <w:r>
          <w:rPr>
            <w:b/>
            <w:w w:val="99"/>
            <w:sz w:val="24"/>
          </w:rPr>
          <w:delText xml:space="preserve"> </w:delText>
        </w:r>
      </w:del>
    </w:p>
    <w:p>
      <w:pPr>
        <w:pStyle w:val="3"/>
        <w:numPr>
          <w:ilvl w:val="2"/>
          <w:numId w:val="12"/>
        </w:numPr>
        <w:tabs>
          <w:tab w:val="left" w:pos="1609"/>
        </w:tabs>
        <w:spacing w:before="158" w:after="0" w:line="364" w:lineRule="auto"/>
        <w:ind w:left="0" w:right="520" w:firstLine="2142" w:firstLineChars="900"/>
        <w:jc w:val="both"/>
        <w:rPr>
          <w:del w:id="1293" w:author="碧海蓝天" w:date="2021-08-21T15:49:38Z"/>
          <w:sz w:val="24"/>
        </w:rPr>
        <w:pPrChange w:id="1292" w:author="碧海蓝天" w:date="2021-08-21T16:00:18Z">
          <w:pPr>
            <w:pStyle w:val="8"/>
            <w:numPr>
              <w:ilvl w:val="2"/>
              <w:numId w:val="12"/>
            </w:numPr>
            <w:tabs>
              <w:tab w:val="left" w:pos="1609"/>
            </w:tabs>
            <w:spacing w:before="129" w:after="0" w:line="340" w:lineRule="auto"/>
            <w:ind w:left="502" w:right="512" w:firstLine="446"/>
            <w:jc w:val="both"/>
          </w:pPr>
        </w:pPrChange>
      </w:pPr>
      <w:del w:id="1294" w:author="碧海蓝天" w:date="2021-08-21T15:49:38Z">
        <w:r>
          <w:rPr>
            <w:spacing w:val="-1"/>
            <w:sz w:val="24"/>
          </w:rPr>
          <w:delText>勘测、设计单位应当在任务完成时将所形成的声像档案向业主档案部门移</w:delText>
        </w:r>
      </w:del>
      <w:del w:id="1295" w:author="碧海蓝天" w:date="2021-08-21T15:49:38Z">
        <w:r>
          <w:rPr>
            <w:spacing w:val="-11"/>
            <w:sz w:val="24"/>
          </w:rPr>
          <w:delText>交；施工、监理单位应当合同工程竣工验收后三个月内，将本合同项目所形成的声像</w:delText>
        </w:r>
      </w:del>
      <w:del w:id="1296" w:author="碧海蓝天" w:date="2021-08-21T15:49:38Z">
        <w:r>
          <w:rPr>
            <w:spacing w:val="-8"/>
            <w:sz w:val="24"/>
          </w:rPr>
          <w:delText>档案向业主档案部门归档移交；工期长于两年以上合同项目的声像档案在完工结算前</w:delText>
        </w:r>
      </w:del>
      <w:del w:id="1297" w:author="碧海蓝天" w:date="2021-08-21T15:49:38Z">
        <w:r>
          <w:rPr>
            <w:spacing w:val="-6"/>
            <w:sz w:val="24"/>
          </w:rPr>
          <w:delText>或竣工验收前可进行分阶段移交归档，或按分部工程进行移交归档。公司与之进行业</w:delText>
        </w:r>
      </w:del>
      <w:del w:id="1298" w:author="碧海蓝天" w:date="2021-08-21T15:49:38Z">
        <w:r>
          <w:rPr>
            <w:sz w:val="24"/>
          </w:rPr>
          <w:delText xml:space="preserve">务对接的部门负责协调前述单位完成归档工作。 </w:delText>
        </w:r>
      </w:del>
    </w:p>
    <w:p>
      <w:pPr>
        <w:pStyle w:val="3"/>
        <w:numPr>
          <w:ilvl w:val="2"/>
          <w:numId w:val="12"/>
        </w:numPr>
        <w:tabs>
          <w:tab w:val="left" w:pos="1585"/>
        </w:tabs>
        <w:spacing w:before="158" w:after="0" w:line="364" w:lineRule="auto"/>
        <w:ind w:left="0" w:right="520" w:firstLine="2196" w:firstLineChars="900"/>
        <w:jc w:val="both"/>
        <w:rPr>
          <w:del w:id="1300" w:author="碧海蓝天" w:date="2021-08-21T15:49:38Z"/>
          <w:sz w:val="24"/>
        </w:rPr>
        <w:pPrChange w:id="1299" w:author="碧海蓝天" w:date="2021-08-21T16:00:18Z">
          <w:pPr>
            <w:pStyle w:val="8"/>
            <w:numPr>
              <w:ilvl w:val="2"/>
              <w:numId w:val="12"/>
            </w:numPr>
            <w:tabs>
              <w:tab w:val="left" w:pos="1585"/>
            </w:tabs>
            <w:spacing w:before="0" w:after="0" w:line="314" w:lineRule="auto"/>
            <w:ind w:left="502" w:right="514" w:firstLine="446"/>
            <w:jc w:val="both"/>
          </w:pPr>
        </w:pPrChange>
      </w:pPr>
      <w:del w:id="1301" w:author="碧海蓝天" w:date="2021-08-21T15:49:38Z">
        <w:r>
          <w:rPr>
            <w:spacing w:val="2"/>
            <w:sz w:val="24"/>
          </w:rPr>
          <w:delText>电力生产运行管理单位应在每年</w:delText>
        </w:r>
      </w:del>
      <w:del w:id="1302" w:author="碧海蓝天" w:date="2021-08-21T15:49:38Z">
        <w:r>
          <w:rPr>
            <w:sz w:val="24"/>
          </w:rPr>
          <w:delText>6</w:delText>
        </w:r>
      </w:del>
      <w:del w:id="1303" w:author="碧海蓝天" w:date="2021-08-21T15:49:38Z">
        <w:r>
          <w:rPr>
            <w:spacing w:val="-24"/>
            <w:sz w:val="24"/>
          </w:rPr>
          <w:delText xml:space="preserve"> 月</w:delText>
        </w:r>
      </w:del>
      <w:del w:id="1304" w:author="碧海蓝天" w:date="2021-08-21T15:49:38Z">
        <w:r>
          <w:rPr>
            <w:sz w:val="24"/>
          </w:rPr>
          <w:delText>30</w:delText>
        </w:r>
      </w:del>
      <w:del w:id="1305" w:author="碧海蓝天" w:date="2021-08-21T15:49:38Z">
        <w:r>
          <w:rPr>
            <w:spacing w:val="-11"/>
            <w:sz w:val="24"/>
          </w:rPr>
          <w:delText xml:space="preserve"> 日前将上一年度所形成声像档案整</w:delText>
        </w:r>
      </w:del>
      <w:del w:id="1306" w:author="碧海蓝天" w:date="2021-08-21T15:49:38Z">
        <w:r>
          <w:rPr>
            <w:sz w:val="24"/>
          </w:rPr>
          <w:delText xml:space="preserve">理移交归档。 </w:delText>
        </w:r>
      </w:del>
    </w:p>
    <w:p>
      <w:pPr>
        <w:pStyle w:val="3"/>
        <w:numPr>
          <w:ilvl w:val="2"/>
          <w:numId w:val="12"/>
        </w:numPr>
        <w:tabs>
          <w:tab w:val="left" w:pos="1609"/>
        </w:tabs>
        <w:spacing w:before="158" w:after="0" w:line="364" w:lineRule="auto"/>
        <w:ind w:left="0" w:right="520" w:firstLine="2160" w:firstLineChars="900"/>
        <w:jc w:val="both"/>
        <w:rPr>
          <w:del w:id="1308" w:author="碧海蓝天" w:date="2021-08-21T15:49:38Z"/>
          <w:sz w:val="24"/>
        </w:rPr>
        <w:pPrChange w:id="1307" w:author="碧海蓝天" w:date="2021-08-21T16:00:18Z">
          <w:pPr>
            <w:pStyle w:val="8"/>
            <w:numPr>
              <w:ilvl w:val="2"/>
              <w:numId w:val="12"/>
            </w:numPr>
            <w:tabs>
              <w:tab w:val="left" w:pos="1609"/>
            </w:tabs>
            <w:spacing w:before="0" w:after="0" w:line="240" w:lineRule="auto"/>
            <w:ind w:left="1608" w:right="0" w:hanging="661"/>
            <w:jc w:val="both"/>
          </w:pPr>
        </w:pPrChange>
      </w:pPr>
      <w:del w:id="1309" w:author="碧海蓝天" w:date="2021-08-21T15:49:38Z">
        <w:r>
          <w:rPr>
            <w:sz w:val="24"/>
          </w:rPr>
          <w:delText>专项（活动）工作或机组检修、改造形成的声像档案应在（活动）工作结</w:delText>
        </w:r>
      </w:del>
    </w:p>
    <w:p>
      <w:pPr>
        <w:pStyle w:val="3"/>
        <w:spacing w:before="158" w:after="0" w:line="364" w:lineRule="auto"/>
        <w:ind w:left="0" w:right="520" w:firstLine="2160" w:firstLineChars="900"/>
        <w:jc w:val="both"/>
        <w:rPr>
          <w:del w:id="1311" w:author="碧海蓝天" w:date="2021-08-21T15:49:38Z"/>
          <w:sz w:val="24"/>
        </w:rPr>
        <w:sectPr>
          <w:pgSz w:w="11910" w:h="16840"/>
          <w:pgMar w:top="1580" w:right="900" w:bottom="1240" w:left="1200" w:header="0" w:footer="1051" w:gutter="0"/>
          <w:cols w:space="720" w:num="1"/>
        </w:sectPr>
        <w:pPrChange w:id="1310" w:author="碧海蓝天" w:date="2021-08-21T16:00:18Z">
          <w:pPr>
            <w:spacing w:after="0" w:line="240" w:lineRule="auto"/>
            <w:jc w:val="both"/>
          </w:pPr>
        </w:pPrChange>
      </w:pPr>
    </w:p>
    <w:p>
      <w:pPr>
        <w:pStyle w:val="3"/>
        <w:spacing w:before="158" w:line="364" w:lineRule="auto"/>
        <w:ind w:left="0" w:right="520" w:firstLine="2160" w:firstLineChars="900"/>
        <w:rPr>
          <w:del w:id="1313" w:author="碧海蓝天" w:date="2021-08-21T15:49:38Z"/>
        </w:rPr>
        <w:pPrChange w:id="1312" w:author="碧海蓝天" w:date="2021-08-21T16:00:18Z">
          <w:pPr>
            <w:pStyle w:val="3"/>
            <w:spacing w:before="106"/>
            <w:ind w:left="502"/>
          </w:pPr>
        </w:pPrChange>
      </w:pPr>
      <w:del w:id="1314" w:author="碧海蓝天" w:date="2021-08-21T15:49:38Z">
        <w:r>
          <w:rPr/>
          <w:delText xml:space="preserve">束后 1 个月内归档。 </w:delText>
        </w:r>
      </w:del>
    </w:p>
    <w:p>
      <w:pPr>
        <w:pStyle w:val="3"/>
        <w:numPr>
          <w:ilvl w:val="1"/>
          <w:numId w:val="12"/>
        </w:numPr>
        <w:tabs>
          <w:tab w:val="left" w:pos="1348"/>
        </w:tabs>
        <w:spacing w:before="158" w:after="0" w:line="364" w:lineRule="auto"/>
        <w:ind w:left="0" w:right="520" w:firstLine="2168" w:firstLineChars="900"/>
        <w:jc w:val="left"/>
        <w:rPr>
          <w:del w:id="1316" w:author="碧海蓝天" w:date="2021-08-21T15:49:38Z"/>
          <w:b/>
          <w:sz w:val="24"/>
        </w:rPr>
        <w:pPrChange w:id="1315" w:author="碧海蓝天" w:date="2021-08-21T16:00:18Z">
          <w:pPr>
            <w:pStyle w:val="8"/>
            <w:numPr>
              <w:ilvl w:val="1"/>
              <w:numId w:val="12"/>
            </w:numPr>
            <w:tabs>
              <w:tab w:val="left" w:pos="1348"/>
            </w:tabs>
            <w:spacing w:before="158" w:after="0" w:line="240" w:lineRule="auto"/>
            <w:ind w:left="1347" w:right="0" w:hanging="364"/>
            <w:jc w:val="left"/>
          </w:pPr>
        </w:pPrChange>
      </w:pPr>
      <w:del w:id="1317" w:author="碧海蓝天" w:date="2021-08-21T15:49:38Z">
        <w:bookmarkStart w:id="22" w:name="_bookmark15"/>
        <w:bookmarkEnd w:id="22"/>
        <w:bookmarkStart w:id="23" w:name="_bookmark15"/>
        <w:bookmarkEnd w:id="23"/>
        <w:r>
          <w:rPr>
            <w:b/>
            <w:sz w:val="24"/>
          </w:rPr>
          <w:delText>声像档案归档移交手续</w:delText>
        </w:r>
      </w:del>
      <w:del w:id="1318" w:author="碧海蓝天" w:date="2021-08-21T15:49:38Z">
        <w:r>
          <w:rPr>
            <w:b/>
            <w:w w:val="99"/>
            <w:sz w:val="24"/>
          </w:rPr>
          <w:delText xml:space="preserve"> </w:delText>
        </w:r>
      </w:del>
    </w:p>
    <w:p>
      <w:pPr>
        <w:pStyle w:val="3"/>
        <w:spacing w:before="158" w:line="364" w:lineRule="auto"/>
        <w:ind w:left="0" w:right="520" w:firstLine="2214" w:firstLineChars="900"/>
        <w:jc w:val="left"/>
        <w:rPr>
          <w:del w:id="1320" w:author="碧海蓝天" w:date="2021-08-21T15:49:38Z"/>
        </w:rPr>
        <w:pPrChange w:id="1319" w:author="碧海蓝天" w:date="2021-08-21T16:00:18Z">
          <w:pPr>
            <w:pStyle w:val="3"/>
            <w:spacing w:before="160" w:line="364" w:lineRule="auto"/>
            <w:ind w:left="502" w:right="509" w:firstLine="446"/>
            <w:jc w:val="both"/>
          </w:pPr>
        </w:pPrChange>
      </w:pPr>
      <w:del w:id="1321" w:author="碧海蓝天" w:date="2021-08-21T15:49:38Z">
        <w:r>
          <w:rPr>
            <w:spacing w:val="3"/>
          </w:rPr>
          <w:delText xml:space="preserve">公司各部门、各单位及流域参建单位将整理完毕的声像档案通过归档审查后， </w:delText>
        </w:r>
      </w:del>
      <w:del w:id="1322" w:author="碧海蓝天" w:date="2021-08-21T15:49:38Z">
        <w:r>
          <w:rPr>
            <w:spacing w:val="-2"/>
          </w:rPr>
          <w:delText>便可向公司相应的档案部门移交；移交时声像材料形成部门必须填写好《声像档案归档移交清单》</w:delText>
        </w:r>
      </w:del>
      <w:del w:id="1323" w:author="碧海蓝天" w:date="2021-08-21T15:49:38Z">
        <w:r>
          <w:rPr/>
          <w:delText>（</w:delText>
        </w:r>
      </w:del>
      <w:del w:id="1324" w:author="碧海蓝天" w:date="2021-08-21T15:49:38Z">
        <w:r>
          <w:rPr>
            <w:spacing w:val="19"/>
          </w:rPr>
          <w:delText>见附录</w:delText>
        </w:r>
      </w:del>
      <w:del w:id="1325" w:author="碧海蓝天" w:date="2021-08-21T15:49:38Z">
        <w:r>
          <w:rPr/>
          <w:delText>G）</w:delText>
        </w:r>
      </w:del>
      <w:del w:id="1326" w:author="碧海蓝天" w:date="2021-08-21T15:49:38Z">
        <w:r>
          <w:rPr>
            <w:spacing w:val="-4"/>
          </w:rPr>
          <w:delText>，一式两份，并连同《声像档案编制说明》和《声像档案</w:delText>
        </w:r>
      </w:del>
      <w:del w:id="1327" w:author="碧海蓝天" w:date="2021-08-21T15:49:38Z">
        <w:r>
          <w:rPr/>
          <w:delText>交接凭据</w:delText>
        </w:r>
      </w:del>
      <w:del w:id="1328" w:author="碧海蓝天" w:date="2021-08-21T15:49:38Z">
        <w:r>
          <w:rPr>
            <w:spacing w:val="-183"/>
          </w:rPr>
          <w:delText>》</w:delText>
        </w:r>
      </w:del>
      <w:del w:id="1329" w:author="碧海蓝天" w:date="2021-08-21T15:49:38Z">
        <w:r>
          <w:rPr/>
          <w:delText>（</w:delText>
        </w:r>
      </w:del>
      <w:del w:id="1330" w:author="碧海蓝天" w:date="2021-08-21T15:49:38Z">
        <w:r>
          <w:rPr>
            <w:spacing w:val="-15"/>
          </w:rPr>
          <w:delText xml:space="preserve">见附录 </w:delText>
        </w:r>
      </w:del>
      <w:del w:id="1331" w:author="碧海蓝天" w:date="2021-08-21T15:49:38Z">
        <w:r>
          <w:rPr>
            <w:spacing w:val="-46"/>
          </w:rPr>
          <w:delText>F）</w:delText>
        </w:r>
      </w:del>
      <w:del w:id="1332" w:author="碧海蓝天" w:date="2021-08-21T15:49:38Z">
        <w:r>
          <w:rPr/>
          <w:delText>一起全部送公司相应的档案部门验收；档案接收人员验收时， 不仅要对移交的声像档案数量进行认真清点、核实，做到帐物相符；而且对声像档</w:delText>
        </w:r>
      </w:del>
      <w:del w:id="1333" w:author="碧海蓝天" w:date="2021-08-21T15:49:38Z">
        <w:r>
          <w:rPr>
            <w:spacing w:val="-4"/>
          </w:rPr>
          <w:delText>案的内在质量进行抽查，验收合格，交接双方应履行签字，双方各保存一份备查，并</w:delText>
        </w:r>
      </w:del>
      <w:del w:id="1334" w:author="碧海蓝天" w:date="2021-08-21T15:49:38Z">
        <w:r>
          <w:rPr/>
          <w:delText xml:space="preserve">加盖公章；对不符合要求的须退回限期整改。 </w:delText>
        </w:r>
      </w:del>
    </w:p>
    <w:p>
      <w:pPr>
        <w:pStyle w:val="3"/>
        <w:spacing w:before="158" w:line="364" w:lineRule="auto"/>
        <w:ind w:left="0" w:right="520" w:firstLine="2160" w:firstLineChars="900"/>
        <w:rPr>
          <w:del w:id="1336" w:author="碧海蓝天" w:date="2021-08-21T15:49:38Z"/>
        </w:rPr>
        <w:pPrChange w:id="1335" w:author="碧海蓝天" w:date="2021-08-21T16:00:18Z">
          <w:pPr>
            <w:pStyle w:val="2"/>
            <w:spacing w:line="355" w:lineRule="exact"/>
          </w:pPr>
        </w:pPrChange>
      </w:pPr>
      <w:del w:id="1337" w:author="碧海蓝天" w:date="2021-08-21T15:49:38Z">
        <w:bookmarkStart w:id="24" w:name="_bookmark16"/>
        <w:bookmarkEnd w:id="24"/>
        <w:r>
          <w:rPr/>
          <w:delText>8 声像档案分类与编目</w:delText>
        </w:r>
      </w:del>
      <w:del w:id="1338" w:author="碧海蓝天" w:date="2021-08-21T15:49:38Z">
        <w:r>
          <w:rPr>
            <w:w w:val="99"/>
          </w:rPr>
          <w:delText xml:space="preserve"> </w:delText>
        </w:r>
      </w:del>
    </w:p>
    <w:p>
      <w:pPr>
        <w:pStyle w:val="3"/>
        <w:numPr>
          <w:ilvl w:val="1"/>
          <w:numId w:val="13"/>
        </w:numPr>
        <w:tabs>
          <w:tab w:val="left" w:pos="1348"/>
        </w:tabs>
        <w:spacing w:before="158" w:after="0" w:line="364" w:lineRule="auto"/>
        <w:ind w:left="0" w:right="520" w:firstLine="2168" w:firstLineChars="900"/>
        <w:jc w:val="left"/>
        <w:rPr>
          <w:del w:id="1340" w:author="碧海蓝天" w:date="2021-08-21T15:49:38Z"/>
          <w:b/>
          <w:sz w:val="24"/>
        </w:rPr>
        <w:pPrChange w:id="1339" w:author="碧海蓝天" w:date="2021-08-21T16:00:18Z">
          <w:pPr>
            <w:pStyle w:val="8"/>
            <w:numPr>
              <w:ilvl w:val="1"/>
              <w:numId w:val="13"/>
            </w:numPr>
            <w:tabs>
              <w:tab w:val="left" w:pos="1348"/>
            </w:tabs>
            <w:spacing w:before="186" w:after="0" w:line="240" w:lineRule="auto"/>
            <w:ind w:left="1347" w:right="0" w:hanging="364"/>
            <w:jc w:val="left"/>
          </w:pPr>
        </w:pPrChange>
      </w:pPr>
      <w:del w:id="1341" w:author="碧海蓝天" w:date="2021-08-21T15:49:38Z">
        <w:bookmarkStart w:id="25" w:name="_bookmark17"/>
        <w:bookmarkEnd w:id="25"/>
        <w:bookmarkStart w:id="26" w:name="_bookmark17"/>
        <w:bookmarkEnd w:id="26"/>
        <w:r>
          <w:rPr>
            <w:b/>
            <w:sz w:val="24"/>
          </w:rPr>
          <w:delText>声像档案分类</w:delText>
        </w:r>
      </w:del>
      <w:del w:id="1342" w:author="碧海蓝天" w:date="2021-08-21T15:49:38Z">
        <w:r>
          <w:rPr>
            <w:b/>
            <w:w w:val="99"/>
            <w:sz w:val="24"/>
          </w:rPr>
          <w:delText xml:space="preserve"> </w:delText>
        </w:r>
      </w:del>
    </w:p>
    <w:p>
      <w:pPr>
        <w:pStyle w:val="3"/>
        <w:numPr>
          <w:ilvl w:val="2"/>
          <w:numId w:val="13"/>
        </w:numPr>
        <w:tabs>
          <w:tab w:val="left" w:pos="1609"/>
        </w:tabs>
        <w:spacing w:before="158" w:after="0" w:line="364" w:lineRule="auto"/>
        <w:ind w:left="0" w:right="520" w:firstLine="2070" w:firstLineChars="900"/>
        <w:jc w:val="left"/>
        <w:rPr>
          <w:del w:id="1344" w:author="碧海蓝天" w:date="2021-08-21T15:49:38Z"/>
          <w:sz w:val="24"/>
        </w:rPr>
        <w:pPrChange w:id="1343" w:author="碧海蓝天" w:date="2021-08-21T16:00:18Z">
          <w:pPr>
            <w:pStyle w:val="8"/>
            <w:numPr>
              <w:ilvl w:val="2"/>
              <w:numId w:val="13"/>
            </w:numPr>
            <w:tabs>
              <w:tab w:val="left" w:pos="1609"/>
            </w:tabs>
            <w:spacing w:before="160" w:after="0" w:line="364" w:lineRule="auto"/>
            <w:ind w:left="502" w:right="512" w:firstLine="446"/>
            <w:jc w:val="left"/>
          </w:pPr>
        </w:pPrChange>
      </w:pPr>
      <w:del w:id="1345" w:author="碧海蓝天" w:date="2021-08-21T15:49:38Z">
        <w:r>
          <w:rPr>
            <w:spacing w:val="-5"/>
            <w:sz w:val="24"/>
          </w:rPr>
          <w:delText>为保证各类档案的系统性，声像档案采用汉语拼音字母</w:delText>
        </w:r>
      </w:del>
      <w:del w:id="1346" w:author="碧海蓝天" w:date="2021-08-21T15:49:38Z">
        <w:r>
          <w:rPr>
            <w:spacing w:val="-11"/>
            <w:sz w:val="24"/>
          </w:rPr>
          <w:delText>“S</w:delText>
        </w:r>
      </w:del>
      <w:del w:id="1347" w:author="碧海蓝天" w:date="2021-08-21T15:49:38Z">
        <w:r>
          <w:rPr>
            <w:spacing w:val="-10"/>
            <w:sz w:val="24"/>
          </w:rPr>
          <w:delText>”代表，根据其</w:delText>
        </w:r>
      </w:del>
      <w:del w:id="1348" w:author="碧海蓝天" w:date="2021-08-21T15:49:38Z">
        <w:r>
          <w:rPr>
            <w:sz w:val="24"/>
          </w:rPr>
          <w:delText xml:space="preserve">内容性质分为： </w:delText>
        </w:r>
      </w:del>
    </w:p>
    <w:p>
      <w:pPr>
        <w:pStyle w:val="3"/>
        <w:numPr>
          <w:ilvl w:val="0"/>
          <w:numId w:val="17"/>
        </w:numPr>
        <w:tabs>
          <w:tab w:val="left" w:pos="1310"/>
        </w:tabs>
        <w:spacing w:before="158" w:after="0" w:line="364" w:lineRule="auto"/>
        <w:ind w:left="0" w:right="520" w:firstLine="2160" w:firstLineChars="900"/>
        <w:jc w:val="left"/>
        <w:rPr>
          <w:del w:id="1350" w:author="碧海蓝天" w:date="2021-08-21T15:49:38Z"/>
          <w:sz w:val="24"/>
        </w:rPr>
        <w:pPrChange w:id="1349" w:author="碧海蓝天" w:date="2021-08-21T16:00:18Z">
          <w:pPr>
            <w:pStyle w:val="8"/>
            <w:numPr>
              <w:ilvl w:val="0"/>
              <w:numId w:val="17"/>
            </w:numPr>
            <w:tabs>
              <w:tab w:val="left" w:pos="1310"/>
            </w:tabs>
            <w:spacing w:before="0" w:after="0" w:line="364" w:lineRule="auto"/>
            <w:ind w:left="502" w:right="514" w:firstLine="446"/>
            <w:jc w:val="left"/>
          </w:pPr>
        </w:pPrChange>
      </w:pPr>
      <w:del w:id="1351" w:author="碧海蓝天" w:date="2021-08-21T15:49:38Z">
        <w:r>
          <w:rPr>
            <w:sz w:val="24"/>
          </w:rPr>
          <w:delText>反映党、政、工、团（0～3</w:delText>
        </w:r>
      </w:del>
      <w:del w:id="1352" w:author="碧海蓝天" w:date="2021-08-21T15:49:38Z">
        <w:r>
          <w:rPr>
            <w:spacing w:val="-20"/>
            <w:sz w:val="24"/>
          </w:rPr>
          <w:delText xml:space="preserve"> 大类</w:delText>
        </w:r>
      </w:del>
      <w:del w:id="1353" w:author="碧海蓝天" w:date="2021-08-21T15:49:38Z">
        <w:r>
          <w:rPr>
            <w:sz w:val="24"/>
          </w:rPr>
          <w:delText>）</w:delText>
        </w:r>
      </w:del>
      <w:del w:id="1354" w:author="碧海蓝天" w:date="2021-08-21T15:49:38Z">
        <w:r>
          <w:rPr>
            <w:spacing w:val="-1"/>
            <w:sz w:val="24"/>
          </w:rPr>
          <w:delText>和经营管理及生产技术管理活动的声像档</w:delText>
        </w:r>
      </w:del>
      <w:del w:id="1355" w:author="碧海蓝天" w:date="2021-08-21T15:49:38Z">
        <w:r>
          <w:rPr>
            <w:sz w:val="24"/>
          </w:rPr>
          <w:delText xml:space="preserve">案，属于文书档案范畴，其分类号统一为“0”； </w:delText>
        </w:r>
      </w:del>
    </w:p>
    <w:p>
      <w:pPr>
        <w:pStyle w:val="3"/>
        <w:numPr>
          <w:ilvl w:val="0"/>
          <w:numId w:val="17"/>
        </w:numPr>
        <w:tabs>
          <w:tab w:val="left" w:pos="1314"/>
        </w:tabs>
        <w:spacing w:before="158" w:after="0" w:line="364" w:lineRule="auto"/>
        <w:ind w:left="0" w:right="520" w:firstLine="2160" w:firstLineChars="900"/>
        <w:jc w:val="left"/>
        <w:rPr>
          <w:del w:id="1357" w:author="碧海蓝天" w:date="2021-08-21T15:49:38Z"/>
          <w:sz w:val="24"/>
        </w:rPr>
        <w:pPrChange w:id="1356" w:author="碧海蓝天" w:date="2021-08-21T16:00:18Z">
          <w:pPr>
            <w:pStyle w:val="8"/>
            <w:numPr>
              <w:ilvl w:val="0"/>
              <w:numId w:val="17"/>
            </w:numPr>
            <w:tabs>
              <w:tab w:val="left" w:pos="1314"/>
            </w:tabs>
            <w:spacing w:before="0" w:after="0" w:line="364" w:lineRule="auto"/>
            <w:ind w:left="502" w:right="509" w:firstLine="446"/>
            <w:jc w:val="left"/>
          </w:pPr>
        </w:pPrChange>
      </w:pPr>
      <w:del w:id="1358" w:author="碧海蓝天" w:date="2021-08-21T15:49:38Z">
        <w:r>
          <w:rPr>
            <w:sz w:val="24"/>
          </w:rPr>
          <w:delText>反映工程勘测、设计、施工、科学研究和工程建设及电力生产等活动的声像</w:delText>
        </w:r>
      </w:del>
      <w:del w:id="1359" w:author="碧海蓝天" w:date="2021-08-21T15:49:38Z">
        <w:r>
          <w:rPr>
            <w:spacing w:val="-3"/>
            <w:sz w:val="24"/>
          </w:rPr>
          <w:delText xml:space="preserve">档案，属科技档案范畴，其分类号为相应的 </w:delText>
        </w:r>
      </w:del>
      <w:del w:id="1360" w:author="碧海蓝天" w:date="2021-08-21T15:49:38Z">
        <w:r>
          <w:rPr>
            <w:sz w:val="24"/>
          </w:rPr>
          <w:delText>6～9</w:delText>
        </w:r>
      </w:del>
      <w:del w:id="1361" w:author="碧海蓝天" w:date="2021-08-21T15:49:38Z">
        <w:r>
          <w:rPr>
            <w:spacing w:val="-24"/>
            <w:sz w:val="24"/>
          </w:rPr>
          <w:delText xml:space="preserve"> 大类的 </w:delText>
        </w:r>
      </w:del>
      <w:del w:id="1362" w:author="碧海蓝天" w:date="2021-08-21T15:49:38Z">
        <w:r>
          <w:rPr>
            <w:sz w:val="24"/>
          </w:rPr>
          <w:delText>2</w:delText>
        </w:r>
      </w:del>
      <w:del w:id="1363" w:author="碧海蓝天" w:date="2021-08-21T15:49:38Z">
        <w:r>
          <w:rPr>
            <w:spacing w:val="-30"/>
            <w:sz w:val="24"/>
          </w:rPr>
          <w:delText xml:space="preserve"> 级或 </w:delText>
        </w:r>
      </w:del>
      <w:del w:id="1364" w:author="碧海蓝天" w:date="2021-08-21T15:49:38Z">
        <w:r>
          <w:rPr>
            <w:sz w:val="24"/>
          </w:rPr>
          <w:delText>3</w:delText>
        </w:r>
      </w:del>
      <w:del w:id="1365" w:author="碧海蓝天" w:date="2021-08-21T15:49:38Z">
        <w:r>
          <w:rPr>
            <w:spacing w:val="-12"/>
            <w:sz w:val="24"/>
          </w:rPr>
          <w:delText xml:space="preserve"> 级类目。 </w:delText>
        </w:r>
      </w:del>
    </w:p>
    <w:p>
      <w:pPr>
        <w:pStyle w:val="3"/>
        <w:numPr>
          <w:ilvl w:val="2"/>
          <w:numId w:val="13"/>
        </w:numPr>
        <w:tabs>
          <w:tab w:val="left" w:pos="1609"/>
        </w:tabs>
        <w:spacing w:before="158" w:after="0" w:line="364" w:lineRule="auto"/>
        <w:ind w:left="0" w:right="520" w:firstLine="2160" w:firstLineChars="900"/>
        <w:jc w:val="left"/>
        <w:rPr>
          <w:del w:id="1367" w:author="碧海蓝天" w:date="2021-08-21T15:49:38Z"/>
          <w:sz w:val="24"/>
        </w:rPr>
        <w:pPrChange w:id="1366" w:author="碧海蓝天" w:date="2021-08-21T16:00:18Z">
          <w:pPr>
            <w:pStyle w:val="8"/>
            <w:numPr>
              <w:ilvl w:val="2"/>
              <w:numId w:val="13"/>
            </w:numPr>
            <w:tabs>
              <w:tab w:val="left" w:pos="1609"/>
            </w:tabs>
            <w:spacing w:before="0" w:after="0" w:line="364" w:lineRule="auto"/>
            <w:ind w:left="948" w:right="394" w:firstLine="0"/>
            <w:jc w:val="left"/>
          </w:pPr>
        </w:pPrChange>
      </w:pPr>
      <w:del w:id="1368" w:author="碧海蓝天" w:date="2021-08-21T15:49:38Z">
        <w:r>
          <w:rPr>
            <w:sz w:val="24"/>
          </w:rPr>
          <w:delText xml:space="preserve">为便于声像档案的管理，用英文字母分别表示不同类别的声像档案。即： P—照片 V—视频 A—音频 </w:delText>
        </w:r>
      </w:del>
    </w:p>
    <w:p>
      <w:pPr>
        <w:pStyle w:val="3"/>
        <w:numPr>
          <w:ilvl w:val="1"/>
          <w:numId w:val="13"/>
        </w:numPr>
        <w:tabs>
          <w:tab w:val="left" w:pos="1348"/>
        </w:tabs>
        <w:spacing w:before="158" w:after="0" w:line="364" w:lineRule="auto"/>
        <w:ind w:left="0" w:right="520" w:firstLine="2168" w:firstLineChars="900"/>
        <w:jc w:val="left"/>
        <w:rPr>
          <w:del w:id="1370" w:author="碧海蓝天" w:date="2021-08-21T15:49:38Z"/>
          <w:b/>
          <w:sz w:val="24"/>
        </w:rPr>
        <w:pPrChange w:id="1369" w:author="碧海蓝天" w:date="2021-08-21T16:00:18Z">
          <w:pPr>
            <w:pStyle w:val="8"/>
            <w:numPr>
              <w:ilvl w:val="1"/>
              <w:numId w:val="13"/>
            </w:numPr>
            <w:tabs>
              <w:tab w:val="left" w:pos="1348"/>
            </w:tabs>
            <w:spacing w:before="0" w:after="0" w:line="306" w:lineRule="exact"/>
            <w:ind w:left="1347" w:right="0" w:hanging="364"/>
            <w:jc w:val="left"/>
          </w:pPr>
        </w:pPrChange>
      </w:pPr>
      <w:del w:id="1371" w:author="碧海蓝天" w:date="2021-08-21T15:49:38Z">
        <w:bookmarkStart w:id="27" w:name="_bookmark18"/>
        <w:bookmarkEnd w:id="27"/>
        <w:bookmarkStart w:id="28" w:name="_bookmark18"/>
        <w:bookmarkEnd w:id="28"/>
        <w:r>
          <w:rPr>
            <w:b/>
            <w:sz w:val="24"/>
          </w:rPr>
          <w:delText>声像档案的档号编写</w:delText>
        </w:r>
      </w:del>
      <w:del w:id="1372" w:author="碧海蓝天" w:date="2021-08-21T15:49:38Z">
        <w:r>
          <w:rPr>
            <w:b/>
            <w:w w:val="99"/>
            <w:sz w:val="24"/>
          </w:rPr>
          <w:delText xml:space="preserve"> </w:delText>
        </w:r>
      </w:del>
    </w:p>
    <w:p>
      <w:pPr>
        <w:pStyle w:val="3"/>
        <w:numPr>
          <w:ilvl w:val="2"/>
          <w:numId w:val="13"/>
        </w:numPr>
        <w:tabs>
          <w:tab w:val="left" w:pos="1609"/>
        </w:tabs>
        <w:spacing w:before="158" w:after="0" w:line="364" w:lineRule="auto"/>
        <w:ind w:left="0" w:right="520" w:firstLine="2142" w:firstLineChars="900"/>
        <w:jc w:val="left"/>
        <w:rPr>
          <w:del w:id="1374" w:author="碧海蓝天" w:date="2021-08-21T15:49:38Z"/>
          <w:sz w:val="24"/>
        </w:rPr>
        <w:pPrChange w:id="1373" w:author="碧海蓝天" w:date="2021-08-21T16:00:18Z">
          <w:pPr>
            <w:pStyle w:val="8"/>
            <w:numPr>
              <w:ilvl w:val="2"/>
              <w:numId w:val="13"/>
            </w:numPr>
            <w:tabs>
              <w:tab w:val="left" w:pos="1609"/>
            </w:tabs>
            <w:spacing w:before="158" w:after="0" w:line="362" w:lineRule="auto"/>
            <w:ind w:left="502" w:right="515" w:firstLine="446"/>
            <w:jc w:val="left"/>
          </w:pPr>
        </w:pPrChange>
      </w:pPr>
      <w:del w:id="1375" w:author="碧海蓝天" w:date="2021-08-21T15:49:38Z">
        <w:r>
          <w:rPr>
            <w:spacing w:val="-1"/>
            <w:sz w:val="24"/>
          </w:rPr>
          <w:delText>声像档案的档号编写型式，案卷级采用三节编写型式，文件级采用四节编</w:delText>
        </w:r>
      </w:del>
      <w:del w:id="1376" w:author="碧海蓝天" w:date="2021-08-21T15:49:38Z">
        <w:r>
          <w:rPr>
            <w:sz w:val="24"/>
          </w:rPr>
          <w:delText xml:space="preserve">写型式。 </w:delText>
        </w:r>
      </w:del>
    </w:p>
    <w:p>
      <w:pPr>
        <w:pStyle w:val="3"/>
        <w:spacing w:before="158" w:line="364" w:lineRule="auto"/>
        <w:ind w:left="0" w:right="520" w:firstLine="2160" w:firstLineChars="900"/>
        <w:rPr>
          <w:del w:id="1378" w:author="碧海蓝天" w:date="2021-08-21T15:49:38Z"/>
        </w:rPr>
        <w:pPrChange w:id="1377" w:author="碧海蓝天" w:date="2021-08-21T16:00:18Z">
          <w:pPr>
            <w:pStyle w:val="3"/>
            <w:spacing w:before="5"/>
            <w:ind w:left="948"/>
          </w:pPr>
        </w:pPrChange>
      </w:pPr>
      <w:del w:id="1379" w:author="碧海蓝天" w:date="2021-08-21T15:49:38Z">
        <w:r>
          <w:rPr/>
          <w:delText xml:space="preserve">1）文书类声像档案的档号编写型式如下： </w:delText>
        </w:r>
      </w:del>
    </w:p>
    <w:p>
      <w:pPr>
        <w:pStyle w:val="3"/>
        <w:spacing w:before="158" w:line="364" w:lineRule="auto"/>
        <w:ind w:left="0" w:right="520" w:firstLine="2160" w:firstLineChars="900"/>
        <w:jc w:val="left"/>
        <w:rPr>
          <w:del w:id="1381" w:author="碧海蓝天" w:date="2021-08-21T15:49:38Z"/>
          <w:rFonts w:ascii="黑体" w:hAnsi="黑体"/>
          <w:b/>
          <w:sz w:val="24"/>
        </w:rPr>
        <w:pPrChange w:id="1380" w:author="碧海蓝天" w:date="2021-08-21T16:00:18Z">
          <w:pPr>
            <w:spacing w:before="98"/>
            <w:ind w:left="1505" w:right="0" w:firstLine="0"/>
            <w:jc w:val="left"/>
          </w:pPr>
        </w:pPrChange>
      </w:pPr>
      <w:del w:id="1382" w:author="碧海蓝天" w:date="2021-08-21T15:49:38Z">
        <w:r>
          <w:rPr/>
          <w:pict>
            <v:group id="_x0000_s1026" o:spid="_x0000_s1026" o:spt="203" style="position:absolute;left:0pt;margin-left:135.25pt;margin-top:18.1pt;height:122.8pt;width:221.15pt;mso-position-horizontal-relative:page;z-index:-251653120;mso-width-relative:page;mso-height-relative:page;" coordorigin="2705,363" coordsize="4423,2456">
              <o:lock v:ext="edit"/>
              <v:line id="_x0000_s1027" o:spid="_x0000_s1027" o:spt="20" style="position:absolute;left:2705;top:378;height:0;width:483;" stroked="t" coordsize="21600,21600">
                <v:path arrowok="t"/>
                <v:fill focussize="0,0"/>
                <v:stroke weight="0.60007874015748pt" color="#000000"/>
                <v:imagedata o:title=""/>
                <o:lock v:ext="edit"/>
              </v:line>
              <v:shape id="_x0000_s1028" o:spid="_x0000_s1028" style="position:absolute;left:2934;top:362;height:2448;width:4186;" filled="f" stroked="t" coordorigin="2934,363" coordsize="4186,2448" path="m2934,363l2934,2811m2934,2810l7120,2811m4303,1932l7120,1932e">
                <v:path arrowok="t"/>
                <v:fill on="f" focussize="0,0"/>
                <v:stroke color="#000000"/>
                <v:imagedata o:title=""/>
                <o:lock v:ext="edit"/>
              </v:shape>
              <v:line id="_x0000_s1029" o:spid="_x0000_s1029" o:spt="20" style="position:absolute;left:3791;top:378;height:0;width:964;" stroked="t" coordsize="21600,21600">
                <v:path arrowok="t"/>
                <v:fill focussize="0,0"/>
                <v:stroke weight="0.60007874015748pt" color="#000000"/>
                <v:imagedata o:title=""/>
                <o:lock v:ext="edit"/>
              </v:line>
              <v:line id="_x0000_s1030" o:spid="_x0000_s1030" o:spt="20" style="position:absolute;left:4303;top:363;height:1568;width:0;" stroked="t" coordsize="21600,21600">
                <v:path arrowok="t"/>
                <v:fill focussize="0,0"/>
                <v:stroke color="#000000"/>
                <v:imagedata o:title=""/>
                <o:lock v:ext="edit"/>
              </v:line>
              <v:line id="_x0000_s1031" o:spid="_x0000_s1031" o:spt="20" style="position:absolute;left:5358;top:378;height:0;width:842;" stroked="t" coordsize="21600,21600">
                <v:path arrowok="t"/>
                <v:fill focussize="0,0"/>
                <v:stroke weight="0.60007874015748pt" color="#000000"/>
                <v:imagedata o:title=""/>
                <o:lock v:ext="edit"/>
              </v:line>
              <v:shape id="_x0000_s1032" o:spid="_x0000_s1032" style="position:absolute;left:3607;top:362;height:1973;width:3513;" filled="f" stroked="t" coordorigin="3607,363" coordsize="3513,1973" path="m5951,363l5951,1095m5951,1095l7056,1096m3607,434l3607,2336m3607,2335l7120,2336e">
                <v:path arrowok="t"/>
                <v:fill on="f" focussize="0,0"/>
                <v:stroke color="#000000"/>
                <v:imagedata o:title=""/>
                <o:lock v:ext="edit"/>
              </v:shape>
              <v:rect id="_x0000_s1033" o:spid="_x0000_s1033" o:spt="1" style="position:absolute;left:4875;top:371;height:12;width:120;" fillcolor="#000000" filled="t" stroked="f" coordsize="21600,21600">
                <v:path/>
                <v:fill on="t" focussize="0,0"/>
                <v:stroke on="f"/>
                <v:imagedata o:title=""/>
                <o:lock v:ext="edit"/>
              </v:rect>
              <v:shape id="_x0000_s1034" o:spid="_x0000_s1034" style="position:absolute;left:4954;top:362;height:1145;width:2102;" filled="f" stroked="t" coordorigin="4954,363" coordsize="2102,1145" path="m4954,363l4954,1506m4954,1506l7056,1508e">
                <v:path arrowok="t"/>
                <v:fill on="f" focussize="0,0"/>
                <v:stroke color="#000000"/>
                <v:imagedata o:title=""/>
                <o:lock v:ext="edit"/>
              </v:shape>
            </v:group>
          </w:pict>
        </w:r>
      </w:del>
      <w:del w:id="1384" w:author="碧海蓝天" w:date="2021-08-21T15:49:38Z">
        <w:r>
          <w:rPr>
            <w:rFonts w:ascii="黑体" w:hAnsi="黑体"/>
            <w:b/>
            <w:sz w:val="24"/>
          </w:rPr>
          <w:delText>××―</w:delText>
        </w:r>
      </w:del>
      <w:del w:id="1385" w:author="碧海蓝天" w:date="2021-08-21T15:49:38Z">
        <w:r>
          <w:rPr>
            <w:rFonts w:ascii="黑体" w:hAnsi="黑体"/>
            <w:b/>
            <w:sz w:val="24"/>
            <w:u w:val="single"/>
          </w:rPr>
          <w:delText>×</w:delText>
        </w:r>
      </w:del>
      <w:del w:id="1386" w:author="碧海蓝天" w:date="2021-08-21T15:49:38Z">
        <w:r>
          <w:rPr>
            <w:b/>
            <w:sz w:val="24"/>
          </w:rPr>
          <w:delText>•</w:delText>
        </w:r>
      </w:del>
      <w:del w:id="1387" w:author="碧海蓝天" w:date="2021-08-21T15:49:38Z">
        <w:r>
          <w:rPr>
            <w:rFonts w:ascii="黑体" w:hAnsi="黑体"/>
            <w:b/>
            <w:sz w:val="24"/>
          </w:rPr>
          <w:delText>××××</w:delText>
        </w:r>
      </w:del>
      <w:del w:id="1388" w:author="碧海蓝天" w:date="2021-08-21T15:49:38Z">
        <w:r>
          <w:rPr>
            <w:b/>
            <w:sz w:val="24"/>
          </w:rPr>
          <w:delText>•</w:delText>
        </w:r>
      </w:del>
      <w:del w:id="1389" w:author="碧海蓝天" w:date="2021-08-21T15:49:38Z">
        <w:r>
          <w:rPr>
            <w:rFonts w:ascii="黑体" w:hAnsi="黑体"/>
            <w:b/>
            <w:sz w:val="24"/>
          </w:rPr>
          <w:delText>0― S×××</w:delText>
        </w:r>
      </w:del>
    </w:p>
    <w:p>
      <w:pPr>
        <w:pStyle w:val="3"/>
        <w:spacing w:before="158" w:line="364" w:lineRule="auto"/>
        <w:ind w:right="520" w:firstLine="1807" w:firstLineChars="900"/>
        <w:rPr>
          <w:del w:id="1391" w:author="碧海蓝天" w:date="2021-08-21T15:49:38Z"/>
          <w:rFonts w:ascii="黑体"/>
          <w:b/>
          <w:sz w:val="20"/>
        </w:rPr>
        <w:pPrChange w:id="1390" w:author="碧海蓝天" w:date="2021-08-21T16:00:18Z">
          <w:pPr>
            <w:pStyle w:val="3"/>
          </w:pPr>
        </w:pPrChange>
      </w:pPr>
    </w:p>
    <w:p>
      <w:pPr>
        <w:pStyle w:val="3"/>
        <w:spacing w:before="158" w:line="364" w:lineRule="auto"/>
        <w:ind w:right="520" w:firstLine="1446" w:firstLineChars="900"/>
        <w:rPr>
          <w:del w:id="1393" w:author="碧海蓝天" w:date="2021-08-21T15:49:38Z"/>
          <w:rFonts w:ascii="黑体"/>
          <w:b/>
          <w:sz w:val="16"/>
        </w:rPr>
        <w:pPrChange w:id="1392" w:author="碧海蓝天" w:date="2021-08-21T16:00:18Z">
          <w:pPr>
            <w:pStyle w:val="3"/>
            <w:spacing w:before="5"/>
          </w:pPr>
        </w:pPrChange>
      </w:pPr>
    </w:p>
    <w:p>
      <w:pPr>
        <w:pStyle w:val="3"/>
        <w:spacing w:before="158" w:line="364" w:lineRule="auto"/>
        <w:ind w:left="0" w:right="520" w:firstLine="1620" w:firstLineChars="900"/>
        <w:rPr>
          <w:del w:id="1395" w:author="碧海蓝天" w:date="2021-08-21T15:49:38Z"/>
        </w:rPr>
        <w:pPrChange w:id="1394" w:author="碧海蓝天" w:date="2021-08-21T16:00:18Z">
          <w:pPr>
            <w:pStyle w:val="3"/>
            <w:spacing w:before="66" w:line="328" w:lineRule="auto"/>
            <w:ind w:left="6047" w:right="519"/>
          </w:pPr>
        </w:pPrChange>
      </w:pPr>
      <w:del w:id="1396" w:author="碧海蓝天" w:date="2021-08-21T15:49:38Z">
        <w:r>
          <w:rPr>
            <w:spacing w:val="-30"/>
          </w:rPr>
          <w:delText xml:space="preserve">前 </w:delText>
        </w:r>
      </w:del>
      <w:del w:id="1397" w:author="碧海蓝天" w:date="2021-08-21T15:49:38Z">
        <w:r>
          <w:rPr/>
          <w:delText>2</w:delText>
        </w:r>
      </w:del>
      <w:del w:id="1398" w:author="碧海蓝天" w:date="2021-08-21T15:49:38Z">
        <w:r>
          <w:rPr>
            <w:spacing w:val="-17"/>
          </w:rPr>
          <w:delText xml:space="preserve"> 位声像类别后 </w:delText>
        </w:r>
      </w:del>
      <w:del w:id="1399" w:author="碧海蓝天" w:date="2021-08-21T15:49:38Z">
        <w:r>
          <w:rPr/>
          <w:delText>2</w:delText>
        </w:r>
      </w:del>
      <w:del w:id="1400" w:author="碧海蓝天" w:date="2021-08-21T15:49:38Z">
        <w:r>
          <w:rPr>
            <w:spacing w:val="-12"/>
          </w:rPr>
          <w:delText xml:space="preserve"> 位为盒号</w:delText>
        </w:r>
      </w:del>
      <w:del w:id="1401" w:author="碧海蓝天" w:date="2021-08-21T15:49:38Z">
        <w:r>
          <w:rPr>
            <w:spacing w:val="-9"/>
          </w:rPr>
          <w:delText>分类号</w:delText>
        </w:r>
      </w:del>
      <w:del w:id="1402" w:author="碧海蓝天" w:date="2021-08-21T15:49:38Z">
        <w:r>
          <w:rPr/>
          <w:delText xml:space="preserve"> </w:delText>
        </w:r>
      </w:del>
    </w:p>
    <w:p>
      <w:pPr>
        <w:pStyle w:val="3"/>
        <w:spacing w:before="158" w:line="364" w:lineRule="auto"/>
        <w:ind w:left="0" w:right="520" w:firstLine="2160" w:firstLineChars="900"/>
        <w:rPr>
          <w:del w:id="1404" w:author="碧海蓝天" w:date="2021-08-21T15:49:38Z"/>
        </w:rPr>
        <w:pPrChange w:id="1403" w:author="碧海蓝天" w:date="2021-08-21T16:00:18Z">
          <w:pPr>
            <w:pStyle w:val="3"/>
            <w:spacing w:line="305" w:lineRule="exact"/>
            <w:ind w:left="6047"/>
          </w:pPr>
        </w:pPrChange>
      </w:pPr>
      <w:del w:id="1405" w:author="碧海蓝天" w:date="2021-08-21T15:49:38Z">
        <w:r>
          <w:rPr/>
          <w:delText>年 度</w:delText>
        </w:r>
      </w:del>
    </w:p>
    <w:p>
      <w:pPr>
        <w:pStyle w:val="3"/>
        <w:spacing w:before="158" w:line="364" w:lineRule="auto"/>
        <w:ind w:left="0" w:right="520" w:firstLine="2070" w:firstLineChars="900"/>
        <w:rPr>
          <w:del w:id="1407" w:author="碧海蓝天" w:date="2021-08-21T15:49:38Z"/>
        </w:rPr>
        <w:pPrChange w:id="1406" w:author="碧海蓝天" w:date="2021-08-21T16:00:18Z">
          <w:pPr>
            <w:pStyle w:val="3"/>
            <w:spacing w:before="113" w:line="328" w:lineRule="auto"/>
            <w:ind w:left="6030" w:right="2797" w:firstLine="16"/>
          </w:pPr>
        </w:pPrChange>
      </w:pPr>
      <w:del w:id="1408" w:author="碧海蓝天" w:date="2021-08-21T15:49:38Z">
        <w:r>
          <w:rPr>
            <w:spacing w:val="-5"/>
          </w:rPr>
          <w:delText>保管期限</w:delText>
        </w:r>
      </w:del>
      <w:del w:id="1409" w:author="碧海蓝天" w:date="2021-08-21T15:49:38Z">
        <w:r>
          <w:rPr/>
          <w:delText xml:space="preserve">全宗号 </w:delText>
        </w:r>
      </w:del>
    </w:p>
    <w:p>
      <w:pPr>
        <w:pStyle w:val="3"/>
        <w:spacing w:before="158" w:after="0" w:line="364" w:lineRule="auto"/>
        <w:ind w:left="0" w:right="520" w:firstLine="2160" w:firstLineChars="900"/>
        <w:rPr>
          <w:del w:id="1411" w:author="碧海蓝天" w:date="2021-08-21T15:49:38Z"/>
        </w:rPr>
        <w:sectPr>
          <w:pgSz w:w="11910" w:h="16840"/>
          <w:pgMar w:top="1580" w:right="900" w:bottom="1240" w:left="1200" w:header="0" w:footer="1051" w:gutter="0"/>
          <w:cols w:space="720" w:num="1"/>
        </w:sectPr>
        <w:pPrChange w:id="1410" w:author="碧海蓝天" w:date="2021-08-21T16:00:18Z">
          <w:pPr>
            <w:spacing w:after="0" w:line="328" w:lineRule="auto"/>
          </w:pPr>
        </w:pPrChange>
      </w:pPr>
    </w:p>
    <w:p>
      <w:pPr>
        <w:pStyle w:val="3"/>
        <w:spacing w:before="158" w:line="364" w:lineRule="auto"/>
        <w:ind w:right="520" w:firstLine="900" w:firstLineChars="900"/>
        <w:rPr>
          <w:ins w:id="1413" w:author="碧海蓝天" w:date="2021-08-21T15:49:45Z"/>
          <w:sz w:val="10"/>
        </w:rPr>
        <w:pPrChange w:id="1412" w:author="碧海蓝天" w:date="2021-08-21T16:00:18Z">
          <w:pPr>
            <w:pStyle w:val="3"/>
            <w:spacing w:before="5"/>
          </w:pPr>
        </w:pPrChange>
      </w:pPr>
    </w:p>
    <w:p>
      <w:pPr>
        <w:pStyle w:val="8"/>
        <w:numPr>
          <w:ilvl w:val="0"/>
          <w:numId w:val="0"/>
        </w:numPr>
        <w:spacing w:before="158" w:line="240" w:lineRule="auto"/>
        <w:ind w:left="981" w:right="0" w:firstLine="0"/>
        <w:rPr>
          <w:ins w:id="1415" w:author="碧海蓝天" w:date="2021-08-21T15:50:11Z"/>
          <w:rFonts w:hint="eastAsia"/>
          <w:b/>
          <w:bCs/>
          <w:sz w:val="24"/>
          <w:lang w:val="en-US" w:eastAsia="zh-CN"/>
        </w:rPr>
        <w:pPrChange w:id="1414" w:author="碧海蓝天" w:date="2021-08-21T15:50:08Z">
          <w:pPr>
            <w:pStyle w:val="3"/>
            <w:spacing w:before="5"/>
          </w:pPr>
        </w:pPrChange>
      </w:pPr>
      <w:ins w:id="1416" w:author="碧海蓝天" w:date="2021-08-21T15:49:54Z">
        <w:r>
          <w:rPr>
            <w:rFonts w:hint="eastAsia"/>
            <w:b/>
            <w:bCs/>
            <w:sz w:val="24"/>
            <w:lang w:val="en-US" w:eastAsia="zh-CN"/>
            <w:rPrChange w:id="1417" w:author="碧海蓝天" w:date="2021-08-21T15:50:08Z">
              <w:rPr>
                <w:rFonts w:hint="eastAsia"/>
                <w:sz w:val="10"/>
                <w:lang w:val="en-US" w:eastAsia="zh-CN"/>
              </w:rPr>
            </w:rPrChange>
          </w:rPr>
          <w:t>9</w:t>
        </w:r>
      </w:ins>
      <w:ins w:id="1418" w:author="碧海蓝天" w:date="2021-08-21T15:55:38Z">
        <w:r>
          <w:rPr>
            <w:rFonts w:hint="eastAsia"/>
            <w:b/>
            <w:bCs/>
            <w:sz w:val="24"/>
            <w:lang w:val="en-US" w:eastAsia="zh-CN"/>
          </w:rPr>
          <w:t xml:space="preserve"> </w:t>
        </w:r>
      </w:ins>
      <w:ins w:id="1419" w:author="碧海蓝天" w:date="2021-08-21T15:49:58Z">
        <w:r>
          <w:rPr>
            <w:rFonts w:hint="eastAsia"/>
            <w:b/>
            <w:bCs/>
            <w:sz w:val="24"/>
            <w:lang w:val="en-US" w:eastAsia="zh-CN"/>
            <w:rPrChange w:id="1420" w:author="碧海蓝天" w:date="2021-08-21T15:50:08Z">
              <w:rPr>
                <w:rFonts w:hint="eastAsia"/>
                <w:sz w:val="10"/>
                <w:lang w:val="en-US" w:eastAsia="zh-CN"/>
              </w:rPr>
            </w:rPrChange>
          </w:rPr>
          <w:t>编目</w:t>
        </w:r>
      </w:ins>
    </w:p>
    <w:p>
      <w:pPr>
        <w:pStyle w:val="8"/>
        <w:numPr>
          <w:ilvl w:val="0"/>
          <w:numId w:val="0"/>
        </w:numPr>
        <w:spacing w:before="158" w:line="240" w:lineRule="auto"/>
        <w:ind w:left="981" w:right="0" w:firstLine="0"/>
        <w:rPr>
          <w:ins w:id="1422" w:author="碧海蓝天" w:date="2021-08-21T15:50:33Z"/>
          <w:rFonts w:hint="eastAsia"/>
          <w:b/>
          <w:bCs/>
          <w:sz w:val="24"/>
          <w:lang w:val="en-US" w:eastAsia="zh-CN"/>
        </w:rPr>
        <w:pPrChange w:id="1421" w:author="碧海蓝天" w:date="2021-08-21T15:50:08Z">
          <w:pPr>
            <w:pStyle w:val="3"/>
            <w:spacing w:before="5"/>
          </w:pPr>
        </w:pPrChange>
      </w:pPr>
      <w:ins w:id="1423" w:author="碧海蓝天" w:date="2021-08-21T15:50:17Z">
        <w:r>
          <w:rPr>
            <w:rFonts w:hint="eastAsia"/>
            <w:b/>
            <w:bCs/>
            <w:sz w:val="24"/>
            <w:lang w:val="en-US" w:eastAsia="zh-CN"/>
          </w:rPr>
          <w:t>9.</w:t>
        </w:r>
      </w:ins>
      <w:ins w:id="1424" w:author="碧海蓝天" w:date="2021-08-21T15:50:18Z">
        <w:r>
          <w:rPr>
            <w:rFonts w:hint="eastAsia"/>
            <w:b/>
            <w:bCs/>
            <w:sz w:val="24"/>
            <w:lang w:val="en-US" w:eastAsia="zh-CN"/>
          </w:rPr>
          <w:t>1</w:t>
        </w:r>
      </w:ins>
      <w:ins w:id="1425" w:author="碧海蓝天" w:date="2021-08-21T15:50:19Z">
        <w:r>
          <w:rPr>
            <w:rFonts w:hint="eastAsia"/>
            <w:b/>
            <w:bCs/>
            <w:sz w:val="24"/>
            <w:lang w:val="en-US" w:eastAsia="zh-CN"/>
          </w:rPr>
          <w:t>照片</w:t>
        </w:r>
      </w:ins>
      <w:ins w:id="1426" w:author="碧海蓝天" w:date="2021-08-21T15:50:20Z">
        <w:r>
          <w:rPr>
            <w:rFonts w:hint="eastAsia"/>
            <w:b/>
            <w:bCs/>
            <w:sz w:val="24"/>
            <w:lang w:val="en-US" w:eastAsia="zh-CN"/>
          </w:rPr>
          <w:t>档案</w:t>
        </w:r>
      </w:ins>
      <w:ins w:id="1427" w:author="碧海蓝天" w:date="2021-08-21T15:50:21Z">
        <w:r>
          <w:rPr>
            <w:rFonts w:hint="eastAsia"/>
            <w:b/>
            <w:bCs/>
            <w:sz w:val="24"/>
            <w:lang w:val="en-US" w:eastAsia="zh-CN"/>
          </w:rPr>
          <w:t>编目</w:t>
        </w:r>
      </w:ins>
    </w:p>
    <w:p>
      <w:pPr>
        <w:pStyle w:val="8"/>
        <w:numPr>
          <w:ilvl w:val="0"/>
          <w:numId w:val="0"/>
        </w:numPr>
        <w:spacing w:before="158" w:line="240" w:lineRule="auto"/>
        <w:ind w:left="480" w:leftChars="218" w:right="0" w:firstLine="480" w:firstLineChars="200"/>
        <w:rPr>
          <w:ins w:id="1429" w:author="碧海蓝天" w:date="2021-08-21T15:50:21Z"/>
          <w:rFonts w:hint="default"/>
          <w:b w:val="0"/>
          <w:bCs w:val="0"/>
          <w:sz w:val="24"/>
          <w:lang w:val="en-US" w:eastAsia="zh-CN"/>
          <w:rPrChange w:id="1430" w:author="碧海蓝天" w:date="2021-08-21T16:13:45Z">
            <w:rPr>
              <w:ins w:id="1431" w:author="碧海蓝天" w:date="2021-08-21T15:50:21Z"/>
              <w:rFonts w:hint="eastAsia"/>
              <w:b/>
              <w:bCs/>
              <w:sz w:val="24"/>
              <w:lang w:val="en-US" w:eastAsia="zh-CN"/>
            </w:rPr>
          </w:rPrChange>
        </w:rPr>
        <w:pPrChange w:id="1428" w:author="碧海蓝天" w:date="2021-08-21T15:52:06Z">
          <w:pPr>
            <w:pStyle w:val="3"/>
            <w:spacing w:before="5"/>
          </w:pPr>
        </w:pPrChange>
      </w:pPr>
      <w:ins w:id="1432" w:author="碧海蓝天" w:date="2021-08-21T15:51:43Z">
        <w:r>
          <w:rPr>
            <w:rFonts w:hint="eastAsia"/>
            <w:b w:val="0"/>
            <w:bCs w:val="0"/>
            <w:sz w:val="24"/>
            <w:lang w:val="en-US"/>
            <w:rPrChange w:id="1433" w:author="碧海蓝天" w:date="2021-08-21T16:13:45Z">
              <w:rPr>
                <w:rFonts w:hint="eastAsia"/>
              </w:rPr>
            </w:rPrChange>
          </w:rPr>
          <w:t>照片按组编制照片目录（见附件</w:t>
        </w:r>
      </w:ins>
      <w:ins w:id="1434" w:author="碧海蓝天" w:date="2021-08-21T16:44:23Z">
        <w:r>
          <w:rPr>
            <w:rFonts w:hint="eastAsia"/>
            <w:b w:val="0"/>
            <w:bCs w:val="0"/>
            <w:sz w:val="24"/>
            <w:lang w:val="en-US" w:eastAsia="zh-CN"/>
          </w:rPr>
          <w:t>J</w:t>
        </w:r>
      </w:ins>
      <w:ins w:id="1435" w:author="碧海蓝天" w:date="2021-08-21T15:51:43Z">
        <w:r>
          <w:rPr>
            <w:rFonts w:hint="eastAsia"/>
            <w:b w:val="0"/>
            <w:bCs w:val="0"/>
            <w:sz w:val="24"/>
            <w:lang w:val="en-US"/>
            <w:rPrChange w:id="1436" w:author="碧海蓝天" w:date="2021-08-21T16:13:45Z">
              <w:rPr>
                <w:rFonts w:hint="eastAsia"/>
              </w:rPr>
            </w:rPrChange>
          </w:rPr>
          <w:t>），包含档号、组题名、拍摄日期、主要人物、总张数、</w:t>
        </w:r>
      </w:ins>
      <w:ins w:id="1437" w:author="碧海蓝天" w:date="2021-08-21T15:51:58Z">
        <w:r>
          <w:rPr>
            <w:rFonts w:hint="eastAsia"/>
            <w:b w:val="0"/>
            <w:bCs w:val="0"/>
            <w:sz w:val="24"/>
            <w:lang w:val="en-US" w:eastAsia="zh-CN"/>
            <w:rPrChange w:id="1438" w:author="碧海蓝天" w:date="2021-08-21T16:13:45Z">
              <w:rPr>
                <w:rFonts w:hint="eastAsia"/>
                <w:b/>
                <w:bCs/>
                <w:sz w:val="24"/>
                <w:lang w:val="en-US" w:eastAsia="zh-CN"/>
              </w:rPr>
            </w:rPrChange>
          </w:rPr>
          <w:t>脱机</w:t>
        </w:r>
      </w:ins>
      <w:ins w:id="1439" w:author="碧海蓝天" w:date="2021-08-21T15:51:59Z">
        <w:r>
          <w:rPr>
            <w:rFonts w:hint="eastAsia"/>
            <w:b w:val="0"/>
            <w:bCs w:val="0"/>
            <w:sz w:val="24"/>
            <w:lang w:val="en-US" w:eastAsia="zh-CN"/>
            <w:rPrChange w:id="1440" w:author="碧海蓝天" w:date="2021-08-21T16:13:45Z">
              <w:rPr>
                <w:rFonts w:hint="eastAsia"/>
                <w:b/>
                <w:bCs/>
                <w:sz w:val="24"/>
                <w:lang w:val="en-US" w:eastAsia="zh-CN"/>
              </w:rPr>
            </w:rPrChange>
          </w:rPr>
          <w:t>载体</w:t>
        </w:r>
      </w:ins>
      <w:ins w:id="1441" w:author="碧海蓝天" w:date="2021-08-21T15:52:00Z">
        <w:r>
          <w:rPr>
            <w:rFonts w:hint="eastAsia"/>
            <w:b w:val="0"/>
            <w:bCs w:val="0"/>
            <w:sz w:val="24"/>
            <w:lang w:val="en-US" w:eastAsia="zh-CN"/>
            <w:rPrChange w:id="1442" w:author="碧海蓝天" w:date="2021-08-21T16:13:45Z">
              <w:rPr>
                <w:rFonts w:hint="eastAsia"/>
                <w:b/>
                <w:bCs/>
                <w:sz w:val="24"/>
                <w:lang w:val="en-US" w:eastAsia="zh-CN"/>
              </w:rPr>
            </w:rPrChange>
          </w:rPr>
          <w:t>编号</w:t>
        </w:r>
      </w:ins>
      <w:ins w:id="1443" w:author="碧海蓝天" w:date="2021-08-21T15:51:43Z">
        <w:r>
          <w:rPr>
            <w:rFonts w:hint="eastAsia"/>
            <w:b w:val="0"/>
            <w:bCs w:val="0"/>
            <w:sz w:val="24"/>
            <w:lang w:val="en-US"/>
            <w:rPrChange w:id="1444" w:author="碧海蓝天" w:date="2021-08-21T16:13:45Z">
              <w:rPr>
                <w:rFonts w:hint="eastAsia"/>
              </w:rPr>
            </w:rPrChange>
          </w:rPr>
          <w:t>等。目录以Excel电子表格或Word文档形式保存，也可打印成纸质目录。</w:t>
        </w:r>
      </w:ins>
      <w:ins w:id="1445" w:author="碧海蓝天" w:date="2021-08-21T16:34:17Z">
        <w:r>
          <w:rPr>
            <w:rFonts w:hint="eastAsia"/>
            <w:b w:val="0"/>
            <w:bCs w:val="0"/>
            <w:sz w:val="24"/>
            <w:lang w:val="en-US" w:eastAsia="zh-CN"/>
          </w:rPr>
          <w:t>纸质</w:t>
        </w:r>
      </w:ins>
      <w:ins w:id="1446" w:author="碧海蓝天" w:date="2021-08-21T16:34:20Z">
        <w:r>
          <w:rPr>
            <w:rFonts w:hint="eastAsia"/>
            <w:b w:val="0"/>
            <w:bCs w:val="0"/>
            <w:sz w:val="24"/>
            <w:lang w:val="en-US" w:eastAsia="zh-CN"/>
          </w:rPr>
          <w:t>照片</w:t>
        </w:r>
      </w:ins>
      <w:ins w:id="1447" w:author="碧海蓝天" w:date="2021-08-21T16:34:23Z">
        <w:r>
          <w:rPr>
            <w:rFonts w:hint="eastAsia"/>
            <w:b w:val="0"/>
            <w:bCs w:val="0"/>
            <w:sz w:val="24"/>
            <w:lang w:val="en-US" w:eastAsia="zh-CN"/>
          </w:rPr>
          <w:t>编目件</w:t>
        </w:r>
      </w:ins>
      <w:ins w:id="1448" w:author="碧海蓝天" w:date="2021-08-21T16:34:25Z">
        <w:r>
          <w:rPr>
            <w:rFonts w:hint="eastAsia"/>
            <w:b w:val="0"/>
            <w:bCs w:val="0"/>
            <w:sz w:val="24"/>
            <w:lang w:val="en-US" w:eastAsia="zh-CN"/>
          </w:rPr>
          <w:t>附件</w:t>
        </w:r>
      </w:ins>
      <w:ins w:id="1449" w:author="碧海蓝天" w:date="2021-08-21T16:43:41Z">
        <w:r>
          <w:rPr>
            <w:rFonts w:hint="eastAsia"/>
            <w:b w:val="0"/>
            <w:bCs w:val="0"/>
            <w:sz w:val="24"/>
            <w:lang w:val="en-US" w:eastAsia="zh-CN"/>
          </w:rPr>
          <w:t>H</w:t>
        </w:r>
      </w:ins>
      <w:ins w:id="1450" w:author="碧海蓝天" w:date="2021-08-21T16:34:34Z">
        <w:r>
          <w:rPr>
            <w:rFonts w:hint="eastAsia"/>
            <w:b w:val="0"/>
            <w:bCs w:val="0"/>
            <w:sz w:val="24"/>
            <w:lang w:val="en-US" w:eastAsia="zh-CN"/>
          </w:rPr>
          <w:t>、</w:t>
        </w:r>
      </w:ins>
      <w:ins w:id="1451" w:author="碧海蓝天" w:date="2021-08-21T16:34:44Z">
        <w:r>
          <w:rPr>
            <w:rFonts w:hint="eastAsia"/>
            <w:b w:val="0"/>
            <w:bCs w:val="0"/>
            <w:sz w:val="24"/>
            <w:lang w:val="en-US" w:eastAsia="zh-CN"/>
          </w:rPr>
          <w:t>附件</w:t>
        </w:r>
      </w:ins>
      <w:ins w:id="1452" w:author="碧海蓝天" w:date="2021-08-21T16:43:44Z">
        <w:r>
          <w:rPr>
            <w:rFonts w:hint="eastAsia"/>
            <w:b w:val="0"/>
            <w:bCs w:val="0"/>
            <w:sz w:val="24"/>
            <w:lang w:val="en-US" w:eastAsia="zh-CN"/>
          </w:rPr>
          <w:t>I</w:t>
        </w:r>
      </w:ins>
      <w:ins w:id="1453" w:author="碧海蓝天" w:date="2021-08-21T16:34:40Z">
        <w:r>
          <w:rPr>
            <w:rFonts w:hint="eastAsia"/>
            <w:b w:val="0"/>
            <w:bCs w:val="0"/>
            <w:sz w:val="24"/>
            <w:lang w:val="en-US" w:eastAsia="zh-CN"/>
          </w:rPr>
          <w:t>。</w:t>
        </w:r>
      </w:ins>
    </w:p>
    <w:p>
      <w:pPr>
        <w:pStyle w:val="8"/>
        <w:numPr>
          <w:ilvl w:val="0"/>
          <w:numId w:val="0"/>
        </w:numPr>
        <w:spacing w:before="158" w:line="240" w:lineRule="auto"/>
        <w:ind w:left="981" w:right="0" w:firstLine="0"/>
        <w:rPr>
          <w:ins w:id="1455" w:author="碧海蓝天" w:date="2021-08-21T15:52:08Z"/>
          <w:rFonts w:hint="eastAsia"/>
          <w:b/>
          <w:bCs/>
          <w:sz w:val="24"/>
          <w:lang w:val="en-US" w:eastAsia="zh-CN"/>
        </w:rPr>
        <w:pPrChange w:id="1454" w:author="碧海蓝天" w:date="2021-08-21T15:50:08Z">
          <w:pPr>
            <w:pStyle w:val="3"/>
            <w:spacing w:before="5"/>
          </w:pPr>
        </w:pPrChange>
      </w:pPr>
      <w:ins w:id="1456" w:author="碧海蓝天" w:date="2021-08-21T15:50:22Z">
        <w:r>
          <w:rPr>
            <w:rFonts w:hint="eastAsia"/>
            <w:b/>
            <w:bCs/>
            <w:sz w:val="24"/>
            <w:lang w:val="en-US" w:eastAsia="zh-CN"/>
          </w:rPr>
          <w:t>9</w:t>
        </w:r>
      </w:ins>
      <w:ins w:id="1457" w:author="碧海蓝天" w:date="2021-08-21T15:50:23Z">
        <w:r>
          <w:rPr>
            <w:rFonts w:hint="eastAsia"/>
            <w:b/>
            <w:bCs/>
            <w:sz w:val="24"/>
            <w:lang w:val="en-US" w:eastAsia="zh-CN"/>
          </w:rPr>
          <w:t>.2</w:t>
        </w:r>
      </w:ins>
      <w:ins w:id="1458" w:author="碧海蓝天" w:date="2021-08-21T15:52:52Z">
        <w:r>
          <w:rPr>
            <w:rFonts w:hint="eastAsia"/>
            <w:b/>
            <w:bCs/>
            <w:sz w:val="24"/>
            <w:lang w:val="en-US" w:eastAsia="zh-CN"/>
          </w:rPr>
          <w:t>音频</w:t>
        </w:r>
      </w:ins>
      <w:ins w:id="1459" w:author="碧海蓝天" w:date="2021-08-21T15:52:53Z">
        <w:r>
          <w:rPr>
            <w:rFonts w:hint="eastAsia"/>
            <w:b/>
            <w:bCs/>
            <w:sz w:val="24"/>
            <w:lang w:val="en-US" w:eastAsia="zh-CN"/>
          </w:rPr>
          <w:t>、</w:t>
        </w:r>
      </w:ins>
      <w:ins w:id="1460" w:author="碧海蓝天" w:date="2021-08-21T15:50:25Z">
        <w:r>
          <w:rPr>
            <w:rFonts w:hint="eastAsia"/>
            <w:b/>
            <w:bCs/>
            <w:sz w:val="24"/>
            <w:lang w:val="en-US" w:eastAsia="zh-CN"/>
          </w:rPr>
          <w:t>视频档案</w:t>
        </w:r>
      </w:ins>
      <w:ins w:id="1461" w:author="碧海蓝天" w:date="2021-08-21T15:50:26Z">
        <w:r>
          <w:rPr>
            <w:rFonts w:hint="eastAsia"/>
            <w:b/>
            <w:bCs/>
            <w:sz w:val="24"/>
            <w:lang w:val="en-US" w:eastAsia="zh-CN"/>
          </w:rPr>
          <w:t>编目</w:t>
        </w:r>
      </w:ins>
    </w:p>
    <w:p>
      <w:pPr>
        <w:pStyle w:val="8"/>
        <w:numPr>
          <w:ilvl w:val="0"/>
          <w:numId w:val="0"/>
        </w:numPr>
        <w:spacing w:before="158" w:line="240" w:lineRule="auto"/>
        <w:ind w:left="480" w:leftChars="218" w:right="0" w:firstLine="480" w:firstLineChars="200"/>
        <w:rPr>
          <w:ins w:id="1463" w:author="碧海蓝天" w:date="2021-08-21T15:53:19Z"/>
          <w:rFonts w:hint="default"/>
          <w:b w:val="0"/>
          <w:bCs w:val="0"/>
          <w:sz w:val="24"/>
          <w:lang w:val="en-US"/>
          <w:rPrChange w:id="1464" w:author="碧海蓝天" w:date="2021-08-21T16:13:48Z">
            <w:rPr>
              <w:ins w:id="1465" w:author="碧海蓝天" w:date="2021-08-21T15:53:19Z"/>
              <w:rFonts w:hint="default"/>
              <w:b/>
              <w:bCs/>
              <w:sz w:val="24"/>
              <w:lang w:val="en-US"/>
            </w:rPr>
          </w:rPrChange>
        </w:rPr>
        <w:pPrChange w:id="1462" w:author="碧海蓝天" w:date="2021-08-21T15:52:40Z">
          <w:pPr>
            <w:pStyle w:val="3"/>
            <w:spacing w:before="5"/>
          </w:pPr>
        </w:pPrChange>
      </w:pPr>
      <w:ins w:id="1466" w:author="碧海蓝天" w:date="2021-08-21T15:52:44Z">
        <w:r>
          <w:rPr>
            <w:rFonts w:hint="eastAsia"/>
            <w:b w:val="0"/>
            <w:bCs w:val="0"/>
            <w:sz w:val="24"/>
            <w:lang w:val="en-US" w:eastAsia="zh-CN"/>
            <w:rPrChange w:id="1467" w:author="碧海蓝天" w:date="2021-08-21T16:13:48Z">
              <w:rPr>
                <w:rFonts w:hint="eastAsia"/>
                <w:b/>
                <w:bCs/>
                <w:sz w:val="24"/>
                <w:lang w:val="en-US" w:eastAsia="zh-CN"/>
              </w:rPr>
            </w:rPrChange>
          </w:rPr>
          <w:t>音频、</w:t>
        </w:r>
      </w:ins>
      <w:ins w:id="1468" w:author="碧海蓝天" w:date="2021-08-21T15:52:45Z">
        <w:r>
          <w:rPr>
            <w:rFonts w:hint="eastAsia"/>
            <w:b w:val="0"/>
            <w:bCs w:val="0"/>
            <w:sz w:val="24"/>
            <w:lang w:val="en-US" w:eastAsia="zh-CN"/>
            <w:rPrChange w:id="1469" w:author="碧海蓝天" w:date="2021-08-21T16:13:48Z">
              <w:rPr>
                <w:rFonts w:hint="eastAsia"/>
                <w:b/>
                <w:bCs/>
                <w:sz w:val="24"/>
                <w:lang w:val="en-US" w:eastAsia="zh-CN"/>
              </w:rPr>
            </w:rPrChange>
          </w:rPr>
          <w:t>视频</w:t>
        </w:r>
      </w:ins>
      <w:ins w:id="1470" w:author="碧海蓝天" w:date="2021-08-21T15:52:31Z">
        <w:r>
          <w:rPr>
            <w:rFonts w:hint="default"/>
            <w:b w:val="0"/>
            <w:bCs w:val="0"/>
            <w:sz w:val="24"/>
            <w:lang w:val="en-US"/>
            <w:rPrChange w:id="1471" w:author="碧海蓝天" w:date="2021-08-21T16:13:48Z">
              <w:rPr>
                <w:rFonts w:hint="eastAsia"/>
              </w:rPr>
            </w:rPrChange>
          </w:rPr>
          <w:t>档案应逐件编制word或excel格式目录（见附件</w:t>
        </w:r>
      </w:ins>
      <w:ins w:id="1472" w:author="碧海蓝天" w:date="2021-08-21T16:44:27Z">
        <w:r>
          <w:rPr>
            <w:rFonts w:hint="eastAsia"/>
            <w:b w:val="0"/>
            <w:bCs w:val="0"/>
            <w:sz w:val="24"/>
            <w:lang w:val="en-US" w:eastAsia="zh-CN"/>
          </w:rPr>
          <w:t>K</w:t>
        </w:r>
      </w:ins>
      <w:ins w:id="1473" w:author="碧海蓝天" w:date="2021-08-21T15:52:31Z">
        <w:r>
          <w:rPr>
            <w:rFonts w:hint="default"/>
            <w:b w:val="0"/>
            <w:bCs w:val="0"/>
            <w:sz w:val="24"/>
            <w:lang w:val="en-US"/>
            <w:rPrChange w:id="1474" w:author="碧海蓝天" w:date="2021-08-21T16:13:48Z">
              <w:rPr>
                <w:rFonts w:hint="eastAsia"/>
              </w:rPr>
            </w:rPrChange>
          </w:rPr>
          <w:t>），包括档号、题名、拍摄者、拍摄时间、时长、</w:t>
        </w:r>
      </w:ins>
      <w:ins w:id="1475" w:author="碧海蓝天" w:date="2021-08-21T15:52:59Z">
        <w:r>
          <w:rPr>
            <w:rFonts w:hint="eastAsia"/>
            <w:b w:val="0"/>
            <w:bCs w:val="0"/>
            <w:sz w:val="24"/>
            <w:lang w:val="en-US" w:eastAsia="zh-CN"/>
            <w:rPrChange w:id="1476" w:author="碧海蓝天" w:date="2021-08-21T16:13:48Z">
              <w:rPr>
                <w:rFonts w:hint="eastAsia"/>
                <w:b/>
                <w:bCs/>
                <w:sz w:val="24"/>
                <w:lang w:val="en-US" w:eastAsia="zh-CN"/>
              </w:rPr>
            </w:rPrChange>
          </w:rPr>
          <w:t>脱机</w:t>
        </w:r>
      </w:ins>
      <w:ins w:id="1477" w:author="碧海蓝天" w:date="2021-08-21T15:53:00Z">
        <w:r>
          <w:rPr>
            <w:rFonts w:hint="eastAsia"/>
            <w:b w:val="0"/>
            <w:bCs w:val="0"/>
            <w:sz w:val="24"/>
            <w:lang w:val="en-US" w:eastAsia="zh-CN"/>
            <w:rPrChange w:id="1478" w:author="碧海蓝天" w:date="2021-08-21T16:13:48Z">
              <w:rPr>
                <w:rFonts w:hint="eastAsia"/>
                <w:b/>
                <w:bCs/>
                <w:sz w:val="24"/>
                <w:lang w:val="en-US" w:eastAsia="zh-CN"/>
              </w:rPr>
            </w:rPrChange>
          </w:rPr>
          <w:t>载体</w:t>
        </w:r>
      </w:ins>
      <w:ins w:id="1479" w:author="碧海蓝天" w:date="2021-08-21T15:53:01Z">
        <w:r>
          <w:rPr>
            <w:rFonts w:hint="eastAsia"/>
            <w:b w:val="0"/>
            <w:bCs w:val="0"/>
            <w:sz w:val="24"/>
            <w:lang w:val="en-US" w:eastAsia="zh-CN"/>
            <w:rPrChange w:id="1480" w:author="碧海蓝天" w:date="2021-08-21T16:13:48Z">
              <w:rPr>
                <w:rFonts w:hint="eastAsia"/>
                <w:b/>
                <w:bCs/>
                <w:sz w:val="24"/>
                <w:lang w:val="en-US" w:eastAsia="zh-CN"/>
              </w:rPr>
            </w:rPrChange>
          </w:rPr>
          <w:t>编号</w:t>
        </w:r>
      </w:ins>
      <w:ins w:id="1481" w:author="碧海蓝天" w:date="2021-08-21T15:52:31Z">
        <w:r>
          <w:rPr>
            <w:rFonts w:hint="default"/>
            <w:b w:val="0"/>
            <w:bCs w:val="0"/>
            <w:sz w:val="24"/>
            <w:lang w:val="en-US"/>
            <w:rPrChange w:id="1482" w:author="碧海蓝天" w:date="2021-08-21T16:13:48Z">
              <w:rPr>
                <w:rFonts w:hint="eastAsia"/>
              </w:rPr>
            </w:rPrChange>
          </w:rPr>
          <w:t>、备注。</w:t>
        </w:r>
      </w:ins>
    </w:p>
    <w:p>
      <w:pPr>
        <w:pStyle w:val="8"/>
        <w:numPr>
          <w:ilvl w:val="0"/>
          <w:numId w:val="0"/>
        </w:numPr>
        <w:spacing w:before="158" w:line="240" w:lineRule="auto"/>
        <w:ind w:left="981" w:right="0" w:firstLine="0"/>
        <w:rPr>
          <w:ins w:id="1484" w:author="碧海蓝天" w:date="2021-08-21T15:53:32Z"/>
          <w:rFonts w:hint="eastAsia"/>
          <w:b/>
          <w:bCs/>
          <w:sz w:val="24"/>
          <w:lang w:val="en-US" w:eastAsia="zh-CN"/>
        </w:rPr>
        <w:pPrChange w:id="1483" w:author="碧海蓝天" w:date="2021-08-21T15:53:30Z">
          <w:pPr>
            <w:pStyle w:val="3"/>
            <w:spacing w:before="5"/>
          </w:pPr>
        </w:pPrChange>
      </w:pPr>
      <w:ins w:id="1485" w:author="碧海蓝天" w:date="2021-08-21T15:53:21Z">
        <w:r>
          <w:rPr>
            <w:rFonts w:hint="eastAsia"/>
            <w:b/>
            <w:bCs/>
            <w:sz w:val="24"/>
            <w:lang w:val="en-US" w:eastAsia="zh-CN"/>
          </w:rPr>
          <w:t>10</w:t>
        </w:r>
      </w:ins>
      <w:ins w:id="1486" w:author="碧海蓝天" w:date="2021-08-21T15:55:34Z">
        <w:r>
          <w:rPr>
            <w:rFonts w:hint="eastAsia"/>
            <w:b/>
            <w:bCs/>
            <w:sz w:val="24"/>
            <w:lang w:val="en-US" w:eastAsia="zh-CN"/>
          </w:rPr>
          <w:t xml:space="preserve"> </w:t>
        </w:r>
      </w:ins>
      <w:ins w:id="1487" w:author="碧海蓝天" w:date="2021-08-21T15:53:22Z">
        <w:r>
          <w:rPr>
            <w:rFonts w:hint="eastAsia"/>
            <w:b/>
            <w:bCs/>
            <w:sz w:val="24"/>
            <w:lang w:val="en-US" w:eastAsia="zh-CN"/>
          </w:rPr>
          <w:t>存储</w:t>
        </w:r>
      </w:ins>
    </w:p>
    <w:p>
      <w:pPr>
        <w:pStyle w:val="8"/>
        <w:numPr>
          <w:ilvl w:val="0"/>
          <w:numId w:val="0"/>
        </w:numPr>
        <w:spacing w:before="158" w:line="240" w:lineRule="auto"/>
        <w:ind w:left="981" w:right="0" w:firstLine="0"/>
        <w:rPr>
          <w:ins w:id="1489" w:author="碧海蓝天" w:date="2021-08-21T15:53:52Z"/>
          <w:rFonts w:hint="eastAsia"/>
          <w:b/>
          <w:bCs/>
          <w:sz w:val="24"/>
          <w:lang w:val="en-US" w:eastAsia="zh-CN"/>
        </w:rPr>
        <w:pPrChange w:id="1488" w:author="碧海蓝天" w:date="2021-08-21T15:53:30Z">
          <w:pPr>
            <w:pStyle w:val="3"/>
            <w:spacing w:before="5"/>
          </w:pPr>
        </w:pPrChange>
      </w:pPr>
      <w:ins w:id="1490" w:author="碧海蓝天" w:date="2021-08-21T15:53:37Z">
        <w:r>
          <w:rPr>
            <w:rFonts w:hint="eastAsia"/>
            <w:b/>
            <w:bCs/>
            <w:sz w:val="24"/>
            <w:lang w:val="en-US" w:eastAsia="zh-CN"/>
          </w:rPr>
          <w:t>10.</w:t>
        </w:r>
      </w:ins>
      <w:ins w:id="1491" w:author="碧海蓝天" w:date="2021-08-21T15:53:38Z">
        <w:r>
          <w:rPr>
            <w:rFonts w:hint="eastAsia"/>
            <w:b/>
            <w:bCs/>
            <w:sz w:val="24"/>
            <w:lang w:val="en-US" w:eastAsia="zh-CN"/>
          </w:rPr>
          <w:t>1</w:t>
        </w:r>
      </w:ins>
      <w:ins w:id="1492" w:author="碧海蓝天" w:date="2021-08-21T15:53:39Z">
        <w:r>
          <w:rPr>
            <w:rFonts w:hint="eastAsia"/>
            <w:b/>
            <w:bCs/>
            <w:sz w:val="24"/>
            <w:lang w:val="en-US" w:eastAsia="zh-CN"/>
          </w:rPr>
          <w:t>照片</w:t>
        </w:r>
      </w:ins>
      <w:ins w:id="1493" w:author="碧海蓝天" w:date="2021-08-21T15:53:40Z">
        <w:r>
          <w:rPr>
            <w:rFonts w:hint="eastAsia"/>
            <w:b/>
            <w:bCs/>
            <w:sz w:val="24"/>
            <w:lang w:val="en-US" w:eastAsia="zh-CN"/>
          </w:rPr>
          <w:t>档案</w:t>
        </w:r>
      </w:ins>
      <w:ins w:id="1494" w:author="碧海蓝天" w:date="2021-08-21T15:53:42Z">
        <w:r>
          <w:rPr>
            <w:rFonts w:hint="eastAsia"/>
            <w:b/>
            <w:bCs/>
            <w:sz w:val="24"/>
            <w:lang w:val="en-US" w:eastAsia="zh-CN"/>
          </w:rPr>
          <w:t>存储</w:t>
        </w:r>
      </w:ins>
    </w:p>
    <w:p>
      <w:pPr>
        <w:pStyle w:val="8"/>
        <w:numPr>
          <w:ilvl w:val="0"/>
          <w:numId w:val="0"/>
        </w:numPr>
        <w:spacing w:before="158" w:line="240" w:lineRule="auto"/>
        <w:ind w:left="480" w:leftChars="218" w:right="0" w:firstLine="480" w:firstLineChars="200"/>
        <w:rPr>
          <w:ins w:id="1496" w:author="碧海蓝天" w:date="2021-08-21T15:54:13Z"/>
          <w:rFonts w:hint="eastAsia"/>
          <w:b w:val="0"/>
          <w:bCs w:val="0"/>
          <w:sz w:val="24"/>
          <w:lang w:val="en-US"/>
          <w:rPrChange w:id="1497" w:author="碧海蓝天" w:date="2021-08-21T16:14:10Z">
            <w:rPr>
              <w:ins w:id="1498" w:author="碧海蓝天" w:date="2021-08-21T15:54:13Z"/>
              <w:rFonts w:hint="eastAsia"/>
            </w:rPr>
          </w:rPrChange>
        </w:rPr>
        <w:pPrChange w:id="1495" w:author="碧海蓝天" w:date="2021-08-21T15:54:26Z">
          <w:pPr>
            <w:pStyle w:val="3"/>
            <w:spacing w:before="5"/>
          </w:pPr>
        </w:pPrChange>
      </w:pPr>
      <w:ins w:id="1499" w:author="碧海蓝天" w:date="2021-08-21T15:54:13Z">
        <w:r>
          <w:rPr>
            <w:rFonts w:hint="eastAsia"/>
            <w:b w:val="0"/>
            <w:bCs w:val="0"/>
            <w:sz w:val="24"/>
            <w:lang w:val="en-US"/>
            <w:rPrChange w:id="1500" w:author="碧海蓝天" w:date="2021-08-21T16:14:10Z">
              <w:rPr>
                <w:rFonts w:hint="eastAsia"/>
              </w:rPr>
            </w:rPrChange>
          </w:rPr>
          <w:t>数码照片档案采用建立层级文件夹的形式进行存储。一般应在</w:t>
        </w:r>
      </w:ins>
      <w:ins w:id="1501" w:author="碧海蓝天" w:date="2021-08-21T16:01:08Z">
        <w:r>
          <w:rPr>
            <w:rFonts w:hint="eastAsia"/>
            <w:b w:val="0"/>
            <w:bCs w:val="0"/>
            <w:sz w:val="24"/>
            <w:lang w:val="en-US" w:eastAsia="zh-CN"/>
            <w:rPrChange w:id="1502" w:author="碧海蓝天" w:date="2021-08-21T16:14:10Z">
              <w:rPr>
                <w:rFonts w:hint="eastAsia"/>
                <w:b/>
                <w:bCs/>
                <w:sz w:val="24"/>
                <w:lang w:val="en-US" w:eastAsia="zh-CN"/>
              </w:rPr>
            </w:rPrChange>
          </w:rPr>
          <w:t>光盘</w:t>
        </w:r>
      </w:ins>
      <w:ins w:id="1503" w:author="碧海蓝天" w:date="2021-08-21T16:01:09Z">
        <w:r>
          <w:rPr>
            <w:rFonts w:hint="eastAsia"/>
            <w:b w:val="0"/>
            <w:bCs w:val="0"/>
            <w:sz w:val="24"/>
            <w:lang w:val="en-US" w:eastAsia="zh-CN"/>
            <w:rPrChange w:id="1504" w:author="碧海蓝天" w:date="2021-08-21T16:14:10Z">
              <w:rPr>
                <w:rFonts w:hint="eastAsia"/>
                <w:b/>
                <w:bCs/>
                <w:sz w:val="24"/>
                <w:lang w:val="en-US" w:eastAsia="zh-CN"/>
              </w:rPr>
            </w:rPrChange>
          </w:rPr>
          <w:t>、</w:t>
        </w:r>
      </w:ins>
      <w:ins w:id="1505" w:author="碧海蓝天" w:date="2021-08-21T16:01:10Z">
        <w:r>
          <w:rPr>
            <w:rFonts w:hint="eastAsia"/>
            <w:b w:val="0"/>
            <w:bCs w:val="0"/>
            <w:sz w:val="24"/>
            <w:lang w:val="en-US" w:eastAsia="zh-CN"/>
            <w:rPrChange w:id="1506" w:author="碧海蓝天" w:date="2021-08-21T16:14:10Z">
              <w:rPr>
                <w:rFonts w:hint="eastAsia"/>
                <w:b/>
                <w:bCs/>
                <w:sz w:val="24"/>
                <w:lang w:val="en-US" w:eastAsia="zh-CN"/>
              </w:rPr>
            </w:rPrChange>
          </w:rPr>
          <w:t>硬盘</w:t>
        </w:r>
      </w:ins>
      <w:ins w:id="1507" w:author="碧海蓝天" w:date="2021-08-21T16:01:13Z">
        <w:r>
          <w:rPr>
            <w:rFonts w:hint="eastAsia"/>
            <w:b w:val="0"/>
            <w:bCs w:val="0"/>
            <w:sz w:val="24"/>
            <w:lang w:val="en-US" w:eastAsia="zh-CN"/>
            <w:rPrChange w:id="1508" w:author="碧海蓝天" w:date="2021-08-21T16:14:10Z">
              <w:rPr>
                <w:rFonts w:hint="eastAsia"/>
                <w:b/>
                <w:bCs/>
                <w:sz w:val="24"/>
                <w:lang w:val="en-US" w:eastAsia="zh-CN"/>
              </w:rPr>
            </w:rPrChange>
          </w:rPr>
          <w:t>中</w:t>
        </w:r>
      </w:ins>
      <w:ins w:id="1509" w:author="碧海蓝天" w:date="2021-08-21T15:54:13Z">
        <w:r>
          <w:rPr>
            <w:rFonts w:hint="eastAsia"/>
            <w:b w:val="0"/>
            <w:bCs w:val="0"/>
            <w:sz w:val="24"/>
            <w:lang w:val="en-US"/>
            <w:rPrChange w:id="1510" w:author="碧海蓝天" w:date="2021-08-21T16:14:10Z">
              <w:rPr>
                <w:rFonts w:hint="eastAsia"/>
              </w:rPr>
            </w:rPrChange>
          </w:rPr>
          <w:t>建立“照片档案”总文件夹，在总文件夹下依次按年度和照片组建立层级文件夹，并以年度和照片组号命名层级文件夹。例如，2018年拍摄的一组XX会议的数码照片为第1组照片，该组数码照片应存放在以下路径下：</w:t>
        </w:r>
      </w:ins>
    </w:p>
    <w:p>
      <w:pPr>
        <w:pStyle w:val="8"/>
        <w:numPr>
          <w:ilvl w:val="0"/>
          <w:numId w:val="0"/>
        </w:numPr>
        <w:spacing w:before="158" w:line="240" w:lineRule="auto"/>
        <w:ind w:left="981" w:right="0" w:firstLine="0"/>
        <w:rPr>
          <w:ins w:id="1512" w:author="碧海蓝天" w:date="2021-08-21T15:53:43Z"/>
          <w:rFonts w:hint="eastAsia"/>
          <w:b w:val="0"/>
          <w:bCs w:val="0"/>
          <w:sz w:val="24"/>
          <w:lang w:val="en-US" w:eastAsia="zh-CN"/>
          <w:rPrChange w:id="1513" w:author="碧海蓝天" w:date="2021-08-21T16:14:10Z">
            <w:rPr>
              <w:ins w:id="1514" w:author="碧海蓝天" w:date="2021-08-21T15:53:43Z"/>
              <w:rFonts w:hint="eastAsia"/>
              <w:b/>
              <w:bCs/>
              <w:sz w:val="24"/>
              <w:lang w:val="en-US" w:eastAsia="zh-CN"/>
            </w:rPr>
          </w:rPrChange>
        </w:rPr>
        <w:pPrChange w:id="1511" w:author="碧海蓝天" w:date="2021-08-21T15:53:30Z">
          <w:pPr>
            <w:pStyle w:val="3"/>
            <w:spacing w:before="5"/>
          </w:pPr>
        </w:pPrChange>
      </w:pPr>
      <w:ins w:id="1515" w:author="碧海蓝天" w:date="2021-08-21T16:01:51Z">
        <w:r>
          <w:rPr>
            <w:rFonts w:hint="eastAsia"/>
            <w:b w:val="0"/>
            <w:bCs w:val="0"/>
            <w:sz w:val="24"/>
            <w:lang w:val="en-US" w:eastAsia="zh-CN"/>
            <w:rPrChange w:id="1516" w:author="碧海蓝天" w:date="2021-08-21T16:14:10Z">
              <w:rPr>
                <w:rFonts w:hint="eastAsia"/>
                <w:b/>
                <w:bCs/>
                <w:sz w:val="24"/>
                <w:lang w:val="en-US" w:eastAsia="zh-CN"/>
              </w:rPr>
            </w:rPrChange>
          </w:rPr>
          <w:t>存储</w:t>
        </w:r>
      </w:ins>
      <w:ins w:id="1517" w:author="碧海蓝天" w:date="2021-08-21T16:01:54Z">
        <w:r>
          <w:rPr>
            <w:rFonts w:hint="eastAsia"/>
            <w:b w:val="0"/>
            <w:bCs w:val="0"/>
            <w:sz w:val="24"/>
            <w:lang w:val="en-US" w:eastAsia="zh-CN"/>
            <w:rPrChange w:id="1518" w:author="碧海蓝天" w:date="2021-08-21T16:14:10Z">
              <w:rPr>
                <w:rFonts w:hint="eastAsia"/>
                <w:b/>
                <w:bCs/>
                <w:sz w:val="24"/>
                <w:lang w:val="en-US" w:eastAsia="zh-CN"/>
              </w:rPr>
            </w:rPrChange>
          </w:rPr>
          <w:t>载体编号</w:t>
        </w:r>
      </w:ins>
      <w:ins w:id="1519" w:author="碧海蓝天" w:date="2021-08-21T15:54:13Z">
        <w:r>
          <w:rPr>
            <w:rFonts w:hint="eastAsia"/>
            <w:b w:val="0"/>
            <w:bCs w:val="0"/>
            <w:sz w:val="24"/>
            <w:lang w:val="en-US"/>
            <w:rPrChange w:id="1520" w:author="碧海蓝天" w:date="2021-08-21T16:14:10Z">
              <w:rPr>
                <w:rFonts w:hint="eastAsia"/>
              </w:rPr>
            </w:rPrChange>
          </w:rPr>
          <w:t>：\照片档案\2018\ 0001照片组题名\0001 ……</w:t>
        </w:r>
      </w:ins>
    </w:p>
    <w:p>
      <w:pPr>
        <w:pStyle w:val="8"/>
        <w:numPr>
          <w:ilvl w:val="0"/>
          <w:numId w:val="0"/>
        </w:numPr>
        <w:spacing w:before="158" w:line="240" w:lineRule="auto"/>
        <w:ind w:left="981" w:right="0" w:firstLine="0"/>
        <w:rPr>
          <w:ins w:id="1522" w:author="碧海蓝天" w:date="2021-08-21T15:54:37Z"/>
          <w:rFonts w:hint="eastAsia"/>
          <w:b/>
          <w:bCs/>
          <w:sz w:val="24"/>
          <w:lang w:val="en-US" w:eastAsia="zh-CN"/>
        </w:rPr>
        <w:pPrChange w:id="1521" w:author="碧海蓝天" w:date="2021-08-21T15:53:30Z">
          <w:pPr>
            <w:pStyle w:val="3"/>
            <w:spacing w:before="5"/>
          </w:pPr>
        </w:pPrChange>
      </w:pPr>
      <w:ins w:id="1523" w:author="碧海蓝天" w:date="2021-08-21T15:53:43Z">
        <w:r>
          <w:rPr>
            <w:rFonts w:hint="eastAsia"/>
            <w:b/>
            <w:bCs/>
            <w:sz w:val="24"/>
            <w:lang w:val="en-US" w:eastAsia="zh-CN"/>
          </w:rPr>
          <w:t>10</w:t>
        </w:r>
      </w:ins>
      <w:ins w:id="1524" w:author="碧海蓝天" w:date="2021-08-21T15:53:44Z">
        <w:r>
          <w:rPr>
            <w:rFonts w:hint="eastAsia"/>
            <w:b/>
            <w:bCs/>
            <w:sz w:val="24"/>
            <w:lang w:val="en-US" w:eastAsia="zh-CN"/>
          </w:rPr>
          <w:t>.2</w:t>
        </w:r>
      </w:ins>
      <w:ins w:id="1525" w:author="碧海蓝天" w:date="2021-08-21T15:53:46Z">
        <w:r>
          <w:rPr>
            <w:rFonts w:hint="eastAsia"/>
            <w:b/>
            <w:bCs/>
            <w:sz w:val="24"/>
            <w:lang w:val="en-US" w:eastAsia="zh-CN"/>
          </w:rPr>
          <w:t>音频、</w:t>
        </w:r>
      </w:ins>
      <w:ins w:id="1526" w:author="碧海蓝天" w:date="2021-08-21T15:53:47Z">
        <w:r>
          <w:rPr>
            <w:rFonts w:hint="eastAsia"/>
            <w:b/>
            <w:bCs/>
            <w:sz w:val="24"/>
            <w:lang w:val="en-US" w:eastAsia="zh-CN"/>
          </w:rPr>
          <w:t>视频</w:t>
        </w:r>
      </w:ins>
      <w:ins w:id="1527" w:author="碧海蓝天" w:date="2021-08-21T15:53:48Z">
        <w:r>
          <w:rPr>
            <w:rFonts w:hint="eastAsia"/>
            <w:b/>
            <w:bCs/>
            <w:sz w:val="24"/>
            <w:lang w:val="en-US" w:eastAsia="zh-CN"/>
          </w:rPr>
          <w:t>档案</w:t>
        </w:r>
      </w:ins>
      <w:ins w:id="1528" w:author="碧海蓝天" w:date="2021-08-21T15:53:49Z">
        <w:r>
          <w:rPr>
            <w:rFonts w:hint="eastAsia"/>
            <w:b/>
            <w:bCs/>
            <w:sz w:val="24"/>
            <w:lang w:val="en-US" w:eastAsia="zh-CN"/>
          </w:rPr>
          <w:t>存储</w:t>
        </w:r>
      </w:ins>
    </w:p>
    <w:p>
      <w:pPr>
        <w:pStyle w:val="8"/>
        <w:numPr>
          <w:ilvl w:val="0"/>
          <w:numId w:val="0"/>
        </w:numPr>
        <w:spacing w:before="158" w:line="240" w:lineRule="auto"/>
        <w:ind w:left="480" w:leftChars="218" w:right="0" w:firstLine="480" w:firstLineChars="200"/>
        <w:rPr>
          <w:ins w:id="1530" w:author="碧海蓝天" w:date="2021-08-21T15:54:57Z"/>
          <w:rFonts w:hint="default"/>
          <w:b w:val="0"/>
          <w:bCs w:val="0"/>
          <w:sz w:val="24"/>
          <w:lang w:val="en-US"/>
          <w:rPrChange w:id="1531" w:author="碧海蓝天" w:date="2021-08-21T16:14:07Z">
            <w:rPr>
              <w:ins w:id="1532" w:author="碧海蓝天" w:date="2021-08-21T15:54:57Z"/>
              <w:rFonts w:hint="eastAsia"/>
            </w:rPr>
          </w:rPrChange>
        </w:rPr>
        <w:pPrChange w:id="1529" w:author="碧海蓝天" w:date="2021-08-21T15:55:03Z">
          <w:pPr>
            <w:pStyle w:val="3"/>
            <w:spacing w:before="5"/>
          </w:pPr>
        </w:pPrChange>
      </w:pPr>
      <w:ins w:id="1533" w:author="碧海蓝天" w:date="2021-08-21T15:54:57Z">
        <w:r>
          <w:rPr>
            <w:rFonts w:hint="default"/>
            <w:b w:val="0"/>
            <w:bCs w:val="0"/>
            <w:sz w:val="24"/>
            <w:lang w:val="en-US"/>
            <w:rPrChange w:id="1534" w:author="碧海蓝天" w:date="2021-08-21T16:14:07Z">
              <w:rPr>
                <w:rFonts w:hint="eastAsia"/>
              </w:rPr>
            </w:rPrChange>
          </w:rPr>
          <w:t>录像档案采用建立层级文件夹的形式进行存储。一般应在</w:t>
        </w:r>
      </w:ins>
      <w:ins w:id="1535" w:author="碧海蓝天" w:date="2021-08-21T16:01:22Z">
        <w:r>
          <w:rPr>
            <w:rFonts w:hint="eastAsia"/>
            <w:b w:val="0"/>
            <w:bCs w:val="0"/>
            <w:sz w:val="24"/>
            <w:lang w:val="en-US" w:eastAsia="zh-CN"/>
            <w:rPrChange w:id="1536" w:author="碧海蓝天" w:date="2021-08-21T16:14:07Z">
              <w:rPr>
                <w:rFonts w:hint="eastAsia"/>
                <w:b/>
                <w:bCs/>
                <w:sz w:val="24"/>
                <w:lang w:val="en-US" w:eastAsia="zh-CN"/>
              </w:rPr>
            </w:rPrChange>
          </w:rPr>
          <w:t>光盘、硬盘中</w:t>
        </w:r>
      </w:ins>
      <w:ins w:id="1537" w:author="碧海蓝天" w:date="2021-08-21T15:54:57Z">
        <w:r>
          <w:rPr>
            <w:rFonts w:hint="default"/>
            <w:b w:val="0"/>
            <w:bCs w:val="0"/>
            <w:sz w:val="24"/>
            <w:lang w:val="en-US"/>
            <w:rPrChange w:id="1538" w:author="碧海蓝天" w:date="2021-08-21T16:14:07Z">
              <w:rPr>
                <w:rFonts w:hint="eastAsia"/>
              </w:rPr>
            </w:rPrChange>
          </w:rPr>
          <w:t>建立“</w:t>
        </w:r>
      </w:ins>
      <w:ins w:id="1539" w:author="碧海蓝天" w:date="2021-08-21T16:01:32Z">
        <w:r>
          <w:rPr>
            <w:rFonts w:hint="eastAsia"/>
            <w:b w:val="0"/>
            <w:bCs w:val="0"/>
            <w:sz w:val="24"/>
            <w:lang w:val="en-US" w:eastAsia="zh-CN"/>
            <w:rPrChange w:id="1540" w:author="碧海蓝天" w:date="2021-08-21T16:14:07Z">
              <w:rPr>
                <w:rFonts w:hint="eastAsia"/>
                <w:b/>
                <w:bCs/>
                <w:sz w:val="24"/>
                <w:lang w:val="en-US" w:eastAsia="zh-CN"/>
              </w:rPr>
            </w:rPrChange>
          </w:rPr>
          <w:t>音频</w:t>
        </w:r>
      </w:ins>
      <w:ins w:id="1541" w:author="碧海蓝天" w:date="2021-08-21T16:01:33Z">
        <w:r>
          <w:rPr>
            <w:rFonts w:hint="eastAsia"/>
            <w:b w:val="0"/>
            <w:bCs w:val="0"/>
            <w:sz w:val="24"/>
            <w:lang w:val="en-US" w:eastAsia="zh-CN"/>
            <w:rPrChange w:id="1542" w:author="碧海蓝天" w:date="2021-08-21T16:14:07Z">
              <w:rPr>
                <w:rFonts w:hint="eastAsia"/>
                <w:b/>
                <w:bCs/>
                <w:sz w:val="24"/>
                <w:lang w:val="en-US" w:eastAsia="zh-CN"/>
              </w:rPr>
            </w:rPrChange>
          </w:rPr>
          <w:t>或</w:t>
        </w:r>
      </w:ins>
      <w:ins w:id="1543" w:author="碧海蓝天" w:date="2021-08-21T16:01:36Z">
        <w:r>
          <w:rPr>
            <w:rFonts w:hint="eastAsia"/>
            <w:b w:val="0"/>
            <w:bCs w:val="0"/>
            <w:sz w:val="24"/>
            <w:lang w:val="en-US" w:eastAsia="zh-CN"/>
            <w:rPrChange w:id="1544" w:author="碧海蓝天" w:date="2021-08-21T16:14:07Z">
              <w:rPr>
                <w:rFonts w:hint="eastAsia"/>
                <w:b/>
                <w:bCs/>
                <w:sz w:val="24"/>
                <w:lang w:val="en-US" w:eastAsia="zh-CN"/>
              </w:rPr>
            </w:rPrChange>
          </w:rPr>
          <w:t>视频</w:t>
        </w:r>
      </w:ins>
      <w:ins w:id="1545" w:author="碧海蓝天" w:date="2021-08-21T15:54:57Z">
        <w:r>
          <w:rPr>
            <w:rFonts w:hint="default"/>
            <w:b w:val="0"/>
            <w:bCs w:val="0"/>
            <w:sz w:val="24"/>
            <w:lang w:val="en-US"/>
            <w:rPrChange w:id="1546" w:author="碧海蓝天" w:date="2021-08-21T16:14:07Z">
              <w:rPr>
                <w:rFonts w:hint="eastAsia"/>
              </w:rPr>
            </w:rPrChange>
          </w:rPr>
          <w:t>档案”总文件夹，在总文件夹下建立年度文件夹。例如，2018年拍摄的第一个录像，该录像存放路径如下：</w:t>
        </w:r>
      </w:ins>
    </w:p>
    <w:p>
      <w:pPr>
        <w:pStyle w:val="8"/>
        <w:numPr>
          <w:ilvl w:val="0"/>
          <w:numId w:val="0"/>
        </w:numPr>
        <w:spacing w:before="158" w:line="240" w:lineRule="auto"/>
        <w:ind w:left="981" w:right="0" w:firstLine="0"/>
        <w:rPr>
          <w:ins w:id="1548" w:author="碧海蓝天" w:date="2021-08-21T16:02:21Z"/>
          <w:rFonts w:hint="default"/>
          <w:b w:val="0"/>
          <w:bCs w:val="0"/>
          <w:sz w:val="24"/>
          <w:lang w:val="en-US"/>
          <w:rPrChange w:id="1549" w:author="碧海蓝天" w:date="2021-08-21T16:14:07Z">
            <w:rPr>
              <w:ins w:id="1550" w:author="碧海蓝天" w:date="2021-08-21T16:02:21Z"/>
              <w:rFonts w:hint="default"/>
              <w:b/>
              <w:bCs/>
              <w:sz w:val="24"/>
              <w:lang w:val="en-US"/>
            </w:rPr>
          </w:rPrChange>
        </w:rPr>
        <w:pPrChange w:id="1547" w:author="碧海蓝天" w:date="2021-08-21T15:55:11Z">
          <w:pPr>
            <w:pStyle w:val="3"/>
            <w:spacing w:before="5"/>
          </w:pPr>
        </w:pPrChange>
      </w:pPr>
      <w:ins w:id="1551" w:author="碧海蓝天" w:date="2021-08-21T16:02:01Z">
        <w:r>
          <w:rPr>
            <w:rFonts w:hint="eastAsia"/>
            <w:b w:val="0"/>
            <w:bCs w:val="0"/>
            <w:sz w:val="24"/>
            <w:lang w:val="en-US" w:eastAsia="zh-CN"/>
            <w:rPrChange w:id="1552" w:author="碧海蓝天" w:date="2021-08-21T16:14:07Z">
              <w:rPr>
                <w:rFonts w:hint="eastAsia"/>
                <w:b/>
                <w:bCs/>
                <w:sz w:val="24"/>
                <w:lang w:val="en-US" w:eastAsia="zh-CN"/>
              </w:rPr>
            </w:rPrChange>
          </w:rPr>
          <w:t>存储载体编号</w:t>
        </w:r>
      </w:ins>
      <w:ins w:id="1553" w:author="碧海蓝天" w:date="2021-08-21T15:54:57Z">
        <w:r>
          <w:rPr>
            <w:rFonts w:hint="default"/>
            <w:b w:val="0"/>
            <w:bCs w:val="0"/>
            <w:sz w:val="24"/>
            <w:lang w:val="en-US"/>
            <w:rPrChange w:id="1554" w:author="碧海蓝天" w:date="2021-08-21T16:14:07Z">
              <w:rPr>
                <w:rFonts w:hint="eastAsia"/>
              </w:rPr>
            </w:rPrChange>
          </w:rPr>
          <w:t>：\录像档案\2018\0001录像档案题名……</w:t>
        </w:r>
      </w:ins>
    </w:p>
    <w:p>
      <w:pPr>
        <w:pStyle w:val="8"/>
        <w:numPr>
          <w:ilvl w:val="0"/>
          <w:numId w:val="0"/>
        </w:numPr>
        <w:spacing w:before="158" w:line="240" w:lineRule="auto"/>
        <w:ind w:left="981" w:right="0" w:firstLine="0"/>
        <w:rPr>
          <w:ins w:id="1556" w:author="碧海蓝天" w:date="2021-08-21T16:02:37Z"/>
          <w:rFonts w:hint="default"/>
          <w:b/>
          <w:bCs/>
          <w:sz w:val="24"/>
          <w:lang w:val="en-US" w:eastAsia="zh-CN"/>
        </w:rPr>
        <w:pPrChange w:id="1555" w:author="碧海蓝天" w:date="2021-08-21T16:02:35Z">
          <w:pPr>
            <w:pStyle w:val="3"/>
            <w:spacing w:before="5"/>
          </w:pPr>
        </w:pPrChange>
      </w:pPr>
      <w:ins w:id="1557" w:author="碧海蓝天" w:date="2021-08-21T16:02:23Z">
        <w:r>
          <w:rPr>
            <w:rFonts w:hint="eastAsia"/>
            <w:b/>
            <w:bCs/>
            <w:sz w:val="24"/>
            <w:lang w:val="en-US" w:eastAsia="zh-CN"/>
          </w:rPr>
          <w:t>10.3</w:t>
        </w:r>
      </w:ins>
      <w:ins w:id="1558" w:author="碧海蓝天" w:date="2021-08-21T16:02:27Z">
        <w:r>
          <w:rPr>
            <w:rFonts w:hint="eastAsia"/>
            <w:b/>
            <w:bCs/>
            <w:sz w:val="24"/>
            <w:lang w:val="en-US" w:eastAsia="zh-CN"/>
          </w:rPr>
          <w:t>存储</w:t>
        </w:r>
      </w:ins>
      <w:ins w:id="1559" w:author="碧海蓝天" w:date="2021-08-21T16:02:28Z">
        <w:r>
          <w:rPr>
            <w:rFonts w:hint="eastAsia"/>
            <w:b/>
            <w:bCs/>
            <w:sz w:val="24"/>
            <w:lang w:val="en-US" w:eastAsia="zh-CN"/>
          </w:rPr>
          <w:t>载体</w:t>
        </w:r>
      </w:ins>
      <w:ins w:id="1560" w:author="碧海蓝天" w:date="2021-08-21T16:05:29Z">
        <w:r>
          <w:rPr>
            <w:rFonts w:hint="eastAsia"/>
            <w:b/>
            <w:bCs/>
            <w:sz w:val="24"/>
            <w:lang w:val="en-US" w:eastAsia="zh-CN"/>
          </w:rPr>
          <w:t>编目</w:t>
        </w:r>
      </w:ins>
    </w:p>
    <w:p>
      <w:pPr>
        <w:pStyle w:val="8"/>
        <w:numPr>
          <w:ilvl w:val="0"/>
          <w:numId w:val="0"/>
        </w:numPr>
        <w:spacing w:before="158" w:line="240" w:lineRule="auto"/>
        <w:ind w:left="0" w:right="0" w:firstLine="960" w:firstLineChars="400"/>
        <w:rPr>
          <w:ins w:id="1562" w:author="碧海蓝天" w:date="2021-08-21T16:06:22Z"/>
          <w:rFonts w:hint="default"/>
          <w:b w:val="0"/>
          <w:bCs w:val="0"/>
          <w:sz w:val="24"/>
          <w:lang w:val="en-US"/>
          <w:rPrChange w:id="1563" w:author="碧海蓝天" w:date="2021-08-21T16:14:04Z">
            <w:rPr>
              <w:ins w:id="1564" w:author="碧海蓝天" w:date="2021-08-21T16:06:22Z"/>
              <w:rFonts w:hint="eastAsia"/>
            </w:rPr>
          </w:rPrChange>
        </w:rPr>
        <w:pPrChange w:id="1561" w:author="碧海蓝天" w:date="2021-08-21T16:06:27Z">
          <w:pPr>
            <w:pStyle w:val="3"/>
            <w:spacing w:before="5"/>
          </w:pPr>
        </w:pPrChange>
      </w:pPr>
      <w:ins w:id="1565" w:author="碧海蓝天" w:date="2021-08-21T16:06:22Z">
        <w:r>
          <w:rPr>
            <w:rFonts w:hint="default"/>
            <w:b w:val="0"/>
            <w:bCs w:val="0"/>
            <w:sz w:val="24"/>
            <w:lang w:val="en-US"/>
            <w:rPrChange w:id="1566" w:author="碧海蓝天" w:date="2021-08-21T16:14:04Z">
              <w:rPr>
                <w:rFonts w:hint="eastAsia"/>
              </w:rPr>
            </w:rPrChange>
          </w:rPr>
          <w:t>只读光盘</w:t>
        </w:r>
      </w:ins>
      <w:ins w:id="1567" w:author="碧海蓝天" w:date="2021-08-21T16:06:30Z">
        <w:r>
          <w:rPr>
            <w:rFonts w:hint="eastAsia"/>
            <w:b w:val="0"/>
            <w:bCs w:val="0"/>
            <w:sz w:val="24"/>
            <w:lang w:val="en-US" w:eastAsia="zh-CN"/>
            <w:rPrChange w:id="1568" w:author="碧海蓝天" w:date="2021-08-21T16:14:04Z">
              <w:rPr>
                <w:rFonts w:hint="eastAsia"/>
                <w:b/>
                <w:bCs/>
                <w:sz w:val="24"/>
                <w:lang w:val="en-US" w:eastAsia="zh-CN"/>
              </w:rPr>
            </w:rPrChange>
          </w:rPr>
          <w:t>、</w:t>
        </w:r>
      </w:ins>
      <w:ins w:id="1569" w:author="碧海蓝天" w:date="2021-08-21T16:06:32Z">
        <w:r>
          <w:rPr>
            <w:rFonts w:hint="eastAsia"/>
            <w:b w:val="0"/>
            <w:bCs w:val="0"/>
            <w:sz w:val="24"/>
            <w:lang w:val="en-US" w:eastAsia="zh-CN"/>
            <w:rPrChange w:id="1570" w:author="碧海蓝天" w:date="2021-08-21T16:14:04Z">
              <w:rPr>
                <w:rFonts w:hint="eastAsia"/>
                <w:b/>
                <w:bCs/>
                <w:sz w:val="24"/>
                <w:lang w:val="en-US" w:eastAsia="zh-CN"/>
              </w:rPr>
            </w:rPrChange>
          </w:rPr>
          <w:t>硬盘</w:t>
        </w:r>
      </w:ins>
      <w:ins w:id="1571" w:author="碧海蓝天" w:date="2021-08-21T16:06:22Z">
        <w:r>
          <w:rPr>
            <w:rFonts w:hint="default"/>
            <w:b w:val="0"/>
            <w:bCs w:val="0"/>
            <w:sz w:val="24"/>
            <w:lang w:val="en-US"/>
            <w:rPrChange w:id="1572" w:author="碧海蓝天" w:date="2021-08-21T16:14:04Z">
              <w:rPr>
                <w:rFonts w:hint="eastAsia"/>
              </w:rPr>
            </w:rPrChange>
          </w:rPr>
          <w:t>归档时应填写光盘信息表并附在</w:t>
        </w:r>
      </w:ins>
      <w:ins w:id="1573" w:author="碧海蓝天" w:date="2021-08-21T16:06:38Z">
        <w:r>
          <w:rPr>
            <w:rFonts w:hint="eastAsia"/>
            <w:b w:val="0"/>
            <w:bCs w:val="0"/>
            <w:sz w:val="24"/>
            <w:lang w:val="en-US" w:eastAsia="zh-CN"/>
            <w:rPrChange w:id="1574" w:author="碧海蓝天" w:date="2021-08-21T16:14:04Z">
              <w:rPr>
                <w:rFonts w:hint="eastAsia"/>
                <w:b/>
                <w:bCs/>
                <w:sz w:val="24"/>
                <w:lang w:val="en-US" w:eastAsia="zh-CN"/>
              </w:rPr>
            </w:rPrChange>
          </w:rPr>
          <w:t>存储</w:t>
        </w:r>
      </w:ins>
      <w:ins w:id="1575" w:author="碧海蓝天" w:date="2021-08-21T16:06:39Z">
        <w:r>
          <w:rPr>
            <w:rFonts w:hint="eastAsia"/>
            <w:b w:val="0"/>
            <w:bCs w:val="0"/>
            <w:sz w:val="24"/>
            <w:lang w:val="en-US" w:eastAsia="zh-CN"/>
            <w:rPrChange w:id="1576" w:author="碧海蓝天" w:date="2021-08-21T16:14:04Z">
              <w:rPr>
                <w:rFonts w:hint="eastAsia"/>
                <w:b/>
                <w:bCs/>
                <w:sz w:val="24"/>
                <w:lang w:val="en-US" w:eastAsia="zh-CN"/>
              </w:rPr>
            </w:rPrChange>
          </w:rPr>
          <w:t>载体</w:t>
        </w:r>
      </w:ins>
      <w:ins w:id="1577" w:author="碧海蓝天" w:date="2021-08-21T16:06:22Z">
        <w:r>
          <w:rPr>
            <w:rFonts w:hint="default"/>
            <w:b w:val="0"/>
            <w:bCs w:val="0"/>
            <w:sz w:val="24"/>
            <w:lang w:val="en-US"/>
            <w:rPrChange w:id="1578" w:author="碧海蓝天" w:date="2021-08-21T16:14:04Z">
              <w:rPr>
                <w:rFonts w:hint="eastAsia"/>
              </w:rPr>
            </w:rPrChange>
          </w:rPr>
          <w:t>背面，信息表格式见附</w:t>
        </w:r>
      </w:ins>
    </w:p>
    <w:p>
      <w:pPr>
        <w:pStyle w:val="8"/>
        <w:numPr>
          <w:ilvl w:val="0"/>
          <w:numId w:val="0"/>
        </w:numPr>
        <w:spacing w:before="158" w:line="240" w:lineRule="auto"/>
        <w:ind w:left="981" w:right="0" w:firstLine="0"/>
        <w:rPr>
          <w:rFonts w:hint="default" w:eastAsia="宋体"/>
          <w:b w:val="0"/>
          <w:bCs w:val="0"/>
          <w:sz w:val="24"/>
          <w:lang w:val="en-US" w:eastAsia="zh-CN"/>
          <w:rPrChange w:id="1580" w:author="碧海蓝天" w:date="2021-08-21T16:14:04Z">
            <w:rPr>
              <w:rFonts w:hint="default" w:eastAsia="宋体"/>
              <w:sz w:val="10"/>
              <w:lang w:val="en-US" w:eastAsia="zh-CN"/>
            </w:rPr>
          </w:rPrChange>
        </w:rPr>
        <w:pPrChange w:id="1579" w:author="碧海蓝天" w:date="2021-08-21T16:02:35Z">
          <w:pPr>
            <w:pStyle w:val="3"/>
            <w:spacing w:before="5"/>
          </w:pPr>
        </w:pPrChange>
      </w:pPr>
      <w:ins w:id="1581" w:author="碧海蓝天" w:date="2021-08-21T16:06:22Z">
        <w:r>
          <w:rPr>
            <w:rFonts w:hint="default"/>
            <w:b w:val="0"/>
            <w:bCs w:val="0"/>
            <w:sz w:val="24"/>
            <w:lang w:val="en-US"/>
            <w:rPrChange w:id="1582" w:author="碧海蓝天" w:date="2021-08-21T16:14:04Z">
              <w:rPr>
                <w:rFonts w:hint="eastAsia"/>
              </w:rPr>
            </w:rPrChange>
          </w:rPr>
          <w:t xml:space="preserve">录 </w:t>
        </w:r>
      </w:ins>
      <w:ins w:id="1583" w:author="碧海蓝天" w:date="2021-08-21T16:45:27Z">
        <w:r>
          <w:rPr>
            <w:rFonts w:hint="eastAsia"/>
            <w:b w:val="0"/>
            <w:bCs w:val="0"/>
            <w:sz w:val="24"/>
            <w:lang w:val="en-US" w:eastAsia="zh-CN"/>
          </w:rPr>
          <w:t>L</w:t>
        </w:r>
      </w:ins>
      <w:ins w:id="1584" w:author="碧海蓝天" w:date="2021-08-21T16:06:22Z">
        <w:r>
          <w:rPr>
            <w:rFonts w:hint="default"/>
            <w:b w:val="0"/>
            <w:bCs w:val="0"/>
            <w:sz w:val="24"/>
            <w:lang w:val="en-US"/>
            <w:rPrChange w:id="1585" w:author="碧海蓝天" w:date="2021-08-21T16:14:04Z">
              <w:rPr>
                <w:rFonts w:hint="eastAsia"/>
              </w:rPr>
            </w:rPrChange>
          </w:rPr>
          <w:t>。</w:t>
        </w:r>
      </w:ins>
    </w:p>
    <w:p>
      <w:pPr>
        <w:pStyle w:val="3"/>
        <w:spacing w:before="66"/>
        <w:ind w:left="737"/>
        <w:rPr>
          <w:del w:id="1586" w:author="碧海蓝天" w:date="2021-08-21T14:17:47Z"/>
        </w:rPr>
      </w:pPr>
      <w:del w:id="1587" w:author="碧海蓝天" w:date="2021-08-21T14:17:47Z">
        <w:r>
          <w:rPr/>
          <w:delText xml:space="preserve">2）科技（工程）类声像档案的档号编写型式如下： </w:delText>
        </w:r>
      </w:del>
    </w:p>
    <w:p>
      <w:pPr>
        <w:spacing w:before="113"/>
        <w:ind w:left="1406" w:right="0" w:firstLine="0"/>
        <w:jc w:val="left"/>
        <w:rPr>
          <w:del w:id="1588" w:author="碧海蓝天" w:date="2021-08-21T14:17:47Z"/>
          <w:rFonts w:hint="eastAsia" w:ascii="黑体" w:hAnsi="黑体" w:eastAsia="黑体"/>
          <w:b/>
          <w:sz w:val="24"/>
        </w:rPr>
      </w:pPr>
      <w:del w:id="1589" w:author="碧海蓝天" w:date="2021-08-21T14:17:47Z">
        <w:r>
          <w:rPr/>
          <w:pict>
            <v:group id="_x0000_s1035" o:spid="_x0000_s1035" o:spt="203" style="position:absolute;left:0pt;margin-left:130.3pt;margin-top:13.15pt;height:109.2pt;width:227.5pt;mso-position-horizontal-relative:page;z-index:-251652096;mso-width-relative:page;mso-height-relative:page;" coordorigin="2607,263" coordsize="4550,2184">
              <o:lock v:ext="edit"/>
              <v:line id="_x0000_s1036" o:spid="_x0000_s1036" o:spt="20" style="position:absolute;left:2607;top:393;height:0;width:965;" stroked="t" coordsize="21600,21600">
                <v:path arrowok="t"/>
                <v:fill focussize="0,0"/>
                <v:stroke weight="0.6pt" color="#000000"/>
                <v:imagedata o:title=""/>
                <o:lock v:ext="edit"/>
              </v:line>
              <v:shape id="_x0000_s1037" o:spid="_x0000_s1037" style="position:absolute;left:3148;top:263;height:2184;width:4001;" filled="f" stroked="t" coordorigin="3148,263" coordsize="4001,2184" path="m3171,263l3171,2447m3148,2411l7149,2412e">
                <v:path arrowok="t"/>
                <v:fill on="f" focussize="0,0"/>
                <v:stroke color="#000000"/>
                <v:imagedata o:title=""/>
                <o:lock v:ext="edit"/>
              </v:shape>
              <v:line id="_x0000_s1038" o:spid="_x0000_s1038" o:spt="20" style="position:absolute;left:3812;top:393;height:0;width:1447;" stroked="t" coordsize="21600,21600">
                <v:path arrowok="t"/>
                <v:fill focussize="0,0"/>
                <v:stroke weight="0.6pt" color="#000000"/>
                <v:imagedata o:title=""/>
                <o:lock v:ext="edit"/>
              </v:line>
              <v:line id="_x0000_s1039" o:spid="_x0000_s1039" o:spt="20" style="position:absolute;left:4431;top:380;flip:x;height:1599;width:4;" stroked="t" coordsize="21600,21600">
                <v:path arrowok="t"/>
                <v:fill focussize="0,0"/>
                <v:stroke color="#000000"/>
                <v:imagedata o:title=""/>
                <o:lock v:ext="edit"/>
              </v:line>
              <v:line id="_x0000_s1040" o:spid="_x0000_s1040" o:spt="20" style="position:absolute;left:5742;top:393;height:0;width:1203;" stroked="t" coordsize="21600,21600">
                <v:path arrowok="t"/>
                <v:fill focussize="0,0"/>
                <v:stroke weight="0.6pt" color="#000000"/>
                <v:imagedata o:title=""/>
                <o:lock v:ext="edit"/>
              </v:line>
              <v:shape id="_x0000_s1041" o:spid="_x0000_s1041" style="position:absolute;left:6280;top:380;height:1153;width:869;" filled="f" stroked="t" coordorigin="6280,380" coordsize="869,1153" path="m6280,380l6280,1532m6280,1533l7149,1532e">
                <v:path arrowok="t"/>
                <v:fill on="f" focussize="0,0"/>
                <v:stroke color="#000000"/>
                <v:imagedata o:title=""/>
                <o:lock v:ext="edit"/>
              </v:shape>
            </v:group>
          </w:pict>
        </w:r>
      </w:del>
      <w:del w:id="1591" w:author="碧海蓝天" w:date="2021-08-21T14:17:47Z">
        <w:r>
          <w:rPr>
            <w:rFonts w:hint="eastAsia" w:ascii="黑体" w:hAnsi="黑体" w:eastAsia="黑体"/>
            <w:b/>
            <w:sz w:val="24"/>
          </w:rPr>
          <w:delText>××××―××（××）― S×××××</w:delText>
        </w:r>
      </w:del>
    </w:p>
    <w:p>
      <w:pPr>
        <w:pStyle w:val="3"/>
        <w:rPr>
          <w:del w:id="1592" w:author="碧海蓝天" w:date="2021-08-21T14:17:47Z"/>
          <w:rFonts w:ascii="黑体"/>
          <w:b/>
          <w:sz w:val="20"/>
        </w:rPr>
      </w:pPr>
    </w:p>
    <w:p>
      <w:pPr>
        <w:pStyle w:val="3"/>
        <w:rPr>
          <w:del w:id="1593" w:author="碧海蓝天" w:date="2021-08-21T14:17:47Z"/>
          <w:rFonts w:ascii="黑体"/>
          <w:b/>
          <w:sz w:val="20"/>
        </w:rPr>
      </w:pPr>
    </w:p>
    <w:p>
      <w:pPr>
        <w:pStyle w:val="3"/>
        <w:spacing w:before="2"/>
        <w:rPr>
          <w:del w:id="1594" w:author="碧海蓝天" w:date="2021-08-21T14:17:47Z"/>
          <w:rFonts w:ascii="黑体"/>
          <w:b/>
          <w:sz w:val="29"/>
        </w:rPr>
      </w:pPr>
    </w:p>
    <w:p>
      <w:pPr>
        <w:pStyle w:val="3"/>
        <w:spacing w:before="66"/>
        <w:ind w:left="6047"/>
        <w:rPr>
          <w:del w:id="1595" w:author="碧海蓝天" w:date="2021-08-21T14:17:47Z"/>
        </w:rPr>
      </w:pPr>
      <w:del w:id="1596" w:author="碧海蓝天" w:date="2021-08-21T14:17:47Z">
        <w:r>
          <w:rPr/>
          <w:delText xml:space="preserve">前2 位声像类别后4 位为案卷号 </w:delText>
        </w:r>
      </w:del>
    </w:p>
    <w:p>
      <w:pPr>
        <w:pStyle w:val="3"/>
        <w:tabs>
          <w:tab w:val="left" w:pos="6112"/>
        </w:tabs>
        <w:spacing w:before="113"/>
        <w:ind w:left="3223"/>
        <w:rPr>
          <w:del w:id="1597" w:author="碧海蓝天" w:date="2021-08-21T14:17:47Z"/>
        </w:rPr>
      </w:pPr>
      <w:del w:id="1598" w:author="碧海蓝天" w:date="2021-08-21T14:17:47Z">
        <w:r>
          <w:rPr>
            <w:rFonts w:ascii="Times New Roman" w:eastAsia="Times New Roman"/>
            <w:u w:val="single"/>
          </w:rPr>
          <w:delText xml:space="preserve"> </w:delText>
        </w:r>
      </w:del>
      <w:del w:id="1599" w:author="碧海蓝天" w:date="2021-08-21T14:17:47Z">
        <w:r>
          <w:rPr>
            <w:rFonts w:ascii="Times New Roman" w:eastAsia="Times New Roman"/>
            <w:u w:val="single"/>
          </w:rPr>
          <w:tab/>
        </w:r>
      </w:del>
      <w:del w:id="1600" w:author="碧海蓝天" w:date="2021-08-21T14:17:47Z">
        <w:r>
          <w:rPr>
            <w:rFonts w:ascii="Times New Roman" w:eastAsia="Times New Roman"/>
            <w:spacing w:val="-6"/>
          </w:rPr>
          <w:delText xml:space="preserve"> </w:delText>
        </w:r>
      </w:del>
      <w:del w:id="1601" w:author="碧海蓝天" w:date="2021-08-21T14:17:47Z">
        <w:r>
          <w:rPr>
            <w:spacing w:val="-1"/>
          </w:rPr>
          <w:delText>类目代号</w:delText>
        </w:r>
      </w:del>
      <w:del w:id="1602" w:author="碧海蓝天" w:date="2021-08-21T14:17:47Z">
        <w:r>
          <w:rPr/>
          <w:delText xml:space="preserve"> </w:delText>
        </w:r>
      </w:del>
    </w:p>
    <w:p>
      <w:pPr>
        <w:pStyle w:val="3"/>
        <w:spacing w:before="112"/>
        <w:ind w:left="6167"/>
        <w:rPr>
          <w:del w:id="1603" w:author="碧海蓝天" w:date="2021-08-21T14:17:47Z"/>
        </w:rPr>
      </w:pPr>
      <w:del w:id="1604" w:author="碧海蓝天" w:date="2021-08-21T14:17:47Z">
        <w:r>
          <w:rPr/>
          <w:delText xml:space="preserve">目录号 </w:delText>
        </w:r>
      </w:del>
    </w:p>
    <w:p>
      <w:pPr>
        <w:pStyle w:val="3"/>
        <w:spacing w:before="4"/>
        <w:rPr>
          <w:del w:id="1605" w:author="碧海蓝天" w:date="2021-08-21T14:17:47Z"/>
          <w:sz w:val="34"/>
        </w:rPr>
      </w:pPr>
    </w:p>
    <w:p>
      <w:pPr>
        <w:pStyle w:val="3"/>
        <w:ind w:left="981"/>
        <w:rPr>
          <w:del w:id="1606" w:author="碧海蓝天" w:date="2021-08-21T14:17:47Z"/>
        </w:rPr>
      </w:pPr>
      <w:del w:id="1607" w:author="碧海蓝天" w:date="2021-08-21T14:17:47Z">
        <w:r>
          <w:rPr/>
          <w:delText>8.2.3</w:delText>
        </w:r>
      </w:del>
      <w:del w:id="1608" w:author="碧海蓝天" w:date="2021-08-21T14:17:47Z">
        <w:r>
          <w:rPr>
            <w:spacing w:val="-11"/>
          </w:rPr>
          <w:delText xml:space="preserve"> 档号中的目录号、类目代号、案卷顺序号及文件级流水号说明参见《档案</w:delText>
        </w:r>
      </w:del>
    </w:p>
    <w:p>
      <w:pPr>
        <w:pStyle w:val="3"/>
        <w:spacing w:before="158" w:line="364" w:lineRule="auto"/>
        <w:ind w:left="502" w:right="420"/>
        <w:rPr>
          <w:del w:id="1609" w:author="碧海蓝天" w:date="2021-08-21T14:17:47Z"/>
        </w:rPr>
      </w:pPr>
      <w:del w:id="1610" w:author="碧海蓝天" w:date="2021-08-21T14:17:47Z">
        <w:r>
          <w:rPr>
            <w:spacing w:val="-4"/>
          </w:rPr>
          <w:delText xml:space="preserve">分类编号规则》。例：①公司 </w:delText>
        </w:r>
      </w:del>
      <w:del w:id="1611" w:author="碧海蓝天" w:date="2021-08-21T14:17:47Z">
        <w:r>
          <w:rPr/>
          <w:delText>2013</w:delText>
        </w:r>
      </w:del>
      <w:del w:id="1612" w:author="碧海蓝天" w:date="2021-08-21T14:17:47Z">
        <w:r>
          <w:rPr>
            <w:spacing w:val="-8"/>
          </w:rPr>
          <w:delText xml:space="preserve"> 年党代会上有关领导的讲话录音，档号为</w:delText>
        </w:r>
      </w:del>
      <w:del w:id="1613" w:author="碧海蓝天" w:date="2021-08-21T14:17:47Z">
        <w:r>
          <w:rPr/>
          <w:delText xml:space="preserve">：00－ </w:delText>
        </w:r>
      </w:del>
      <w:del w:id="1614" w:author="碧海蓝天" w:date="2021-08-21T14:17:47Z">
        <w:r>
          <w:rPr>
            <w:spacing w:val="-1"/>
          </w:rPr>
          <w:delText>1•2013•0－SA01；②</w:delText>
        </w:r>
      </w:del>
      <w:del w:id="1615" w:author="碧海蓝天" w:date="2021-08-21T14:17:47Z">
        <w:r>
          <w:rPr/>
          <w:delText xml:space="preserve">锦屏一级水电站下闸蓄水视频，档号为：0400－807－SV0001。 </w:delText>
        </w:r>
      </w:del>
    </w:p>
    <w:p>
      <w:pPr>
        <w:pStyle w:val="8"/>
        <w:numPr>
          <w:ilvl w:val="1"/>
          <w:numId w:val="13"/>
        </w:numPr>
        <w:tabs>
          <w:tab w:val="left" w:pos="1348"/>
        </w:tabs>
        <w:spacing w:before="0" w:after="0" w:line="306" w:lineRule="exact"/>
        <w:ind w:left="1347" w:right="0" w:hanging="364"/>
        <w:jc w:val="left"/>
        <w:rPr>
          <w:del w:id="1616" w:author="碧海蓝天" w:date="2021-08-21T14:18:13Z"/>
          <w:b/>
          <w:sz w:val="24"/>
        </w:rPr>
      </w:pPr>
      <w:del w:id="1617" w:author="碧海蓝天" w:date="2021-08-21T14:18:13Z">
        <w:bookmarkStart w:id="29" w:name="_bookmark19"/>
        <w:bookmarkEnd w:id="29"/>
        <w:bookmarkStart w:id="30" w:name="_bookmark19"/>
        <w:bookmarkEnd w:id="30"/>
        <w:r>
          <w:rPr>
            <w:b/>
            <w:sz w:val="24"/>
          </w:rPr>
          <w:delText>声像档案保管期限及密级划分</w:delText>
        </w:r>
      </w:del>
      <w:del w:id="1618" w:author="碧海蓝天" w:date="2021-08-21T14:18:13Z">
        <w:r>
          <w:rPr>
            <w:b/>
            <w:w w:val="99"/>
            <w:sz w:val="24"/>
          </w:rPr>
          <w:delText xml:space="preserve"> </w:delText>
        </w:r>
      </w:del>
    </w:p>
    <w:p>
      <w:pPr>
        <w:pStyle w:val="8"/>
        <w:numPr>
          <w:ilvl w:val="2"/>
          <w:numId w:val="13"/>
        </w:numPr>
        <w:tabs>
          <w:tab w:val="left" w:pos="1642"/>
        </w:tabs>
        <w:spacing w:before="161" w:after="0" w:line="240" w:lineRule="auto"/>
        <w:ind w:left="1642" w:right="0" w:hanging="661"/>
        <w:jc w:val="left"/>
        <w:rPr>
          <w:del w:id="1619" w:author="碧海蓝天" w:date="2021-08-21T14:18:13Z"/>
          <w:sz w:val="24"/>
        </w:rPr>
      </w:pPr>
      <w:del w:id="1620" w:author="碧海蓝天" w:date="2021-08-21T14:18:13Z">
        <w:r>
          <w:rPr>
            <w:spacing w:val="-4"/>
            <w:sz w:val="24"/>
          </w:rPr>
          <w:delText xml:space="preserve">声像档案保管期限划分详见附录 </w:delText>
        </w:r>
      </w:del>
      <w:del w:id="1621" w:author="碧海蓝天" w:date="2021-08-21T14:18:13Z">
        <w:r>
          <w:rPr>
            <w:sz w:val="24"/>
          </w:rPr>
          <w:delText xml:space="preserve">A。 </w:delText>
        </w:r>
      </w:del>
    </w:p>
    <w:p>
      <w:pPr>
        <w:pStyle w:val="8"/>
        <w:numPr>
          <w:ilvl w:val="2"/>
          <w:numId w:val="13"/>
        </w:numPr>
        <w:tabs>
          <w:tab w:val="left" w:pos="1642"/>
        </w:tabs>
        <w:spacing w:before="158" w:after="0" w:line="240" w:lineRule="auto"/>
        <w:ind w:left="1642" w:right="0" w:hanging="661"/>
        <w:jc w:val="left"/>
        <w:rPr>
          <w:del w:id="1622" w:author="碧海蓝天" w:date="2021-08-21T14:18:13Z"/>
          <w:sz w:val="24"/>
        </w:rPr>
      </w:pPr>
      <w:del w:id="1623" w:author="碧海蓝天" w:date="2021-08-21T14:18:13Z">
        <w:r>
          <w:rPr>
            <w:sz w:val="24"/>
          </w:rPr>
          <w:delText xml:space="preserve">声像档案密级划分与相应的文书档案及科技档案相同。 </w:delText>
        </w:r>
      </w:del>
    </w:p>
    <w:p>
      <w:pPr>
        <w:pStyle w:val="2"/>
        <w:spacing w:before="159"/>
      </w:pPr>
      <w:del w:id="1624" w:author="碧海蓝天" w:date="2021-08-21T15:55:41Z">
        <w:bookmarkStart w:id="31" w:name="_bookmark20"/>
        <w:bookmarkEnd w:id="31"/>
        <w:r>
          <w:rPr>
            <w:rFonts w:hint="default"/>
            <w:lang w:val="en-US"/>
          </w:rPr>
          <w:delText>9</w:delText>
        </w:r>
      </w:del>
      <w:ins w:id="1625" w:author="碧海蓝天" w:date="2021-08-21T15:55:41Z">
        <w:r>
          <w:rPr>
            <w:rFonts w:hint="eastAsia"/>
            <w:lang w:val="en-US" w:eastAsia="zh-CN"/>
          </w:rPr>
          <w:t>11</w:t>
        </w:r>
      </w:ins>
      <w:r>
        <w:t xml:space="preserve"> 声像档案保管与利用</w:t>
      </w:r>
      <w:r>
        <w:rPr>
          <w:w w:val="99"/>
        </w:rPr>
        <w:t xml:space="preserve"> </w:t>
      </w:r>
    </w:p>
    <w:p>
      <w:pPr>
        <w:pStyle w:val="8"/>
        <w:numPr>
          <w:ilvl w:val="-1"/>
          <w:numId w:val="0"/>
        </w:numPr>
        <w:tabs>
          <w:tab w:val="left" w:pos="1348"/>
        </w:tabs>
        <w:spacing w:before="188" w:after="0" w:line="240" w:lineRule="auto"/>
        <w:ind w:left="983" w:right="0" w:firstLine="0"/>
        <w:jc w:val="left"/>
        <w:rPr>
          <w:b/>
          <w:sz w:val="24"/>
        </w:rPr>
        <w:pPrChange w:id="1626" w:author="碧海蓝天" w:date="2021-08-21T15:55:48Z">
          <w:pPr>
            <w:pStyle w:val="8"/>
            <w:numPr>
              <w:ilvl w:val="1"/>
              <w:numId w:val="18"/>
            </w:numPr>
            <w:tabs>
              <w:tab w:val="left" w:pos="1348"/>
            </w:tabs>
            <w:spacing w:before="188" w:after="0" w:line="240" w:lineRule="auto"/>
            <w:ind w:left="1347" w:right="0" w:hanging="364"/>
            <w:jc w:val="left"/>
          </w:pPr>
        </w:pPrChange>
      </w:pPr>
      <w:ins w:id="1627" w:author="碧海蓝天" w:date="2021-08-21T15:55:49Z">
        <w:bookmarkStart w:id="32" w:name="_bookmark21"/>
        <w:bookmarkEnd w:id="32"/>
        <w:bookmarkStart w:id="33" w:name="_bookmark21"/>
        <w:bookmarkEnd w:id="33"/>
        <w:r>
          <w:rPr>
            <w:rFonts w:hint="eastAsia"/>
            <w:b/>
            <w:sz w:val="24"/>
            <w:lang w:val="en-US" w:eastAsia="zh-CN"/>
          </w:rPr>
          <w:t>11.</w:t>
        </w:r>
      </w:ins>
      <w:ins w:id="1628" w:author="碧海蓝天" w:date="2021-08-21T15:55:50Z">
        <w:r>
          <w:rPr>
            <w:rFonts w:hint="eastAsia"/>
            <w:b/>
            <w:sz w:val="24"/>
            <w:lang w:val="en-US" w:eastAsia="zh-CN"/>
          </w:rPr>
          <w:t>1</w:t>
        </w:r>
      </w:ins>
      <w:r>
        <w:rPr>
          <w:b/>
          <w:sz w:val="24"/>
        </w:rPr>
        <w:t>声像档案保管</w:t>
      </w:r>
      <w:r>
        <w:rPr>
          <w:b/>
          <w:w w:val="99"/>
          <w:sz w:val="24"/>
        </w:rPr>
        <w:t xml:space="preserve"> </w:t>
      </w:r>
    </w:p>
    <w:p>
      <w:pPr>
        <w:pStyle w:val="8"/>
        <w:numPr>
          <w:ilvl w:val="-1"/>
          <w:numId w:val="0"/>
        </w:numPr>
        <w:tabs>
          <w:tab w:val="left" w:pos="1642"/>
        </w:tabs>
        <w:spacing w:before="158" w:after="0" w:line="240" w:lineRule="auto"/>
        <w:ind w:left="981" w:right="0" w:firstLine="0"/>
        <w:jc w:val="left"/>
        <w:rPr>
          <w:sz w:val="24"/>
        </w:rPr>
        <w:pPrChange w:id="1629" w:author="碧海蓝天" w:date="2021-08-21T15:55:53Z">
          <w:pPr>
            <w:pStyle w:val="8"/>
            <w:numPr>
              <w:ilvl w:val="2"/>
              <w:numId w:val="18"/>
            </w:numPr>
            <w:tabs>
              <w:tab w:val="left" w:pos="1642"/>
            </w:tabs>
            <w:spacing w:before="158" w:after="0" w:line="240" w:lineRule="auto"/>
            <w:ind w:left="1642" w:right="0" w:hanging="661"/>
            <w:jc w:val="left"/>
          </w:pPr>
        </w:pPrChange>
      </w:pPr>
      <w:ins w:id="1630" w:author="碧海蓝天" w:date="2021-08-21T15:55:54Z">
        <w:r>
          <w:rPr>
            <w:rFonts w:hint="eastAsia"/>
            <w:sz w:val="24"/>
            <w:lang w:val="en-US" w:eastAsia="zh-CN"/>
          </w:rPr>
          <w:t>1</w:t>
        </w:r>
      </w:ins>
      <w:ins w:id="1631" w:author="碧海蓝天" w:date="2021-08-21T15:55:55Z">
        <w:r>
          <w:rPr>
            <w:rFonts w:hint="eastAsia"/>
            <w:sz w:val="24"/>
            <w:lang w:val="en-US" w:eastAsia="zh-CN"/>
          </w:rPr>
          <w:t>1.1.</w:t>
        </w:r>
      </w:ins>
      <w:ins w:id="1632" w:author="碧海蓝天" w:date="2021-08-21T15:55:56Z">
        <w:r>
          <w:rPr>
            <w:rFonts w:hint="eastAsia"/>
            <w:sz w:val="24"/>
            <w:lang w:val="en-US" w:eastAsia="zh-CN"/>
          </w:rPr>
          <w:t>1</w:t>
        </w:r>
      </w:ins>
      <w:r>
        <w:rPr>
          <w:sz w:val="24"/>
        </w:rPr>
        <w:t xml:space="preserve">声像档案实行集中统一保管 </w:t>
      </w:r>
    </w:p>
    <w:p>
      <w:pPr>
        <w:pStyle w:val="8"/>
        <w:numPr>
          <w:ilvl w:val="-1"/>
          <w:numId w:val="0"/>
        </w:numPr>
        <w:tabs>
          <w:tab w:val="left" w:pos="1343"/>
        </w:tabs>
        <w:spacing w:before="160" w:after="0" w:line="240" w:lineRule="auto"/>
        <w:ind w:left="981" w:right="0" w:firstLine="0"/>
        <w:jc w:val="left"/>
        <w:rPr>
          <w:sz w:val="24"/>
        </w:rPr>
        <w:pPrChange w:id="1633" w:author="碧海蓝天" w:date="2021-08-21T15:56:01Z">
          <w:pPr>
            <w:pStyle w:val="8"/>
            <w:numPr>
              <w:ilvl w:val="0"/>
              <w:numId w:val="19"/>
            </w:numPr>
            <w:tabs>
              <w:tab w:val="left" w:pos="1343"/>
            </w:tabs>
            <w:spacing w:before="160" w:after="0" w:line="240" w:lineRule="auto"/>
            <w:ind w:left="1343" w:right="0" w:hanging="362"/>
            <w:jc w:val="left"/>
          </w:pPr>
        </w:pPrChange>
      </w:pPr>
      <w:ins w:id="1634" w:author="碧海蓝天" w:date="2021-08-21T15:56:02Z">
        <w:r>
          <w:rPr>
            <w:rFonts w:hint="eastAsia"/>
            <w:sz w:val="24"/>
            <w:lang w:eastAsia="zh-CN"/>
          </w:rPr>
          <w:t>（</w:t>
        </w:r>
      </w:ins>
      <w:ins w:id="1635" w:author="碧海蓝天" w:date="2021-08-21T15:56:03Z">
        <w:r>
          <w:rPr>
            <w:rFonts w:hint="eastAsia"/>
            <w:sz w:val="24"/>
            <w:lang w:val="en-US" w:eastAsia="zh-CN"/>
          </w:rPr>
          <w:t>1</w:t>
        </w:r>
      </w:ins>
      <w:ins w:id="1636" w:author="碧海蓝天" w:date="2021-08-21T15:56:02Z">
        <w:r>
          <w:rPr>
            <w:rFonts w:hint="eastAsia"/>
            <w:sz w:val="24"/>
            <w:lang w:eastAsia="zh-CN"/>
          </w:rPr>
          <w:t>）</w:t>
        </w:r>
      </w:ins>
      <w:r>
        <w:rPr>
          <w:sz w:val="24"/>
        </w:rPr>
        <w:t xml:space="preserve">数字声像档案统一存储于公司档案数据库，由公司档案室负责日常管理； </w:t>
      </w:r>
    </w:p>
    <w:p>
      <w:pPr>
        <w:pStyle w:val="8"/>
        <w:numPr>
          <w:ilvl w:val="-1"/>
          <w:numId w:val="0"/>
        </w:numPr>
        <w:tabs>
          <w:tab w:val="left" w:pos="1343"/>
        </w:tabs>
        <w:spacing w:before="158" w:after="0" w:line="240" w:lineRule="auto"/>
        <w:ind w:left="981" w:right="0" w:firstLine="0"/>
        <w:jc w:val="left"/>
        <w:rPr>
          <w:sz w:val="24"/>
        </w:rPr>
        <w:pPrChange w:id="1637" w:author="碧海蓝天" w:date="2021-08-21T15:56:05Z">
          <w:pPr>
            <w:pStyle w:val="8"/>
            <w:numPr>
              <w:ilvl w:val="0"/>
              <w:numId w:val="19"/>
            </w:numPr>
            <w:tabs>
              <w:tab w:val="left" w:pos="1343"/>
            </w:tabs>
            <w:spacing w:before="158" w:after="0" w:line="240" w:lineRule="auto"/>
            <w:ind w:left="1343" w:right="0" w:hanging="362"/>
            <w:jc w:val="left"/>
          </w:pPr>
        </w:pPrChange>
      </w:pPr>
      <w:ins w:id="1638" w:author="碧海蓝天" w:date="2021-08-21T15:56:06Z">
        <w:r>
          <w:rPr>
            <w:rFonts w:hint="eastAsia"/>
            <w:sz w:val="24"/>
            <w:lang w:eastAsia="zh-CN"/>
          </w:rPr>
          <w:t>（</w:t>
        </w:r>
      </w:ins>
      <w:ins w:id="1639" w:author="碧海蓝天" w:date="2021-08-21T15:56:07Z">
        <w:r>
          <w:rPr>
            <w:rFonts w:hint="eastAsia"/>
            <w:sz w:val="24"/>
            <w:lang w:val="en-US" w:eastAsia="zh-CN"/>
          </w:rPr>
          <w:t>2</w:t>
        </w:r>
      </w:ins>
      <w:ins w:id="1640" w:author="碧海蓝天" w:date="2021-08-21T15:56:06Z">
        <w:r>
          <w:rPr>
            <w:rFonts w:hint="eastAsia"/>
            <w:sz w:val="24"/>
            <w:lang w:eastAsia="zh-CN"/>
          </w:rPr>
          <w:t>）</w:t>
        </w:r>
      </w:ins>
      <w:r>
        <w:rPr>
          <w:sz w:val="24"/>
        </w:rPr>
        <w:t xml:space="preserve">声像档案载体由公司档案室和各二级单位档案室分别保管。 </w:t>
      </w:r>
    </w:p>
    <w:p>
      <w:pPr>
        <w:pStyle w:val="8"/>
        <w:numPr>
          <w:ilvl w:val="-1"/>
          <w:numId w:val="0"/>
        </w:numPr>
        <w:tabs>
          <w:tab w:val="left" w:pos="1642"/>
        </w:tabs>
        <w:spacing w:before="161" w:after="0" w:line="364" w:lineRule="auto"/>
        <w:ind w:left="981" w:right="2040" w:firstLine="0"/>
        <w:jc w:val="left"/>
        <w:rPr>
          <w:sz w:val="24"/>
        </w:rPr>
        <w:pPrChange w:id="1641" w:author="碧海蓝天" w:date="2021-08-21T15:56:14Z">
          <w:pPr>
            <w:pStyle w:val="8"/>
            <w:numPr>
              <w:ilvl w:val="2"/>
              <w:numId w:val="18"/>
            </w:numPr>
            <w:tabs>
              <w:tab w:val="left" w:pos="1642"/>
            </w:tabs>
            <w:spacing w:before="161" w:after="0" w:line="364" w:lineRule="auto"/>
            <w:ind w:left="981" w:right="2040" w:firstLine="0"/>
            <w:jc w:val="left"/>
          </w:pPr>
        </w:pPrChange>
      </w:pPr>
      <w:ins w:id="1642" w:author="碧海蓝天" w:date="2021-08-21T15:56:15Z">
        <w:r>
          <w:rPr>
            <w:rFonts w:hint="eastAsia"/>
            <w:sz w:val="24"/>
            <w:lang w:val="en-US" w:eastAsia="zh-CN"/>
          </w:rPr>
          <w:t>1</w:t>
        </w:r>
      </w:ins>
      <w:ins w:id="1643" w:author="碧海蓝天" w:date="2021-08-21T15:56:16Z">
        <w:r>
          <w:rPr>
            <w:rFonts w:hint="eastAsia"/>
            <w:sz w:val="24"/>
            <w:lang w:val="en-US" w:eastAsia="zh-CN"/>
          </w:rPr>
          <w:t>1.1.</w:t>
        </w:r>
      </w:ins>
      <w:ins w:id="1644" w:author="碧海蓝天" w:date="2021-08-21T15:56:17Z">
        <w:r>
          <w:rPr>
            <w:rFonts w:hint="eastAsia"/>
            <w:sz w:val="24"/>
            <w:lang w:val="en-US" w:eastAsia="zh-CN"/>
          </w:rPr>
          <w:t>2</w:t>
        </w:r>
      </w:ins>
      <w:r>
        <w:rPr>
          <w:sz w:val="24"/>
        </w:rPr>
        <w:t>公司各档案室应强化管理手段，确保声像档案安全保管。</w:t>
      </w:r>
      <w:ins w:id="1645" w:author="碧海蓝天" w:date="2021-08-21T15:56:23Z">
        <w:r>
          <w:rPr>
            <w:rFonts w:hint="eastAsia"/>
            <w:sz w:val="24"/>
            <w:lang w:eastAsia="zh-CN"/>
          </w:rPr>
          <w:t>（</w:t>
        </w:r>
      </w:ins>
      <w:ins w:id="1646" w:author="碧海蓝天" w:date="2021-08-21T15:56:24Z">
        <w:r>
          <w:rPr>
            <w:rFonts w:hint="eastAsia"/>
            <w:sz w:val="24"/>
            <w:lang w:val="en-US" w:eastAsia="zh-CN"/>
          </w:rPr>
          <w:t>1</w:t>
        </w:r>
      </w:ins>
      <w:ins w:id="1647" w:author="碧海蓝天" w:date="2021-08-21T15:56:23Z">
        <w:r>
          <w:rPr>
            <w:rFonts w:hint="eastAsia"/>
            <w:sz w:val="24"/>
            <w:lang w:eastAsia="zh-CN"/>
          </w:rPr>
          <w:t>）</w:t>
        </w:r>
      </w:ins>
      <w:del w:id="1648" w:author="碧海蓝天" w:date="2021-08-21T15:56:22Z">
        <w:r>
          <w:rPr>
            <w:sz w:val="24"/>
          </w:rPr>
          <w:delText>1</w:delText>
        </w:r>
      </w:del>
      <w:del w:id="1649" w:author="碧海蓝天" w:date="2021-08-21T15:56:21Z">
        <w:r>
          <w:rPr>
            <w:sz w:val="24"/>
          </w:rPr>
          <w:delText>）</w:delText>
        </w:r>
      </w:del>
      <w:r>
        <w:rPr>
          <w:sz w:val="24"/>
        </w:rPr>
        <w:t xml:space="preserve">实施数字声像档案异地备份，提高灾备能力； </w:t>
      </w:r>
    </w:p>
    <w:p>
      <w:pPr>
        <w:pStyle w:val="3"/>
        <w:spacing w:line="364" w:lineRule="auto"/>
        <w:ind w:left="502" w:right="520" w:firstLine="479"/>
      </w:pPr>
      <w:ins w:id="1650" w:author="碧海蓝天" w:date="2021-08-21T15:56:28Z">
        <w:r>
          <w:rPr>
            <w:rFonts w:hint="eastAsia"/>
            <w:lang w:eastAsia="zh-CN"/>
          </w:rPr>
          <w:t>（</w:t>
        </w:r>
      </w:ins>
      <w:ins w:id="1651" w:author="碧海蓝天" w:date="2021-08-21T15:56:28Z">
        <w:r>
          <w:rPr>
            <w:rFonts w:hint="eastAsia"/>
            <w:lang w:val="en-US" w:eastAsia="zh-CN"/>
          </w:rPr>
          <w:t>2</w:t>
        </w:r>
      </w:ins>
      <w:ins w:id="1652" w:author="碧海蓝天" w:date="2021-08-21T15:56:28Z">
        <w:r>
          <w:rPr>
            <w:rFonts w:hint="eastAsia"/>
            <w:lang w:eastAsia="zh-CN"/>
          </w:rPr>
          <w:t>）</w:t>
        </w:r>
      </w:ins>
      <w:del w:id="1653" w:author="碧海蓝天" w:date="2021-08-21T15:56:27Z">
        <w:r>
          <w:rPr/>
          <w:delText>2</w:delText>
        </w:r>
      </w:del>
      <w:del w:id="1654" w:author="碧海蓝天" w:date="2021-08-21T15:56:26Z">
        <w:r>
          <w:rPr/>
          <w:delText>）</w:delText>
        </w:r>
      </w:del>
      <w:r>
        <w:t xml:space="preserve">建立适应不同载体声像档案保管的设施，配备符合国家要求的档案装具和保护设备。 </w:t>
      </w:r>
    </w:p>
    <w:p>
      <w:pPr>
        <w:pStyle w:val="8"/>
        <w:numPr>
          <w:ilvl w:val="-1"/>
          <w:numId w:val="0"/>
        </w:numPr>
        <w:tabs>
          <w:tab w:val="left" w:pos="1642"/>
        </w:tabs>
        <w:spacing w:before="0" w:after="0" w:line="364" w:lineRule="auto"/>
        <w:ind w:left="981" w:right="4201" w:firstLine="0"/>
        <w:jc w:val="left"/>
        <w:rPr>
          <w:b/>
          <w:sz w:val="24"/>
        </w:rPr>
        <w:pPrChange w:id="1655" w:author="碧海蓝天" w:date="2021-08-21T15:56:36Z">
          <w:pPr>
            <w:pStyle w:val="8"/>
            <w:numPr>
              <w:ilvl w:val="2"/>
              <w:numId w:val="18"/>
            </w:numPr>
            <w:tabs>
              <w:tab w:val="left" w:pos="1642"/>
            </w:tabs>
            <w:spacing w:before="0" w:after="0" w:line="364" w:lineRule="auto"/>
            <w:ind w:left="984" w:right="4201" w:hanging="3"/>
            <w:jc w:val="left"/>
          </w:pPr>
        </w:pPrChange>
      </w:pPr>
      <w:ins w:id="1656" w:author="碧海蓝天" w:date="2021-08-21T15:56:37Z">
        <w:r>
          <w:rPr>
            <w:rFonts w:hint="eastAsia"/>
            <w:sz w:val="24"/>
            <w:lang w:val="en-US" w:eastAsia="zh-CN"/>
          </w:rPr>
          <w:t>1</w:t>
        </w:r>
      </w:ins>
      <w:ins w:id="1657" w:author="碧海蓝天" w:date="2021-08-21T15:56:38Z">
        <w:r>
          <w:rPr>
            <w:rFonts w:hint="eastAsia"/>
            <w:sz w:val="24"/>
            <w:lang w:val="en-US" w:eastAsia="zh-CN"/>
          </w:rPr>
          <w:t>1.</w:t>
        </w:r>
      </w:ins>
      <w:ins w:id="1658" w:author="碧海蓝天" w:date="2021-08-21T15:56:39Z">
        <w:r>
          <w:rPr>
            <w:rFonts w:hint="eastAsia"/>
            <w:sz w:val="24"/>
            <w:lang w:val="en-US" w:eastAsia="zh-CN"/>
          </w:rPr>
          <w:t>1.3</w:t>
        </w:r>
      </w:ins>
      <w:r>
        <w:rPr>
          <w:sz w:val="24"/>
        </w:rPr>
        <w:t>公司声像档案版权归公司独家所有。</w:t>
      </w:r>
      <w:ins w:id="1659" w:author="碧海蓝天" w:date="2021-08-21T15:56:46Z">
        <w:bookmarkStart w:id="34" w:name="_bookmark22"/>
        <w:bookmarkEnd w:id="34"/>
        <w:r>
          <w:rPr>
            <w:rFonts w:hint="eastAsia"/>
            <w:sz w:val="24"/>
            <w:lang w:val="en-US" w:eastAsia="zh-CN"/>
          </w:rPr>
          <w:t>1</w:t>
        </w:r>
      </w:ins>
      <w:ins w:id="1660" w:author="碧海蓝天" w:date="2021-08-21T15:56:47Z">
        <w:r>
          <w:rPr>
            <w:rFonts w:hint="eastAsia"/>
            <w:sz w:val="24"/>
            <w:lang w:val="en-US" w:eastAsia="zh-CN"/>
          </w:rPr>
          <w:t>1.2</w:t>
        </w:r>
      </w:ins>
      <w:del w:id="1661" w:author="碧海蓝天" w:date="2021-08-21T15:56:46Z">
        <w:r>
          <w:rPr>
            <w:b/>
            <w:sz w:val="24"/>
          </w:rPr>
          <w:delText>9</w:delText>
        </w:r>
      </w:del>
      <w:del w:id="1662" w:author="碧海蓝天" w:date="2021-08-21T15:56:45Z">
        <w:r>
          <w:rPr>
            <w:b/>
            <w:sz w:val="24"/>
          </w:rPr>
          <w:delText>.2</w:delText>
        </w:r>
      </w:del>
      <w:del w:id="1663" w:author="碧海蓝天" w:date="2021-08-21T15:56:44Z">
        <w:r>
          <w:rPr>
            <w:b/>
            <w:sz w:val="24"/>
          </w:rPr>
          <w:delText xml:space="preserve"> </w:delText>
        </w:r>
      </w:del>
      <w:r>
        <w:rPr>
          <w:b/>
          <w:sz w:val="24"/>
        </w:rPr>
        <w:t>声像档案利用</w:t>
      </w:r>
      <w:r>
        <w:rPr>
          <w:b/>
          <w:w w:val="99"/>
          <w:sz w:val="24"/>
        </w:rPr>
        <w:t xml:space="preserve"> </w:t>
      </w:r>
    </w:p>
    <w:p>
      <w:pPr>
        <w:pStyle w:val="8"/>
        <w:numPr>
          <w:ilvl w:val="-1"/>
          <w:numId w:val="0"/>
        </w:numPr>
        <w:tabs>
          <w:tab w:val="left" w:pos="1642"/>
        </w:tabs>
        <w:spacing w:before="0" w:after="0" w:line="306" w:lineRule="exact"/>
        <w:ind w:left="0" w:right="0" w:firstLine="944" w:firstLineChars="400"/>
        <w:jc w:val="left"/>
        <w:rPr>
          <w:sz w:val="24"/>
        </w:rPr>
        <w:pPrChange w:id="1664" w:author="碧海蓝天" w:date="2021-08-21T15:56:57Z">
          <w:pPr>
            <w:pStyle w:val="8"/>
            <w:numPr>
              <w:ilvl w:val="2"/>
              <w:numId w:val="20"/>
            </w:numPr>
            <w:tabs>
              <w:tab w:val="left" w:pos="1642"/>
            </w:tabs>
            <w:spacing w:before="0" w:after="0" w:line="306" w:lineRule="exact"/>
            <w:ind w:left="1642" w:right="0" w:hanging="661"/>
            <w:jc w:val="left"/>
          </w:pPr>
        </w:pPrChange>
      </w:pPr>
      <w:ins w:id="1665" w:author="碧海蓝天" w:date="2021-08-21T15:56:58Z">
        <w:r>
          <w:rPr>
            <w:rFonts w:hint="eastAsia"/>
            <w:spacing w:val="-2"/>
            <w:sz w:val="24"/>
            <w:lang w:val="en-US" w:eastAsia="zh-CN"/>
          </w:rPr>
          <w:t>11.2.</w:t>
        </w:r>
      </w:ins>
      <w:ins w:id="1666" w:author="碧海蓝天" w:date="2021-08-21T15:56:59Z">
        <w:r>
          <w:rPr>
            <w:rFonts w:hint="eastAsia"/>
            <w:spacing w:val="-2"/>
            <w:sz w:val="24"/>
            <w:lang w:val="en-US" w:eastAsia="zh-CN"/>
          </w:rPr>
          <w:t>1</w:t>
        </w:r>
      </w:ins>
      <w:r>
        <w:rPr>
          <w:spacing w:val="-2"/>
          <w:sz w:val="24"/>
        </w:rPr>
        <w:t>应作好各类声像档案卡片、目录、索引等检索工具，并实行计算机管理。</w:t>
      </w:r>
      <w:r>
        <w:rPr>
          <w:sz w:val="24"/>
        </w:rPr>
        <w:t xml:space="preserve"> </w:t>
      </w:r>
    </w:p>
    <w:p>
      <w:pPr>
        <w:pStyle w:val="8"/>
        <w:numPr>
          <w:ilvl w:val="-1"/>
          <w:numId w:val="0"/>
        </w:numPr>
        <w:tabs>
          <w:tab w:val="left" w:pos="1642"/>
        </w:tabs>
        <w:spacing w:before="159" w:after="0" w:line="362" w:lineRule="auto"/>
        <w:ind w:left="480" w:leftChars="218" w:right="516" w:firstLine="468" w:firstLineChars="200"/>
        <w:jc w:val="left"/>
        <w:rPr>
          <w:sz w:val="24"/>
        </w:rPr>
        <w:pPrChange w:id="1667" w:author="碧海蓝天" w:date="2021-08-21T15:57:07Z">
          <w:pPr>
            <w:pStyle w:val="8"/>
            <w:numPr>
              <w:ilvl w:val="2"/>
              <w:numId w:val="20"/>
            </w:numPr>
            <w:tabs>
              <w:tab w:val="left" w:pos="1642"/>
            </w:tabs>
            <w:spacing w:before="159" w:after="0" w:line="362" w:lineRule="auto"/>
            <w:ind w:left="502" w:right="516" w:firstLine="479"/>
            <w:jc w:val="left"/>
          </w:pPr>
        </w:pPrChange>
      </w:pPr>
      <w:ins w:id="1668" w:author="碧海蓝天" w:date="2021-08-21T15:57:04Z">
        <w:r>
          <w:rPr>
            <w:rFonts w:hint="eastAsia"/>
            <w:spacing w:val="-3"/>
            <w:sz w:val="24"/>
            <w:lang w:val="en-US" w:eastAsia="zh-CN"/>
          </w:rPr>
          <w:t>11</w:t>
        </w:r>
      </w:ins>
      <w:ins w:id="1669" w:author="碧海蓝天" w:date="2021-08-21T15:57:05Z">
        <w:r>
          <w:rPr>
            <w:rFonts w:hint="eastAsia"/>
            <w:spacing w:val="-3"/>
            <w:sz w:val="24"/>
            <w:lang w:val="en-US" w:eastAsia="zh-CN"/>
          </w:rPr>
          <w:t>.2.2</w:t>
        </w:r>
      </w:ins>
      <w:r>
        <w:rPr>
          <w:spacing w:val="-3"/>
          <w:sz w:val="24"/>
        </w:rPr>
        <w:t>声像档案借用手续与相应的纸质档案相同，任何组织或个人不得以任何理</w:t>
      </w:r>
      <w:r>
        <w:rPr>
          <w:sz w:val="24"/>
        </w:rPr>
        <w:t xml:space="preserve">由私自复制、抽出、清洗、消磁和涂改，且原版不外借。 </w:t>
      </w:r>
    </w:p>
    <w:p>
      <w:pPr>
        <w:pStyle w:val="8"/>
        <w:numPr>
          <w:ilvl w:val="-1"/>
          <w:numId w:val="0"/>
        </w:numPr>
        <w:tabs>
          <w:tab w:val="left" w:pos="1642"/>
        </w:tabs>
        <w:spacing w:before="5" w:after="0" w:line="362" w:lineRule="auto"/>
        <w:ind w:left="0" w:right="517" w:firstLine="928" w:firstLineChars="400"/>
        <w:jc w:val="left"/>
        <w:rPr>
          <w:sz w:val="24"/>
        </w:rPr>
        <w:pPrChange w:id="1670" w:author="碧海蓝天" w:date="2021-08-21T15:57:12Z">
          <w:pPr>
            <w:pStyle w:val="8"/>
            <w:numPr>
              <w:ilvl w:val="2"/>
              <w:numId w:val="20"/>
            </w:numPr>
            <w:tabs>
              <w:tab w:val="left" w:pos="1642"/>
            </w:tabs>
            <w:spacing w:before="5" w:after="0" w:line="362" w:lineRule="auto"/>
            <w:ind w:left="502" w:right="517" w:firstLine="479"/>
            <w:jc w:val="left"/>
          </w:pPr>
        </w:pPrChange>
      </w:pPr>
      <w:ins w:id="1671" w:author="碧海蓝天" w:date="2021-08-21T15:57:12Z">
        <w:r>
          <w:rPr>
            <w:rFonts w:hint="eastAsia"/>
            <w:spacing w:val="-4"/>
            <w:sz w:val="24"/>
            <w:lang w:val="en-US" w:eastAsia="zh-CN"/>
          </w:rPr>
          <w:t>11</w:t>
        </w:r>
      </w:ins>
      <w:ins w:id="1672" w:author="碧海蓝天" w:date="2021-08-21T15:57:13Z">
        <w:r>
          <w:rPr>
            <w:rFonts w:hint="eastAsia"/>
            <w:spacing w:val="-4"/>
            <w:sz w:val="24"/>
            <w:lang w:val="en-US" w:eastAsia="zh-CN"/>
          </w:rPr>
          <w:t>.2.3</w:t>
        </w:r>
      </w:ins>
      <w:r>
        <w:rPr>
          <w:spacing w:val="-4"/>
          <w:sz w:val="24"/>
        </w:rPr>
        <w:t>声像档案在保管和利用的过程中，如发生损毁、泄露等违反法律法规和公</w:t>
      </w:r>
      <w:r>
        <w:rPr>
          <w:sz w:val="24"/>
        </w:rPr>
        <w:t xml:space="preserve">司规定的行为，将按照法律法规和公司制度的相关规定追究责任。 </w:t>
      </w:r>
    </w:p>
    <w:p>
      <w:pPr>
        <w:spacing w:after="0" w:line="362" w:lineRule="auto"/>
        <w:jc w:val="left"/>
        <w:rPr>
          <w:sz w:val="24"/>
        </w:rPr>
        <w:sectPr>
          <w:pgSz w:w="11910" w:h="16840"/>
          <w:pgMar w:top="1580" w:right="900" w:bottom="1240" w:left="1200" w:header="0" w:footer="1051" w:gutter="0"/>
          <w:cols w:space="720" w:num="1"/>
        </w:sectPr>
      </w:pPr>
    </w:p>
    <w:p>
      <w:pPr>
        <w:pStyle w:val="2"/>
        <w:spacing w:before="104"/>
      </w:pPr>
      <w:bookmarkStart w:id="35" w:name="_bookmark23"/>
      <w:bookmarkEnd w:id="35"/>
      <w:r>
        <w:t>1</w:t>
      </w:r>
      <w:del w:id="1673" w:author="碧海蓝天" w:date="2021-08-21T16:12:18Z">
        <w:r>
          <w:rPr>
            <w:rFonts w:hint="default"/>
            <w:lang w:val="en-US"/>
          </w:rPr>
          <w:delText xml:space="preserve">0 </w:delText>
        </w:r>
      </w:del>
      <w:ins w:id="1674" w:author="碧海蓝天" w:date="2021-08-21T16:12:18Z">
        <w:r>
          <w:rPr>
            <w:rFonts w:hint="eastAsia"/>
            <w:lang w:val="en-US" w:eastAsia="zh-CN"/>
          </w:rPr>
          <w:t>2</w:t>
        </w:r>
      </w:ins>
      <w:r>
        <w:t>声像档案鉴定与销毁</w:t>
      </w:r>
      <w:r>
        <w:rPr>
          <w:w w:val="99"/>
        </w:rPr>
        <w:t xml:space="preserve"> </w:t>
      </w:r>
    </w:p>
    <w:p>
      <w:pPr>
        <w:pStyle w:val="8"/>
        <w:numPr>
          <w:ilvl w:val="-1"/>
          <w:numId w:val="0"/>
        </w:numPr>
        <w:tabs>
          <w:tab w:val="left" w:pos="1522"/>
        </w:tabs>
        <w:spacing w:before="188" w:after="0" w:line="240" w:lineRule="auto"/>
        <w:ind w:left="0" w:right="0" w:firstLine="960" w:firstLineChars="400"/>
        <w:jc w:val="left"/>
        <w:rPr>
          <w:sz w:val="24"/>
        </w:rPr>
        <w:pPrChange w:id="1675" w:author="碧海蓝天" w:date="2021-08-21T16:12:23Z">
          <w:pPr>
            <w:pStyle w:val="8"/>
            <w:numPr>
              <w:ilvl w:val="1"/>
              <w:numId w:val="21"/>
            </w:numPr>
            <w:tabs>
              <w:tab w:val="left" w:pos="1522"/>
            </w:tabs>
            <w:spacing w:before="188" w:after="0" w:line="240" w:lineRule="auto"/>
            <w:ind w:left="1522" w:right="0" w:hanging="541"/>
            <w:jc w:val="left"/>
          </w:pPr>
        </w:pPrChange>
      </w:pPr>
      <w:ins w:id="1676" w:author="碧海蓝天" w:date="2021-08-21T16:12:23Z">
        <w:r>
          <w:rPr>
            <w:rFonts w:hint="eastAsia"/>
            <w:sz w:val="24"/>
            <w:lang w:val="en-US" w:eastAsia="zh-CN"/>
          </w:rPr>
          <w:t>12</w:t>
        </w:r>
      </w:ins>
      <w:ins w:id="1677" w:author="碧海蓝天" w:date="2021-08-21T16:12:24Z">
        <w:r>
          <w:rPr>
            <w:rFonts w:hint="eastAsia"/>
            <w:sz w:val="24"/>
            <w:lang w:val="en-US" w:eastAsia="zh-CN"/>
          </w:rPr>
          <w:t>.1</w:t>
        </w:r>
      </w:ins>
      <w:r>
        <w:rPr>
          <w:sz w:val="24"/>
        </w:rPr>
        <w:t xml:space="preserve">声像档案应定期进行鉴定。 </w:t>
      </w:r>
    </w:p>
    <w:p>
      <w:pPr>
        <w:pStyle w:val="8"/>
        <w:numPr>
          <w:ilvl w:val="-1"/>
          <w:numId w:val="0"/>
        </w:numPr>
        <w:tabs>
          <w:tab w:val="left" w:pos="1522"/>
        </w:tabs>
        <w:spacing w:before="158" w:after="0" w:line="240" w:lineRule="auto"/>
        <w:ind w:left="0" w:right="0" w:firstLine="960" w:firstLineChars="400"/>
        <w:jc w:val="left"/>
        <w:rPr>
          <w:sz w:val="24"/>
        </w:rPr>
        <w:pPrChange w:id="1678" w:author="碧海蓝天" w:date="2021-08-21T16:12:28Z">
          <w:pPr>
            <w:pStyle w:val="8"/>
            <w:numPr>
              <w:ilvl w:val="1"/>
              <w:numId w:val="21"/>
            </w:numPr>
            <w:tabs>
              <w:tab w:val="left" w:pos="1522"/>
            </w:tabs>
            <w:spacing w:before="158" w:after="0" w:line="240" w:lineRule="auto"/>
            <w:ind w:left="1522" w:right="0" w:hanging="541"/>
            <w:jc w:val="left"/>
          </w:pPr>
        </w:pPrChange>
      </w:pPr>
      <w:ins w:id="1679" w:author="碧海蓝天" w:date="2021-08-21T16:12:28Z">
        <w:r>
          <w:rPr>
            <w:rFonts w:hint="eastAsia"/>
            <w:sz w:val="24"/>
            <w:lang w:val="en-US" w:eastAsia="zh-CN"/>
          </w:rPr>
          <w:t>12</w:t>
        </w:r>
      </w:ins>
      <w:ins w:id="1680" w:author="碧海蓝天" w:date="2021-08-21T16:12:29Z">
        <w:r>
          <w:rPr>
            <w:rFonts w:hint="eastAsia"/>
            <w:sz w:val="24"/>
            <w:lang w:val="en-US" w:eastAsia="zh-CN"/>
          </w:rPr>
          <w:t>.2</w:t>
        </w:r>
      </w:ins>
      <w:r>
        <w:rPr>
          <w:sz w:val="24"/>
        </w:rPr>
        <w:t xml:space="preserve">鉴定与销毁参照相应的文书档案和科技档案鉴定销毁规定。 </w:t>
      </w:r>
    </w:p>
    <w:p>
      <w:pPr>
        <w:pStyle w:val="2"/>
        <w:spacing w:before="159"/>
      </w:pPr>
      <w:bookmarkStart w:id="36" w:name="_bookmark24"/>
      <w:bookmarkEnd w:id="36"/>
      <w:r>
        <w:t>1</w:t>
      </w:r>
      <w:ins w:id="1681" w:author="碧海蓝天" w:date="2021-08-21T16:12:33Z">
        <w:r>
          <w:rPr>
            <w:rFonts w:hint="eastAsia"/>
            <w:lang w:val="en-US" w:eastAsia="zh-CN"/>
          </w:rPr>
          <w:t>3</w:t>
        </w:r>
      </w:ins>
      <w:del w:id="1682" w:author="碧海蓝天" w:date="2021-08-21T16:12:32Z">
        <w:r>
          <w:rPr/>
          <w:delText xml:space="preserve">1 </w:delText>
        </w:r>
      </w:del>
      <w:r>
        <w:t>附则</w:t>
      </w:r>
      <w:r>
        <w:rPr>
          <w:w w:val="99"/>
        </w:rPr>
        <w:t xml:space="preserve"> </w:t>
      </w:r>
    </w:p>
    <w:p>
      <w:pPr>
        <w:pStyle w:val="8"/>
        <w:numPr>
          <w:ilvl w:val="-1"/>
          <w:numId w:val="0"/>
        </w:numPr>
        <w:tabs>
          <w:tab w:val="left" w:pos="1522"/>
        </w:tabs>
        <w:spacing w:before="187" w:after="0" w:line="240" w:lineRule="auto"/>
        <w:ind w:left="981" w:right="0" w:firstLine="0"/>
        <w:jc w:val="left"/>
        <w:rPr>
          <w:sz w:val="24"/>
        </w:rPr>
        <w:pPrChange w:id="1683" w:author="碧海蓝天" w:date="2021-08-21T16:12:37Z">
          <w:pPr>
            <w:pStyle w:val="8"/>
            <w:numPr>
              <w:ilvl w:val="1"/>
              <w:numId w:val="22"/>
            </w:numPr>
            <w:tabs>
              <w:tab w:val="left" w:pos="1522"/>
            </w:tabs>
            <w:spacing w:before="187" w:after="0" w:line="240" w:lineRule="auto"/>
            <w:ind w:left="1522" w:right="0" w:hanging="541"/>
            <w:jc w:val="left"/>
          </w:pPr>
        </w:pPrChange>
      </w:pPr>
      <w:ins w:id="1684" w:author="碧海蓝天" w:date="2021-08-21T16:12:38Z">
        <w:r>
          <w:rPr>
            <w:rFonts w:hint="eastAsia"/>
            <w:sz w:val="24"/>
            <w:lang w:val="en-US" w:eastAsia="zh-CN"/>
          </w:rPr>
          <w:t>13</w:t>
        </w:r>
      </w:ins>
      <w:ins w:id="1685" w:author="碧海蓝天" w:date="2021-08-21T16:12:39Z">
        <w:r>
          <w:rPr>
            <w:rFonts w:hint="eastAsia"/>
            <w:sz w:val="24"/>
            <w:lang w:val="en-US" w:eastAsia="zh-CN"/>
          </w:rPr>
          <w:t>.1</w:t>
        </w:r>
      </w:ins>
      <w:r>
        <w:rPr>
          <w:sz w:val="24"/>
        </w:rPr>
        <w:t xml:space="preserve">本细则由公司档案室负责解释。 </w:t>
      </w:r>
    </w:p>
    <w:p>
      <w:pPr>
        <w:pStyle w:val="8"/>
        <w:numPr>
          <w:ilvl w:val="-1"/>
          <w:numId w:val="0"/>
        </w:numPr>
        <w:tabs>
          <w:tab w:val="left" w:pos="1522"/>
        </w:tabs>
        <w:spacing w:before="158" w:after="0" w:line="240" w:lineRule="auto"/>
        <w:ind w:left="981" w:right="0" w:firstLine="0"/>
        <w:jc w:val="left"/>
        <w:rPr>
          <w:sz w:val="24"/>
        </w:rPr>
        <w:pPrChange w:id="1686" w:author="碧海蓝天" w:date="2021-08-21T16:12:41Z">
          <w:pPr>
            <w:pStyle w:val="8"/>
            <w:numPr>
              <w:ilvl w:val="1"/>
              <w:numId w:val="22"/>
            </w:numPr>
            <w:tabs>
              <w:tab w:val="left" w:pos="1522"/>
            </w:tabs>
            <w:spacing w:before="158" w:after="0" w:line="240" w:lineRule="auto"/>
            <w:ind w:left="1522" w:right="0" w:hanging="541"/>
            <w:jc w:val="left"/>
          </w:pPr>
        </w:pPrChange>
      </w:pPr>
      <w:ins w:id="1687" w:author="碧海蓝天" w:date="2021-08-21T16:12:42Z">
        <w:r>
          <w:rPr>
            <w:rFonts w:hint="eastAsia"/>
            <w:sz w:val="24"/>
            <w:lang w:val="en-US" w:eastAsia="zh-CN"/>
          </w:rPr>
          <w:t>13.</w:t>
        </w:r>
      </w:ins>
      <w:ins w:id="1688" w:author="碧海蓝天" w:date="2021-08-21T16:12:43Z">
        <w:r>
          <w:rPr>
            <w:rFonts w:hint="eastAsia"/>
            <w:sz w:val="24"/>
            <w:lang w:val="en-US" w:eastAsia="zh-CN"/>
          </w:rPr>
          <w:t>2</w:t>
        </w:r>
      </w:ins>
      <w:r>
        <w:rPr>
          <w:sz w:val="24"/>
        </w:rPr>
        <w:t xml:space="preserve">本细则自印发之日起施行。 </w:t>
      </w:r>
    </w:p>
    <w:p>
      <w:pPr>
        <w:pStyle w:val="2"/>
        <w:spacing w:before="160"/>
        <w:rPr>
          <w:del w:id="1689" w:author="碧海蓝天" w:date="2021-08-21T16:12:45Z"/>
        </w:rPr>
      </w:pPr>
      <w:del w:id="1690" w:author="碧海蓝天" w:date="2021-08-21T16:12:45Z">
        <w:bookmarkStart w:id="37" w:name="_bookmark25"/>
        <w:bookmarkEnd w:id="37"/>
        <w:r>
          <w:rPr/>
          <w:delText>12 各种目录式样：见附录</w:delText>
        </w:r>
      </w:del>
      <w:del w:id="1691" w:author="碧海蓝天" w:date="2021-08-21T16:12:45Z">
        <w:r>
          <w:rPr>
            <w:w w:val="99"/>
          </w:rPr>
          <w:delText xml:space="preserve"> </w:delText>
        </w:r>
      </w:del>
    </w:p>
    <w:p>
      <w:pPr>
        <w:pStyle w:val="3"/>
        <w:rPr>
          <w:b/>
          <w:sz w:val="20"/>
        </w:rPr>
      </w:pPr>
    </w:p>
    <w:p>
      <w:pPr>
        <w:pStyle w:val="3"/>
        <w:rPr>
          <w:b/>
          <w:sz w:val="20"/>
        </w:rPr>
      </w:pPr>
    </w:p>
    <w:p>
      <w:pPr>
        <w:pStyle w:val="3"/>
        <w:spacing w:before="8"/>
        <w:rPr>
          <w:b/>
          <w:sz w:val="22"/>
        </w:rPr>
      </w:pPr>
    </w:p>
    <w:p>
      <w:pPr>
        <w:spacing w:after="0"/>
        <w:rPr>
          <w:sz w:val="22"/>
        </w:rPr>
        <w:sectPr>
          <w:pgSz w:w="11910" w:h="16840"/>
          <w:pgMar w:top="1580" w:right="900" w:bottom="1240" w:left="1200" w:header="0" w:footer="1051" w:gutter="0"/>
          <w:cols w:space="720" w:num="1"/>
        </w:sectPr>
      </w:pPr>
    </w:p>
    <w:p>
      <w:pPr>
        <w:spacing w:before="24"/>
        <w:ind w:left="922" w:right="759" w:firstLine="0"/>
        <w:jc w:val="center"/>
        <w:rPr>
          <w:b/>
          <w:sz w:val="36"/>
        </w:rPr>
      </w:pPr>
      <w:r>
        <w:drawing>
          <wp:anchor distT="0" distB="0" distL="0" distR="0" simplePos="0" relativeHeight="251665408" behindDoc="1" locked="0" layoutInCell="1" allowOverlap="1">
            <wp:simplePos x="0" y="0"/>
            <wp:positionH relativeFrom="page">
              <wp:posOffset>2232660</wp:posOffset>
            </wp:positionH>
            <wp:positionV relativeFrom="page">
              <wp:posOffset>3630930</wp:posOffset>
            </wp:positionV>
            <wp:extent cx="3352800" cy="3333750"/>
            <wp:effectExtent l="0" t="0" r="0" b="0"/>
            <wp:wrapNone/>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png"/>
                    <pic:cNvPicPr>
                      <a:picLocks noChangeAspect="1"/>
                    </pic:cNvPicPr>
                  </pic:nvPicPr>
                  <pic:blipFill>
                    <a:blip r:embed="rId10" cstate="print"/>
                    <a:stretch>
                      <a:fillRect/>
                    </a:stretch>
                  </pic:blipFill>
                  <pic:spPr>
                    <a:xfrm>
                      <a:off x="0" y="0"/>
                      <a:ext cx="3352800" cy="3333750"/>
                    </a:xfrm>
                    <a:prstGeom prst="rect">
                      <a:avLst/>
                    </a:prstGeom>
                  </pic:spPr>
                </pic:pic>
              </a:graphicData>
            </a:graphic>
          </wp:anchor>
        </w:drawing>
      </w:r>
      <w:r>
        <w:rPr>
          <w:b/>
          <w:spacing w:val="60"/>
          <w:sz w:val="36"/>
        </w:rPr>
        <w:t>附 录</w:t>
      </w:r>
      <w:r>
        <w:rPr>
          <w:b/>
          <w:spacing w:val="60"/>
          <w:w w:val="99"/>
          <w:sz w:val="36"/>
        </w:rPr>
        <w:t xml:space="preserve"> </w:t>
      </w:r>
    </w:p>
    <w:p>
      <w:pPr>
        <w:spacing w:before="186"/>
        <w:ind w:left="106" w:right="3286" w:firstLine="0"/>
        <w:jc w:val="center"/>
        <w:rPr>
          <w:b/>
          <w:sz w:val="21"/>
        </w:rPr>
      </w:pPr>
      <w:r>
        <w:rPr>
          <w:b/>
          <w:sz w:val="24"/>
        </w:rPr>
        <w:t>附 录 A</w:t>
      </w:r>
      <w:r>
        <w:rPr>
          <w:b/>
          <w:spacing w:val="81"/>
          <w:sz w:val="24"/>
        </w:rPr>
        <w:t xml:space="preserve"> </w:t>
      </w:r>
      <w:r>
        <w:rPr>
          <w:b/>
          <w:sz w:val="32"/>
        </w:rPr>
        <w:t>声 像 文 件 归 档 范 围</w:t>
      </w:r>
      <w:r>
        <w:rPr>
          <w:b/>
          <w:w w:val="99"/>
          <w:sz w:val="21"/>
        </w:rPr>
        <w:t xml:space="preserve"> </w:t>
      </w:r>
    </w:p>
    <w:p>
      <w:pPr>
        <w:pStyle w:val="3"/>
        <w:spacing w:before="4"/>
        <w:rPr>
          <w:b/>
          <w:sz w:val="8"/>
        </w:rPr>
      </w:pPr>
    </w:p>
    <w:tbl>
      <w:tblPr>
        <w:tblStyle w:val="5"/>
        <w:tblW w:w="0" w:type="auto"/>
        <w:tblInd w:w="1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43"/>
        <w:gridCol w:w="6505"/>
        <w:gridCol w:w="1129"/>
        <w:gridCol w:w="708"/>
        <w:gridCol w:w="5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69" w:hRule="atLeast"/>
        </w:trPr>
        <w:tc>
          <w:tcPr>
            <w:tcW w:w="643" w:type="dxa"/>
          </w:tcPr>
          <w:p>
            <w:pPr>
              <w:pStyle w:val="9"/>
              <w:spacing w:before="12"/>
              <w:rPr>
                <w:b/>
                <w:sz w:val="15"/>
              </w:rPr>
            </w:pPr>
          </w:p>
          <w:p>
            <w:pPr>
              <w:pStyle w:val="9"/>
              <w:spacing w:before="1"/>
              <w:ind w:left="148" w:right="23"/>
              <w:jc w:val="center"/>
              <w:rPr>
                <w:b/>
                <w:sz w:val="21"/>
              </w:rPr>
            </w:pPr>
            <w:r>
              <w:rPr>
                <w:b/>
                <w:sz w:val="21"/>
              </w:rPr>
              <w:t>序号</w:t>
            </w:r>
            <w:r>
              <w:rPr>
                <w:b/>
                <w:w w:val="99"/>
                <w:sz w:val="21"/>
              </w:rPr>
              <w:t xml:space="preserve"> </w:t>
            </w:r>
          </w:p>
        </w:tc>
        <w:tc>
          <w:tcPr>
            <w:tcW w:w="6505" w:type="dxa"/>
          </w:tcPr>
          <w:p>
            <w:pPr>
              <w:pStyle w:val="9"/>
              <w:spacing w:before="12"/>
              <w:rPr>
                <w:b/>
                <w:sz w:val="15"/>
              </w:rPr>
            </w:pPr>
          </w:p>
          <w:p>
            <w:pPr>
              <w:pStyle w:val="9"/>
              <w:spacing w:before="1"/>
              <w:ind w:left="2862" w:right="2749"/>
              <w:jc w:val="center"/>
              <w:rPr>
                <w:b/>
                <w:sz w:val="21"/>
              </w:rPr>
            </w:pPr>
            <w:r>
              <w:rPr>
                <w:b/>
                <w:sz w:val="21"/>
              </w:rPr>
              <w:t>归档范围</w:t>
            </w:r>
            <w:r>
              <w:rPr>
                <w:b/>
                <w:w w:val="99"/>
                <w:sz w:val="21"/>
              </w:rPr>
              <w:t xml:space="preserve"> </w:t>
            </w:r>
          </w:p>
        </w:tc>
        <w:tc>
          <w:tcPr>
            <w:tcW w:w="1129" w:type="dxa"/>
          </w:tcPr>
          <w:p>
            <w:pPr>
              <w:pStyle w:val="9"/>
              <w:spacing w:before="8" w:line="310" w:lineRule="atLeast"/>
              <w:ind w:left="141" w:right="26"/>
              <w:rPr>
                <w:b/>
                <w:sz w:val="21"/>
              </w:rPr>
            </w:pPr>
            <w:r>
              <w:rPr>
                <w:b/>
                <w:sz w:val="21"/>
              </w:rPr>
              <w:t>收集整理归档单位</w:t>
            </w:r>
            <w:r>
              <w:rPr>
                <w:b/>
                <w:w w:val="99"/>
                <w:sz w:val="21"/>
              </w:rPr>
              <w:t xml:space="preserve"> </w:t>
            </w:r>
          </w:p>
        </w:tc>
        <w:tc>
          <w:tcPr>
            <w:tcW w:w="708" w:type="dxa"/>
          </w:tcPr>
          <w:p>
            <w:pPr>
              <w:pStyle w:val="9"/>
              <w:spacing w:before="8" w:line="310" w:lineRule="atLeast"/>
              <w:ind w:left="141" w:right="26"/>
              <w:rPr>
                <w:b/>
                <w:sz w:val="21"/>
              </w:rPr>
            </w:pPr>
            <w:r>
              <w:rPr>
                <w:b/>
                <w:sz w:val="21"/>
              </w:rPr>
              <w:t>保管期限</w:t>
            </w:r>
            <w:r>
              <w:rPr>
                <w:b/>
                <w:w w:val="99"/>
                <w:sz w:val="21"/>
              </w:rPr>
              <w:t xml:space="preserve"> </w:t>
            </w:r>
          </w:p>
        </w:tc>
        <w:tc>
          <w:tcPr>
            <w:tcW w:w="588" w:type="dxa"/>
          </w:tcPr>
          <w:p>
            <w:pPr>
              <w:pStyle w:val="9"/>
              <w:spacing w:before="8" w:line="310" w:lineRule="atLeast"/>
              <w:ind w:left="186" w:right="72"/>
              <w:rPr>
                <w:b/>
                <w:sz w:val="21"/>
              </w:rPr>
            </w:pPr>
            <w:r>
              <w:rPr>
                <w:b/>
                <w:sz w:val="21"/>
              </w:rPr>
              <w:t>备注</w:t>
            </w:r>
            <w:r>
              <w:rPr>
                <w:b/>
                <w:w w:val="99"/>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6" w:hRule="atLeast"/>
        </w:trPr>
        <w:tc>
          <w:tcPr>
            <w:tcW w:w="643" w:type="dxa"/>
          </w:tcPr>
          <w:p>
            <w:pPr>
              <w:pStyle w:val="9"/>
              <w:spacing w:before="87"/>
              <w:ind w:left="138" w:right="23"/>
              <w:jc w:val="center"/>
              <w:rPr>
                <w:b/>
                <w:sz w:val="21"/>
              </w:rPr>
            </w:pPr>
            <w:r>
              <w:rPr>
                <w:b/>
                <w:sz w:val="21"/>
              </w:rPr>
              <w:t xml:space="preserve">l </w:t>
            </w:r>
          </w:p>
        </w:tc>
        <w:tc>
          <w:tcPr>
            <w:tcW w:w="6505" w:type="dxa"/>
          </w:tcPr>
          <w:p>
            <w:pPr>
              <w:pStyle w:val="9"/>
              <w:spacing w:before="87"/>
              <w:ind w:left="105"/>
              <w:rPr>
                <w:b/>
                <w:sz w:val="21"/>
              </w:rPr>
            </w:pPr>
            <w:r>
              <w:rPr>
                <w:b/>
                <w:sz w:val="21"/>
              </w:rPr>
              <w:t>反映公司发展的声像文件</w:t>
            </w:r>
            <w:r>
              <w:rPr>
                <w:b/>
                <w:w w:val="99"/>
                <w:sz w:val="21"/>
              </w:rPr>
              <w:t xml:space="preserve"> </w:t>
            </w:r>
          </w:p>
        </w:tc>
        <w:tc>
          <w:tcPr>
            <w:tcW w:w="1129" w:type="dxa"/>
          </w:tcPr>
          <w:p>
            <w:pPr>
              <w:pStyle w:val="9"/>
              <w:spacing w:before="87"/>
              <w:ind w:left="115"/>
              <w:jc w:val="center"/>
              <w:rPr>
                <w:sz w:val="21"/>
              </w:rPr>
            </w:pPr>
            <w:r>
              <w:rPr>
                <w:w w:val="100"/>
                <w:sz w:val="21"/>
              </w:rPr>
              <w:t xml:space="preserve"> </w:t>
            </w:r>
          </w:p>
        </w:tc>
        <w:tc>
          <w:tcPr>
            <w:tcW w:w="708" w:type="dxa"/>
          </w:tcPr>
          <w:p>
            <w:pPr>
              <w:pStyle w:val="9"/>
              <w:spacing w:before="87"/>
              <w:ind w:left="112"/>
              <w:jc w:val="center"/>
              <w:rPr>
                <w:sz w:val="21"/>
              </w:rPr>
            </w:pPr>
            <w:r>
              <w:rPr>
                <w:w w:val="100"/>
                <w:sz w:val="21"/>
              </w:rPr>
              <w:t xml:space="preserve"> </w:t>
            </w:r>
          </w:p>
        </w:tc>
        <w:tc>
          <w:tcPr>
            <w:tcW w:w="588" w:type="dxa"/>
          </w:tcPr>
          <w:p>
            <w:pPr>
              <w:pStyle w:val="9"/>
              <w:spacing w:before="87"/>
              <w:ind w:right="178"/>
              <w:jc w:val="right"/>
              <w:rPr>
                <w:sz w:val="21"/>
              </w:rPr>
            </w:pPr>
            <w:r>
              <w:rPr>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94" w:hRule="atLeast"/>
        </w:trPr>
        <w:tc>
          <w:tcPr>
            <w:tcW w:w="643" w:type="dxa"/>
          </w:tcPr>
          <w:p>
            <w:pPr>
              <w:pStyle w:val="9"/>
              <w:spacing w:before="10"/>
              <w:rPr>
                <w:b/>
                <w:sz w:val="24"/>
              </w:rPr>
            </w:pPr>
          </w:p>
          <w:p>
            <w:pPr>
              <w:pStyle w:val="9"/>
              <w:ind w:left="136" w:right="23"/>
              <w:jc w:val="center"/>
              <w:rPr>
                <w:sz w:val="21"/>
              </w:rPr>
            </w:pPr>
            <w:r>
              <w:rPr>
                <w:sz w:val="21"/>
              </w:rPr>
              <w:t xml:space="preserve">1.1 </w:t>
            </w:r>
          </w:p>
        </w:tc>
        <w:tc>
          <w:tcPr>
            <w:tcW w:w="6505" w:type="dxa"/>
          </w:tcPr>
          <w:p>
            <w:pPr>
              <w:pStyle w:val="9"/>
              <w:spacing w:before="25" w:line="278" w:lineRule="auto"/>
              <w:ind w:left="105" w:right="51"/>
              <w:rPr>
                <w:sz w:val="21"/>
              </w:rPr>
            </w:pPr>
            <w:r>
              <w:rPr>
                <w:sz w:val="21"/>
              </w:rPr>
              <w:t>公司（含局、厂，下同）党委会议、董事会会议、监事会会议、总经理办公会、年度工作会、职工代表大会以及其它重要会议形成的声像</w:t>
            </w:r>
          </w:p>
          <w:p>
            <w:pPr>
              <w:pStyle w:val="9"/>
              <w:spacing w:line="226" w:lineRule="exact"/>
              <w:ind w:left="105"/>
              <w:rPr>
                <w:sz w:val="21"/>
              </w:rPr>
            </w:pPr>
            <w:r>
              <w:rPr>
                <w:sz w:val="21"/>
              </w:rPr>
              <w:t xml:space="preserve">文件 </w:t>
            </w:r>
          </w:p>
        </w:tc>
        <w:tc>
          <w:tcPr>
            <w:tcW w:w="1129" w:type="dxa"/>
          </w:tcPr>
          <w:p>
            <w:pPr>
              <w:pStyle w:val="9"/>
              <w:spacing w:before="10"/>
              <w:rPr>
                <w:b/>
                <w:sz w:val="24"/>
              </w:rPr>
            </w:pPr>
          </w:p>
          <w:p>
            <w:pPr>
              <w:pStyle w:val="9"/>
              <w:ind w:left="177" w:right="62"/>
              <w:jc w:val="center"/>
              <w:rPr>
                <w:sz w:val="21"/>
              </w:rPr>
            </w:pPr>
            <w:r>
              <w:rPr>
                <w:sz w:val="21"/>
              </w:rPr>
              <w:t xml:space="preserve">形成单位 </w:t>
            </w:r>
          </w:p>
        </w:tc>
        <w:tc>
          <w:tcPr>
            <w:tcW w:w="708" w:type="dxa"/>
          </w:tcPr>
          <w:p>
            <w:pPr>
              <w:pStyle w:val="9"/>
              <w:spacing w:before="10"/>
              <w:rPr>
                <w:b/>
                <w:sz w:val="24"/>
              </w:rPr>
            </w:pPr>
          </w:p>
          <w:p>
            <w:pPr>
              <w:pStyle w:val="9"/>
              <w:ind w:left="123" w:right="9"/>
              <w:jc w:val="center"/>
              <w:rPr>
                <w:sz w:val="21"/>
              </w:rPr>
            </w:pPr>
            <w:r>
              <w:rPr>
                <w:sz w:val="21"/>
              </w:rPr>
              <w:t xml:space="preserve">永久 </w:t>
            </w:r>
          </w:p>
        </w:tc>
        <w:tc>
          <w:tcPr>
            <w:tcW w:w="588" w:type="dxa"/>
          </w:tcPr>
          <w:p>
            <w:pPr>
              <w:pStyle w:val="9"/>
              <w:spacing w:before="10"/>
              <w:rPr>
                <w:b/>
                <w:sz w:val="24"/>
              </w:rPr>
            </w:pPr>
          </w:p>
          <w:p>
            <w:pPr>
              <w:pStyle w:val="9"/>
              <w:ind w:right="178"/>
              <w:jc w:val="right"/>
              <w:rPr>
                <w:sz w:val="21"/>
              </w:rPr>
            </w:pPr>
            <w:r>
              <w:rPr>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6" w:hRule="atLeast"/>
        </w:trPr>
        <w:tc>
          <w:tcPr>
            <w:tcW w:w="643" w:type="dxa"/>
          </w:tcPr>
          <w:p>
            <w:pPr>
              <w:pStyle w:val="9"/>
              <w:spacing w:before="93"/>
              <w:ind w:left="136" w:right="23"/>
              <w:jc w:val="center"/>
              <w:rPr>
                <w:sz w:val="21"/>
              </w:rPr>
            </w:pPr>
            <w:r>
              <w:rPr>
                <w:sz w:val="21"/>
              </w:rPr>
              <w:t xml:space="preserve">1.2 </w:t>
            </w:r>
          </w:p>
        </w:tc>
        <w:tc>
          <w:tcPr>
            <w:tcW w:w="6505" w:type="dxa"/>
          </w:tcPr>
          <w:p>
            <w:pPr>
              <w:pStyle w:val="9"/>
              <w:spacing w:before="93"/>
              <w:ind w:left="105"/>
              <w:rPr>
                <w:sz w:val="21"/>
              </w:rPr>
            </w:pPr>
            <w:r>
              <w:rPr>
                <w:sz w:val="21"/>
              </w:rPr>
              <w:t xml:space="preserve">公司重要来访、重要会见、重要接待等工作形成的声像文件 </w:t>
            </w:r>
          </w:p>
        </w:tc>
        <w:tc>
          <w:tcPr>
            <w:tcW w:w="1129" w:type="dxa"/>
          </w:tcPr>
          <w:p>
            <w:pPr>
              <w:pStyle w:val="9"/>
              <w:spacing w:before="93"/>
              <w:ind w:left="177" w:right="62"/>
              <w:jc w:val="center"/>
              <w:rPr>
                <w:sz w:val="21"/>
              </w:rPr>
            </w:pPr>
            <w:r>
              <w:rPr>
                <w:sz w:val="21"/>
              </w:rPr>
              <w:t xml:space="preserve">形成单位 </w:t>
            </w:r>
          </w:p>
        </w:tc>
        <w:tc>
          <w:tcPr>
            <w:tcW w:w="708" w:type="dxa"/>
          </w:tcPr>
          <w:p>
            <w:pPr>
              <w:pStyle w:val="9"/>
              <w:spacing w:before="93"/>
              <w:ind w:left="123" w:right="9"/>
              <w:jc w:val="center"/>
              <w:rPr>
                <w:sz w:val="21"/>
              </w:rPr>
            </w:pPr>
            <w:r>
              <w:rPr>
                <w:sz w:val="21"/>
              </w:rPr>
              <w:t xml:space="preserve">永久 </w:t>
            </w:r>
          </w:p>
        </w:tc>
        <w:tc>
          <w:tcPr>
            <w:tcW w:w="588" w:type="dxa"/>
          </w:tcPr>
          <w:p>
            <w:pPr>
              <w:pStyle w:val="9"/>
              <w:spacing w:before="93"/>
              <w:ind w:right="178"/>
              <w:jc w:val="right"/>
              <w:rPr>
                <w:sz w:val="21"/>
              </w:rPr>
            </w:pPr>
            <w:r>
              <w:rPr>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3" w:hRule="atLeast"/>
        </w:trPr>
        <w:tc>
          <w:tcPr>
            <w:tcW w:w="643" w:type="dxa"/>
          </w:tcPr>
          <w:p>
            <w:pPr>
              <w:pStyle w:val="9"/>
              <w:spacing w:before="90"/>
              <w:ind w:left="136" w:right="23"/>
              <w:jc w:val="center"/>
              <w:rPr>
                <w:sz w:val="21"/>
              </w:rPr>
            </w:pPr>
            <w:r>
              <w:rPr>
                <w:sz w:val="21"/>
              </w:rPr>
              <w:t xml:space="preserve">1.3 </w:t>
            </w:r>
          </w:p>
        </w:tc>
        <w:tc>
          <w:tcPr>
            <w:tcW w:w="6505" w:type="dxa"/>
          </w:tcPr>
          <w:p>
            <w:pPr>
              <w:pStyle w:val="9"/>
              <w:spacing w:before="90"/>
              <w:ind w:left="105"/>
              <w:rPr>
                <w:sz w:val="21"/>
              </w:rPr>
            </w:pPr>
            <w:r>
              <w:rPr>
                <w:sz w:val="21"/>
              </w:rPr>
              <w:t xml:space="preserve">公司主办或主要参与的重要活动形成的声像文件 </w:t>
            </w:r>
          </w:p>
        </w:tc>
        <w:tc>
          <w:tcPr>
            <w:tcW w:w="1129" w:type="dxa"/>
          </w:tcPr>
          <w:p>
            <w:pPr>
              <w:pStyle w:val="9"/>
              <w:spacing w:before="90"/>
              <w:ind w:left="177" w:right="62"/>
              <w:jc w:val="center"/>
              <w:rPr>
                <w:sz w:val="21"/>
              </w:rPr>
            </w:pPr>
            <w:r>
              <w:rPr>
                <w:sz w:val="21"/>
              </w:rPr>
              <w:t xml:space="preserve">形成单位 </w:t>
            </w:r>
          </w:p>
        </w:tc>
        <w:tc>
          <w:tcPr>
            <w:tcW w:w="708" w:type="dxa"/>
          </w:tcPr>
          <w:p>
            <w:pPr>
              <w:pStyle w:val="9"/>
              <w:spacing w:before="90"/>
              <w:ind w:left="123" w:right="9"/>
              <w:jc w:val="center"/>
              <w:rPr>
                <w:sz w:val="21"/>
              </w:rPr>
            </w:pPr>
            <w:r>
              <w:rPr>
                <w:sz w:val="21"/>
              </w:rPr>
              <w:t xml:space="preserve">永久 </w:t>
            </w:r>
          </w:p>
        </w:tc>
        <w:tc>
          <w:tcPr>
            <w:tcW w:w="588" w:type="dxa"/>
          </w:tcPr>
          <w:p>
            <w:pPr>
              <w:pStyle w:val="9"/>
              <w:spacing w:before="90"/>
              <w:ind w:right="178"/>
              <w:jc w:val="right"/>
              <w:rPr>
                <w:sz w:val="21"/>
              </w:rPr>
            </w:pPr>
            <w:r>
              <w:rPr>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35" w:hRule="atLeast"/>
        </w:trPr>
        <w:tc>
          <w:tcPr>
            <w:tcW w:w="643" w:type="dxa"/>
          </w:tcPr>
          <w:p>
            <w:pPr>
              <w:pStyle w:val="9"/>
              <w:rPr>
                <w:b/>
                <w:sz w:val="20"/>
              </w:rPr>
            </w:pPr>
          </w:p>
          <w:p>
            <w:pPr>
              <w:pStyle w:val="9"/>
              <w:spacing w:before="1"/>
              <w:rPr>
                <w:b/>
                <w:sz w:val="18"/>
              </w:rPr>
            </w:pPr>
          </w:p>
          <w:p>
            <w:pPr>
              <w:pStyle w:val="9"/>
              <w:ind w:left="136" w:right="23"/>
              <w:jc w:val="center"/>
              <w:rPr>
                <w:sz w:val="21"/>
              </w:rPr>
            </w:pPr>
            <w:r>
              <w:rPr>
                <w:sz w:val="21"/>
              </w:rPr>
              <w:t xml:space="preserve">1.4 </w:t>
            </w:r>
          </w:p>
        </w:tc>
        <w:tc>
          <w:tcPr>
            <w:tcW w:w="6505" w:type="dxa"/>
          </w:tcPr>
          <w:p>
            <w:pPr>
              <w:pStyle w:val="9"/>
              <w:spacing w:before="25" w:line="278" w:lineRule="auto"/>
              <w:ind w:left="105" w:right="81"/>
              <w:jc w:val="both"/>
              <w:rPr>
                <w:sz w:val="21"/>
              </w:rPr>
            </w:pPr>
            <w:r>
              <w:rPr>
                <w:sz w:val="21"/>
              </w:rPr>
              <w:t>公司在战略发展、计划合同、招投标、资产、财务管理、市场营销、资本运营、人力资源管理、科技与环境保护管理、质量安全及档案管理、企业管理、国际交流与合作、审计、监察、党群、工会、企业文</w:t>
            </w:r>
          </w:p>
          <w:p>
            <w:pPr>
              <w:pStyle w:val="9"/>
              <w:spacing w:line="254" w:lineRule="exact"/>
              <w:ind w:left="105"/>
              <w:rPr>
                <w:sz w:val="21"/>
              </w:rPr>
            </w:pPr>
            <w:r>
              <w:rPr>
                <w:sz w:val="21"/>
              </w:rPr>
              <w:t xml:space="preserve">化建设、新闻宣传、履行社会责任以及其他工作中形成的声像文件 </w:t>
            </w:r>
          </w:p>
        </w:tc>
        <w:tc>
          <w:tcPr>
            <w:tcW w:w="1129" w:type="dxa"/>
          </w:tcPr>
          <w:p>
            <w:pPr>
              <w:pStyle w:val="9"/>
              <w:rPr>
                <w:b/>
                <w:sz w:val="20"/>
              </w:rPr>
            </w:pPr>
          </w:p>
          <w:p>
            <w:pPr>
              <w:pStyle w:val="9"/>
              <w:spacing w:before="1"/>
              <w:rPr>
                <w:b/>
                <w:sz w:val="18"/>
              </w:rPr>
            </w:pPr>
          </w:p>
          <w:p>
            <w:pPr>
              <w:pStyle w:val="9"/>
              <w:ind w:left="177" w:right="62"/>
              <w:jc w:val="center"/>
              <w:rPr>
                <w:sz w:val="21"/>
              </w:rPr>
            </w:pPr>
            <w:r>
              <w:rPr>
                <w:sz w:val="21"/>
              </w:rPr>
              <w:t xml:space="preserve">形成单位 </w:t>
            </w:r>
          </w:p>
        </w:tc>
        <w:tc>
          <w:tcPr>
            <w:tcW w:w="708" w:type="dxa"/>
          </w:tcPr>
          <w:p>
            <w:pPr>
              <w:pStyle w:val="9"/>
              <w:rPr>
                <w:b/>
                <w:sz w:val="20"/>
              </w:rPr>
            </w:pPr>
          </w:p>
          <w:p>
            <w:pPr>
              <w:pStyle w:val="9"/>
              <w:spacing w:before="1"/>
              <w:rPr>
                <w:b/>
                <w:sz w:val="18"/>
              </w:rPr>
            </w:pPr>
          </w:p>
          <w:p>
            <w:pPr>
              <w:pStyle w:val="9"/>
              <w:ind w:left="123" w:right="9"/>
              <w:jc w:val="center"/>
              <w:rPr>
                <w:sz w:val="21"/>
              </w:rPr>
            </w:pPr>
            <w:r>
              <w:rPr>
                <w:sz w:val="21"/>
              </w:rPr>
              <w:t xml:space="preserve">永久 </w:t>
            </w:r>
          </w:p>
        </w:tc>
        <w:tc>
          <w:tcPr>
            <w:tcW w:w="588" w:type="dxa"/>
          </w:tcPr>
          <w:p>
            <w:pPr>
              <w:pStyle w:val="9"/>
              <w:rPr>
                <w:b/>
                <w:sz w:val="20"/>
              </w:rPr>
            </w:pPr>
          </w:p>
          <w:p>
            <w:pPr>
              <w:pStyle w:val="9"/>
              <w:spacing w:before="1"/>
              <w:rPr>
                <w:b/>
                <w:sz w:val="18"/>
              </w:rPr>
            </w:pPr>
          </w:p>
          <w:p>
            <w:pPr>
              <w:pStyle w:val="9"/>
              <w:ind w:right="178"/>
              <w:jc w:val="right"/>
              <w:rPr>
                <w:sz w:val="21"/>
              </w:rPr>
            </w:pPr>
            <w:r>
              <w:rPr>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5" w:hRule="atLeast"/>
        </w:trPr>
        <w:tc>
          <w:tcPr>
            <w:tcW w:w="643" w:type="dxa"/>
          </w:tcPr>
          <w:p>
            <w:pPr>
              <w:pStyle w:val="9"/>
              <w:spacing w:before="92"/>
              <w:ind w:left="136" w:right="23"/>
              <w:jc w:val="center"/>
              <w:rPr>
                <w:sz w:val="21"/>
              </w:rPr>
            </w:pPr>
            <w:r>
              <w:rPr>
                <w:sz w:val="21"/>
              </w:rPr>
              <w:t xml:space="preserve">1.5 </w:t>
            </w:r>
          </w:p>
        </w:tc>
        <w:tc>
          <w:tcPr>
            <w:tcW w:w="6505" w:type="dxa"/>
          </w:tcPr>
          <w:p>
            <w:pPr>
              <w:pStyle w:val="9"/>
              <w:spacing w:before="92"/>
              <w:ind w:left="105"/>
              <w:rPr>
                <w:sz w:val="21"/>
              </w:rPr>
            </w:pPr>
            <w:r>
              <w:rPr>
                <w:sz w:val="21"/>
              </w:rPr>
              <w:t xml:space="preserve">其他有保存价值的声像文件 </w:t>
            </w:r>
          </w:p>
        </w:tc>
        <w:tc>
          <w:tcPr>
            <w:tcW w:w="1129" w:type="dxa"/>
          </w:tcPr>
          <w:p>
            <w:pPr>
              <w:pStyle w:val="9"/>
              <w:spacing w:before="92"/>
              <w:ind w:left="177" w:right="62"/>
              <w:jc w:val="center"/>
              <w:rPr>
                <w:sz w:val="21"/>
              </w:rPr>
            </w:pPr>
            <w:r>
              <w:rPr>
                <w:sz w:val="21"/>
              </w:rPr>
              <w:t xml:space="preserve">形成单位 </w:t>
            </w:r>
          </w:p>
        </w:tc>
        <w:tc>
          <w:tcPr>
            <w:tcW w:w="708" w:type="dxa"/>
          </w:tcPr>
          <w:p>
            <w:pPr>
              <w:pStyle w:val="9"/>
              <w:spacing w:before="92"/>
              <w:ind w:left="123" w:right="9"/>
              <w:jc w:val="center"/>
              <w:rPr>
                <w:sz w:val="21"/>
              </w:rPr>
            </w:pPr>
            <w:r>
              <w:rPr>
                <w:sz w:val="21"/>
              </w:rPr>
              <w:t xml:space="preserve">10 年 </w:t>
            </w:r>
          </w:p>
        </w:tc>
        <w:tc>
          <w:tcPr>
            <w:tcW w:w="588" w:type="dxa"/>
          </w:tcPr>
          <w:p>
            <w:pPr>
              <w:pStyle w:val="9"/>
              <w:spacing w:before="92"/>
              <w:ind w:right="178"/>
              <w:jc w:val="right"/>
              <w:rPr>
                <w:sz w:val="21"/>
              </w:rPr>
            </w:pPr>
            <w:r>
              <w:rPr>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3" w:hRule="atLeast"/>
        </w:trPr>
        <w:tc>
          <w:tcPr>
            <w:tcW w:w="643" w:type="dxa"/>
          </w:tcPr>
          <w:p>
            <w:pPr>
              <w:pStyle w:val="9"/>
              <w:spacing w:before="90"/>
              <w:ind w:left="138" w:right="23"/>
              <w:jc w:val="center"/>
              <w:rPr>
                <w:b/>
                <w:sz w:val="21"/>
              </w:rPr>
            </w:pPr>
            <w:r>
              <w:rPr>
                <w:b/>
                <w:sz w:val="21"/>
              </w:rPr>
              <w:t xml:space="preserve">2 </w:t>
            </w:r>
          </w:p>
        </w:tc>
        <w:tc>
          <w:tcPr>
            <w:tcW w:w="6505" w:type="dxa"/>
          </w:tcPr>
          <w:p>
            <w:pPr>
              <w:pStyle w:val="9"/>
              <w:spacing w:before="90"/>
              <w:ind w:left="105"/>
              <w:rPr>
                <w:b/>
                <w:sz w:val="21"/>
              </w:rPr>
            </w:pPr>
            <w:r>
              <w:rPr>
                <w:b/>
                <w:sz w:val="21"/>
              </w:rPr>
              <w:t>反映公司流域工程建设、生产运行及经营管理声像文件</w:t>
            </w:r>
            <w:r>
              <w:rPr>
                <w:b/>
                <w:w w:val="99"/>
                <w:sz w:val="21"/>
              </w:rPr>
              <w:t xml:space="preserve"> </w:t>
            </w:r>
          </w:p>
        </w:tc>
        <w:tc>
          <w:tcPr>
            <w:tcW w:w="1129" w:type="dxa"/>
          </w:tcPr>
          <w:p>
            <w:pPr>
              <w:pStyle w:val="9"/>
              <w:spacing w:before="90"/>
              <w:ind w:left="115"/>
              <w:jc w:val="center"/>
              <w:rPr>
                <w:sz w:val="21"/>
              </w:rPr>
            </w:pPr>
            <w:r>
              <w:rPr>
                <w:w w:val="100"/>
                <w:sz w:val="21"/>
              </w:rPr>
              <w:t xml:space="preserve"> </w:t>
            </w:r>
          </w:p>
        </w:tc>
        <w:tc>
          <w:tcPr>
            <w:tcW w:w="708" w:type="dxa"/>
          </w:tcPr>
          <w:p>
            <w:pPr>
              <w:pStyle w:val="9"/>
              <w:spacing w:before="90"/>
              <w:ind w:left="112"/>
              <w:jc w:val="center"/>
              <w:rPr>
                <w:sz w:val="21"/>
              </w:rPr>
            </w:pPr>
            <w:r>
              <w:rPr>
                <w:w w:val="100"/>
                <w:sz w:val="21"/>
              </w:rPr>
              <w:t xml:space="preserve"> </w:t>
            </w:r>
          </w:p>
        </w:tc>
        <w:tc>
          <w:tcPr>
            <w:tcW w:w="588" w:type="dxa"/>
          </w:tcPr>
          <w:p>
            <w:pPr>
              <w:pStyle w:val="9"/>
              <w:spacing w:before="90"/>
              <w:ind w:right="178"/>
              <w:jc w:val="right"/>
              <w:rPr>
                <w:sz w:val="21"/>
              </w:rPr>
            </w:pPr>
            <w:r>
              <w:rPr>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3" w:hRule="atLeast"/>
        </w:trPr>
        <w:tc>
          <w:tcPr>
            <w:tcW w:w="643" w:type="dxa"/>
          </w:tcPr>
          <w:p>
            <w:pPr>
              <w:pStyle w:val="9"/>
              <w:spacing w:before="90"/>
              <w:ind w:left="136" w:right="23"/>
              <w:jc w:val="center"/>
              <w:rPr>
                <w:sz w:val="21"/>
              </w:rPr>
            </w:pPr>
            <w:r>
              <w:rPr>
                <w:sz w:val="21"/>
              </w:rPr>
              <w:t xml:space="preserve">2.1 </w:t>
            </w:r>
          </w:p>
        </w:tc>
        <w:tc>
          <w:tcPr>
            <w:tcW w:w="6505" w:type="dxa"/>
          </w:tcPr>
          <w:p>
            <w:pPr>
              <w:pStyle w:val="9"/>
              <w:spacing w:before="90"/>
              <w:ind w:left="105"/>
              <w:rPr>
                <w:sz w:val="21"/>
              </w:rPr>
            </w:pPr>
            <w:r>
              <w:rPr>
                <w:sz w:val="21"/>
              </w:rPr>
              <w:t xml:space="preserve">记录工程论证与决策过程的声像文件 </w:t>
            </w:r>
          </w:p>
        </w:tc>
        <w:tc>
          <w:tcPr>
            <w:tcW w:w="1129" w:type="dxa"/>
          </w:tcPr>
          <w:p>
            <w:pPr>
              <w:pStyle w:val="9"/>
              <w:spacing w:before="90"/>
              <w:ind w:left="177" w:right="62"/>
              <w:jc w:val="center"/>
              <w:rPr>
                <w:sz w:val="21"/>
              </w:rPr>
            </w:pPr>
            <w:r>
              <w:rPr>
                <w:sz w:val="21"/>
              </w:rPr>
              <w:t xml:space="preserve">形成单位 </w:t>
            </w:r>
          </w:p>
        </w:tc>
        <w:tc>
          <w:tcPr>
            <w:tcW w:w="708" w:type="dxa"/>
          </w:tcPr>
          <w:p>
            <w:pPr>
              <w:pStyle w:val="9"/>
              <w:spacing w:before="90"/>
              <w:ind w:left="123" w:right="9"/>
              <w:jc w:val="center"/>
              <w:rPr>
                <w:sz w:val="21"/>
              </w:rPr>
            </w:pPr>
            <w:r>
              <w:rPr>
                <w:sz w:val="21"/>
              </w:rPr>
              <w:t xml:space="preserve">永久 </w:t>
            </w:r>
          </w:p>
        </w:tc>
        <w:tc>
          <w:tcPr>
            <w:tcW w:w="588" w:type="dxa"/>
          </w:tcPr>
          <w:p>
            <w:pPr>
              <w:pStyle w:val="9"/>
              <w:spacing w:before="90"/>
              <w:ind w:right="178"/>
              <w:jc w:val="right"/>
              <w:rPr>
                <w:sz w:val="21"/>
              </w:rPr>
            </w:pPr>
            <w:r>
              <w:rPr>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3" w:hRule="atLeast"/>
        </w:trPr>
        <w:tc>
          <w:tcPr>
            <w:tcW w:w="643" w:type="dxa"/>
          </w:tcPr>
          <w:p>
            <w:pPr>
              <w:pStyle w:val="9"/>
              <w:spacing w:before="92"/>
              <w:ind w:left="136" w:right="23"/>
              <w:jc w:val="center"/>
              <w:rPr>
                <w:sz w:val="21"/>
              </w:rPr>
            </w:pPr>
            <w:r>
              <w:rPr>
                <w:sz w:val="21"/>
              </w:rPr>
              <w:t xml:space="preserve">2.2 </w:t>
            </w:r>
          </w:p>
        </w:tc>
        <w:tc>
          <w:tcPr>
            <w:tcW w:w="6505" w:type="dxa"/>
          </w:tcPr>
          <w:p>
            <w:pPr>
              <w:pStyle w:val="9"/>
              <w:spacing w:before="92"/>
              <w:ind w:left="105"/>
              <w:rPr>
                <w:sz w:val="21"/>
              </w:rPr>
            </w:pPr>
            <w:r>
              <w:rPr>
                <w:sz w:val="21"/>
              </w:rPr>
              <w:t xml:space="preserve">记录坝库区及河流地理原貌的声像文件 </w:t>
            </w:r>
          </w:p>
        </w:tc>
        <w:tc>
          <w:tcPr>
            <w:tcW w:w="1129" w:type="dxa"/>
          </w:tcPr>
          <w:p>
            <w:pPr>
              <w:pStyle w:val="9"/>
              <w:spacing w:before="92"/>
              <w:ind w:left="177" w:right="62"/>
              <w:jc w:val="center"/>
              <w:rPr>
                <w:sz w:val="21"/>
              </w:rPr>
            </w:pPr>
            <w:r>
              <w:rPr>
                <w:sz w:val="21"/>
              </w:rPr>
              <w:t xml:space="preserve">形成单位 </w:t>
            </w:r>
          </w:p>
        </w:tc>
        <w:tc>
          <w:tcPr>
            <w:tcW w:w="708" w:type="dxa"/>
          </w:tcPr>
          <w:p>
            <w:pPr>
              <w:pStyle w:val="9"/>
              <w:spacing w:before="92"/>
              <w:ind w:left="123" w:right="9"/>
              <w:jc w:val="center"/>
              <w:rPr>
                <w:sz w:val="21"/>
              </w:rPr>
            </w:pPr>
            <w:r>
              <w:rPr>
                <w:sz w:val="21"/>
              </w:rPr>
              <w:t xml:space="preserve">永久 </w:t>
            </w:r>
          </w:p>
        </w:tc>
        <w:tc>
          <w:tcPr>
            <w:tcW w:w="588" w:type="dxa"/>
          </w:tcPr>
          <w:p>
            <w:pPr>
              <w:pStyle w:val="9"/>
              <w:spacing w:before="92"/>
              <w:ind w:right="178"/>
              <w:jc w:val="right"/>
              <w:rPr>
                <w:sz w:val="21"/>
              </w:rPr>
            </w:pPr>
            <w:r>
              <w:rPr>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69" w:hRule="atLeast"/>
        </w:trPr>
        <w:tc>
          <w:tcPr>
            <w:tcW w:w="643" w:type="dxa"/>
          </w:tcPr>
          <w:p>
            <w:pPr>
              <w:pStyle w:val="9"/>
              <w:spacing w:before="12"/>
              <w:rPr>
                <w:b/>
                <w:sz w:val="15"/>
              </w:rPr>
            </w:pPr>
          </w:p>
          <w:p>
            <w:pPr>
              <w:pStyle w:val="9"/>
              <w:spacing w:before="1"/>
              <w:ind w:left="136" w:right="23"/>
              <w:jc w:val="center"/>
              <w:rPr>
                <w:sz w:val="21"/>
              </w:rPr>
            </w:pPr>
            <w:r>
              <w:rPr>
                <w:sz w:val="21"/>
              </w:rPr>
              <w:t xml:space="preserve">2.3 </w:t>
            </w:r>
          </w:p>
        </w:tc>
        <w:tc>
          <w:tcPr>
            <w:tcW w:w="6505" w:type="dxa"/>
          </w:tcPr>
          <w:p>
            <w:pPr>
              <w:pStyle w:val="9"/>
              <w:spacing w:before="8" w:line="310" w:lineRule="atLeast"/>
              <w:ind w:left="105" w:right="-15"/>
              <w:rPr>
                <w:sz w:val="21"/>
              </w:rPr>
            </w:pPr>
            <w:r>
              <w:rPr>
                <w:spacing w:val="-5"/>
                <w:sz w:val="21"/>
              </w:rPr>
              <w:t>记录工程形象、重要工序、关键部位、隐蔽工程、重要节点、缺陷及处理、各类事故和灾害、重大技术创新、工程验收等方面的声像文件</w:t>
            </w:r>
            <w:r>
              <w:rPr>
                <w:sz w:val="21"/>
              </w:rPr>
              <w:t xml:space="preserve"> </w:t>
            </w:r>
          </w:p>
        </w:tc>
        <w:tc>
          <w:tcPr>
            <w:tcW w:w="1129" w:type="dxa"/>
          </w:tcPr>
          <w:p>
            <w:pPr>
              <w:pStyle w:val="9"/>
              <w:spacing w:before="12"/>
              <w:rPr>
                <w:b/>
                <w:sz w:val="15"/>
              </w:rPr>
            </w:pPr>
          </w:p>
          <w:p>
            <w:pPr>
              <w:pStyle w:val="9"/>
              <w:spacing w:before="1"/>
              <w:ind w:left="177" w:right="62"/>
              <w:jc w:val="center"/>
              <w:rPr>
                <w:sz w:val="21"/>
              </w:rPr>
            </w:pPr>
            <w:r>
              <w:rPr>
                <w:sz w:val="21"/>
              </w:rPr>
              <w:t xml:space="preserve">形成单位 </w:t>
            </w:r>
          </w:p>
        </w:tc>
        <w:tc>
          <w:tcPr>
            <w:tcW w:w="708" w:type="dxa"/>
          </w:tcPr>
          <w:p>
            <w:pPr>
              <w:pStyle w:val="9"/>
              <w:spacing w:before="12"/>
              <w:rPr>
                <w:b/>
                <w:sz w:val="15"/>
              </w:rPr>
            </w:pPr>
          </w:p>
          <w:p>
            <w:pPr>
              <w:pStyle w:val="9"/>
              <w:spacing w:before="1"/>
              <w:ind w:left="123" w:right="9"/>
              <w:jc w:val="center"/>
              <w:rPr>
                <w:sz w:val="21"/>
              </w:rPr>
            </w:pPr>
            <w:r>
              <w:rPr>
                <w:sz w:val="21"/>
              </w:rPr>
              <w:t xml:space="preserve">永久 </w:t>
            </w:r>
          </w:p>
        </w:tc>
        <w:tc>
          <w:tcPr>
            <w:tcW w:w="588" w:type="dxa"/>
          </w:tcPr>
          <w:p>
            <w:pPr>
              <w:pStyle w:val="9"/>
              <w:spacing w:before="12"/>
              <w:rPr>
                <w:b/>
                <w:sz w:val="15"/>
              </w:rPr>
            </w:pPr>
          </w:p>
          <w:p>
            <w:pPr>
              <w:pStyle w:val="9"/>
              <w:spacing w:before="1"/>
              <w:ind w:right="178"/>
              <w:jc w:val="right"/>
              <w:rPr>
                <w:sz w:val="21"/>
              </w:rPr>
            </w:pPr>
            <w:r>
              <w:rPr>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5" w:hRule="atLeast"/>
        </w:trPr>
        <w:tc>
          <w:tcPr>
            <w:tcW w:w="643" w:type="dxa"/>
          </w:tcPr>
          <w:p>
            <w:pPr>
              <w:pStyle w:val="9"/>
              <w:spacing w:before="92"/>
              <w:ind w:left="136" w:right="23"/>
              <w:jc w:val="center"/>
              <w:rPr>
                <w:sz w:val="21"/>
              </w:rPr>
            </w:pPr>
            <w:r>
              <w:rPr>
                <w:sz w:val="21"/>
              </w:rPr>
              <w:t xml:space="preserve">2.4 </w:t>
            </w:r>
          </w:p>
        </w:tc>
        <w:tc>
          <w:tcPr>
            <w:tcW w:w="6505" w:type="dxa"/>
          </w:tcPr>
          <w:p>
            <w:pPr>
              <w:pStyle w:val="9"/>
              <w:spacing w:before="92"/>
              <w:ind w:left="105"/>
              <w:rPr>
                <w:sz w:val="21"/>
              </w:rPr>
            </w:pPr>
            <w:r>
              <w:rPr>
                <w:sz w:val="21"/>
              </w:rPr>
              <w:t xml:space="preserve">施工过程中质量实时监控的视频记录 </w:t>
            </w:r>
          </w:p>
        </w:tc>
        <w:tc>
          <w:tcPr>
            <w:tcW w:w="1129" w:type="dxa"/>
          </w:tcPr>
          <w:p>
            <w:pPr>
              <w:pStyle w:val="9"/>
              <w:spacing w:before="92"/>
              <w:ind w:left="177" w:right="62"/>
              <w:jc w:val="center"/>
              <w:rPr>
                <w:sz w:val="21"/>
              </w:rPr>
            </w:pPr>
            <w:r>
              <w:rPr>
                <w:sz w:val="21"/>
              </w:rPr>
              <w:t xml:space="preserve">形成单位 </w:t>
            </w:r>
          </w:p>
        </w:tc>
        <w:tc>
          <w:tcPr>
            <w:tcW w:w="708" w:type="dxa"/>
          </w:tcPr>
          <w:p>
            <w:pPr>
              <w:pStyle w:val="9"/>
              <w:spacing w:before="92"/>
              <w:ind w:left="123" w:right="9"/>
              <w:jc w:val="center"/>
              <w:rPr>
                <w:sz w:val="21"/>
              </w:rPr>
            </w:pPr>
            <w:r>
              <w:rPr>
                <w:sz w:val="21"/>
              </w:rPr>
              <w:t xml:space="preserve">永久 </w:t>
            </w:r>
          </w:p>
        </w:tc>
        <w:tc>
          <w:tcPr>
            <w:tcW w:w="588" w:type="dxa"/>
          </w:tcPr>
          <w:p>
            <w:pPr>
              <w:pStyle w:val="9"/>
              <w:spacing w:before="92"/>
              <w:ind w:right="178"/>
              <w:jc w:val="right"/>
              <w:rPr>
                <w:sz w:val="21"/>
              </w:rPr>
            </w:pPr>
            <w:r>
              <w:rPr>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69" w:hRule="atLeast"/>
        </w:trPr>
        <w:tc>
          <w:tcPr>
            <w:tcW w:w="643" w:type="dxa"/>
          </w:tcPr>
          <w:p>
            <w:pPr>
              <w:pStyle w:val="9"/>
              <w:spacing w:before="10"/>
              <w:rPr>
                <w:b/>
                <w:sz w:val="15"/>
              </w:rPr>
            </w:pPr>
          </w:p>
          <w:p>
            <w:pPr>
              <w:pStyle w:val="9"/>
              <w:ind w:left="136" w:right="23"/>
              <w:jc w:val="center"/>
              <w:rPr>
                <w:sz w:val="21"/>
              </w:rPr>
            </w:pPr>
            <w:r>
              <w:rPr>
                <w:sz w:val="21"/>
              </w:rPr>
              <w:t xml:space="preserve">2.5 </w:t>
            </w:r>
          </w:p>
        </w:tc>
        <w:tc>
          <w:tcPr>
            <w:tcW w:w="6505" w:type="dxa"/>
          </w:tcPr>
          <w:p>
            <w:pPr>
              <w:pStyle w:val="9"/>
              <w:spacing w:before="5" w:line="310" w:lineRule="atLeast"/>
              <w:ind w:left="105" w:right="62"/>
              <w:rPr>
                <w:sz w:val="21"/>
              </w:rPr>
            </w:pPr>
            <w:r>
              <w:rPr>
                <w:sz w:val="21"/>
              </w:rPr>
              <w:t xml:space="preserve">记录工程建设与维护、生产及运行管理，招投标、质量安全、物资设备、科研、项目及施工区管理，审计稽查等工作的声像文件 </w:t>
            </w:r>
          </w:p>
        </w:tc>
        <w:tc>
          <w:tcPr>
            <w:tcW w:w="1129" w:type="dxa"/>
          </w:tcPr>
          <w:p>
            <w:pPr>
              <w:pStyle w:val="9"/>
              <w:spacing w:before="10"/>
              <w:rPr>
                <w:b/>
                <w:sz w:val="15"/>
              </w:rPr>
            </w:pPr>
          </w:p>
          <w:p>
            <w:pPr>
              <w:pStyle w:val="9"/>
              <w:ind w:left="177" w:right="62"/>
              <w:jc w:val="center"/>
              <w:rPr>
                <w:sz w:val="21"/>
              </w:rPr>
            </w:pPr>
            <w:r>
              <w:rPr>
                <w:sz w:val="21"/>
              </w:rPr>
              <w:t xml:space="preserve">形成单位 </w:t>
            </w:r>
          </w:p>
        </w:tc>
        <w:tc>
          <w:tcPr>
            <w:tcW w:w="708" w:type="dxa"/>
          </w:tcPr>
          <w:p>
            <w:pPr>
              <w:pStyle w:val="9"/>
              <w:spacing w:before="10"/>
              <w:rPr>
                <w:b/>
                <w:sz w:val="15"/>
              </w:rPr>
            </w:pPr>
          </w:p>
          <w:p>
            <w:pPr>
              <w:pStyle w:val="9"/>
              <w:ind w:left="123" w:right="9"/>
              <w:jc w:val="center"/>
              <w:rPr>
                <w:sz w:val="21"/>
              </w:rPr>
            </w:pPr>
            <w:r>
              <w:rPr>
                <w:sz w:val="21"/>
              </w:rPr>
              <w:t xml:space="preserve">30 年 </w:t>
            </w:r>
          </w:p>
        </w:tc>
        <w:tc>
          <w:tcPr>
            <w:tcW w:w="588" w:type="dxa"/>
          </w:tcPr>
          <w:p>
            <w:pPr>
              <w:pStyle w:val="9"/>
              <w:spacing w:before="10"/>
              <w:rPr>
                <w:b/>
                <w:sz w:val="15"/>
              </w:rPr>
            </w:pPr>
          </w:p>
          <w:p>
            <w:pPr>
              <w:pStyle w:val="9"/>
              <w:ind w:right="178"/>
              <w:jc w:val="right"/>
              <w:rPr>
                <w:sz w:val="21"/>
              </w:rPr>
            </w:pPr>
            <w:r>
              <w:rPr>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3" w:hRule="atLeast"/>
        </w:trPr>
        <w:tc>
          <w:tcPr>
            <w:tcW w:w="643" w:type="dxa"/>
          </w:tcPr>
          <w:p>
            <w:pPr>
              <w:pStyle w:val="9"/>
              <w:spacing w:before="92"/>
              <w:ind w:left="136" w:right="23"/>
              <w:jc w:val="center"/>
              <w:rPr>
                <w:sz w:val="21"/>
              </w:rPr>
            </w:pPr>
            <w:r>
              <w:rPr>
                <w:sz w:val="21"/>
              </w:rPr>
              <w:t xml:space="preserve">2.6 </w:t>
            </w:r>
          </w:p>
        </w:tc>
        <w:tc>
          <w:tcPr>
            <w:tcW w:w="6505" w:type="dxa"/>
          </w:tcPr>
          <w:p>
            <w:pPr>
              <w:pStyle w:val="9"/>
              <w:spacing w:before="92"/>
              <w:ind w:left="105"/>
              <w:rPr>
                <w:sz w:val="21"/>
              </w:rPr>
            </w:pPr>
            <w:r>
              <w:rPr>
                <w:sz w:val="21"/>
              </w:rPr>
              <w:t xml:space="preserve">记录枢纽运行、电力生产、枢纽安全监测等工作的声像文件 </w:t>
            </w:r>
          </w:p>
        </w:tc>
        <w:tc>
          <w:tcPr>
            <w:tcW w:w="1129" w:type="dxa"/>
          </w:tcPr>
          <w:p>
            <w:pPr>
              <w:pStyle w:val="9"/>
              <w:spacing w:before="92"/>
              <w:ind w:left="177" w:right="62"/>
              <w:jc w:val="center"/>
              <w:rPr>
                <w:sz w:val="21"/>
              </w:rPr>
            </w:pPr>
            <w:r>
              <w:rPr>
                <w:sz w:val="21"/>
              </w:rPr>
              <w:t xml:space="preserve">形成单位 </w:t>
            </w:r>
          </w:p>
        </w:tc>
        <w:tc>
          <w:tcPr>
            <w:tcW w:w="708" w:type="dxa"/>
          </w:tcPr>
          <w:p>
            <w:pPr>
              <w:pStyle w:val="9"/>
              <w:spacing w:before="92"/>
              <w:ind w:left="123" w:right="9"/>
              <w:jc w:val="center"/>
              <w:rPr>
                <w:sz w:val="21"/>
              </w:rPr>
            </w:pPr>
            <w:r>
              <w:rPr>
                <w:sz w:val="21"/>
              </w:rPr>
              <w:t xml:space="preserve">永久 </w:t>
            </w:r>
          </w:p>
        </w:tc>
        <w:tc>
          <w:tcPr>
            <w:tcW w:w="588" w:type="dxa"/>
          </w:tcPr>
          <w:p>
            <w:pPr>
              <w:pStyle w:val="9"/>
              <w:spacing w:before="92"/>
              <w:ind w:right="178"/>
              <w:jc w:val="right"/>
              <w:rPr>
                <w:sz w:val="21"/>
              </w:rPr>
            </w:pPr>
            <w:r>
              <w:rPr>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97" w:hRule="atLeast"/>
        </w:trPr>
        <w:tc>
          <w:tcPr>
            <w:tcW w:w="643" w:type="dxa"/>
          </w:tcPr>
          <w:p>
            <w:pPr>
              <w:pStyle w:val="9"/>
              <w:spacing w:before="10"/>
              <w:rPr>
                <w:b/>
                <w:sz w:val="24"/>
              </w:rPr>
            </w:pPr>
          </w:p>
          <w:p>
            <w:pPr>
              <w:pStyle w:val="9"/>
              <w:spacing w:before="1"/>
              <w:ind w:left="136" w:right="23"/>
              <w:jc w:val="center"/>
              <w:rPr>
                <w:sz w:val="21"/>
              </w:rPr>
            </w:pPr>
            <w:r>
              <w:rPr>
                <w:sz w:val="21"/>
              </w:rPr>
              <w:t xml:space="preserve">2.7 </w:t>
            </w:r>
          </w:p>
        </w:tc>
        <w:tc>
          <w:tcPr>
            <w:tcW w:w="6505" w:type="dxa"/>
          </w:tcPr>
          <w:p>
            <w:pPr>
              <w:pStyle w:val="9"/>
              <w:spacing w:before="25"/>
              <w:ind w:left="105"/>
              <w:rPr>
                <w:sz w:val="21"/>
              </w:rPr>
            </w:pPr>
            <w:r>
              <w:rPr>
                <w:sz w:val="21"/>
              </w:rPr>
              <w:t>移民工作形成的声像文件，包括实物指标调查、移民城镇原貌、移民</w:t>
            </w:r>
          </w:p>
          <w:p>
            <w:pPr>
              <w:pStyle w:val="9"/>
              <w:spacing w:before="2" w:line="310" w:lineRule="atLeast"/>
              <w:ind w:left="105" w:right="62"/>
              <w:rPr>
                <w:sz w:val="21"/>
              </w:rPr>
            </w:pPr>
            <w:r>
              <w:rPr>
                <w:sz w:val="21"/>
              </w:rPr>
              <w:t xml:space="preserve">搬迁安置过程、搬迁安置后生产生活、新城镇建设以及对口支援项目建设等 </w:t>
            </w:r>
          </w:p>
        </w:tc>
        <w:tc>
          <w:tcPr>
            <w:tcW w:w="1129" w:type="dxa"/>
          </w:tcPr>
          <w:p>
            <w:pPr>
              <w:pStyle w:val="9"/>
              <w:spacing w:before="10"/>
              <w:rPr>
                <w:b/>
                <w:sz w:val="24"/>
              </w:rPr>
            </w:pPr>
          </w:p>
          <w:p>
            <w:pPr>
              <w:pStyle w:val="9"/>
              <w:spacing w:before="1"/>
              <w:ind w:left="177" w:right="62"/>
              <w:jc w:val="center"/>
              <w:rPr>
                <w:sz w:val="21"/>
              </w:rPr>
            </w:pPr>
            <w:r>
              <w:rPr>
                <w:sz w:val="21"/>
              </w:rPr>
              <w:t xml:space="preserve">形成单位 </w:t>
            </w:r>
          </w:p>
        </w:tc>
        <w:tc>
          <w:tcPr>
            <w:tcW w:w="708" w:type="dxa"/>
          </w:tcPr>
          <w:p>
            <w:pPr>
              <w:pStyle w:val="9"/>
              <w:spacing w:before="10"/>
              <w:rPr>
                <w:b/>
                <w:sz w:val="24"/>
              </w:rPr>
            </w:pPr>
          </w:p>
          <w:p>
            <w:pPr>
              <w:pStyle w:val="9"/>
              <w:spacing w:before="1"/>
              <w:ind w:left="123" w:right="9"/>
              <w:jc w:val="center"/>
              <w:rPr>
                <w:sz w:val="21"/>
              </w:rPr>
            </w:pPr>
            <w:r>
              <w:rPr>
                <w:sz w:val="21"/>
              </w:rPr>
              <w:t xml:space="preserve">永久 </w:t>
            </w:r>
          </w:p>
        </w:tc>
        <w:tc>
          <w:tcPr>
            <w:tcW w:w="588" w:type="dxa"/>
          </w:tcPr>
          <w:p>
            <w:pPr>
              <w:pStyle w:val="9"/>
              <w:spacing w:before="10"/>
              <w:rPr>
                <w:b/>
                <w:sz w:val="24"/>
              </w:rPr>
            </w:pPr>
          </w:p>
          <w:p>
            <w:pPr>
              <w:pStyle w:val="9"/>
              <w:spacing w:before="1"/>
              <w:ind w:right="178"/>
              <w:jc w:val="right"/>
              <w:rPr>
                <w:sz w:val="21"/>
              </w:rPr>
            </w:pPr>
            <w:r>
              <w:rPr>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1" w:hRule="atLeast"/>
        </w:trPr>
        <w:tc>
          <w:tcPr>
            <w:tcW w:w="643" w:type="dxa"/>
          </w:tcPr>
          <w:p>
            <w:pPr>
              <w:pStyle w:val="9"/>
              <w:spacing w:before="7"/>
              <w:rPr>
                <w:b/>
                <w:sz w:val="14"/>
              </w:rPr>
            </w:pPr>
          </w:p>
          <w:p>
            <w:pPr>
              <w:pStyle w:val="9"/>
              <w:ind w:left="136" w:right="23"/>
              <w:jc w:val="center"/>
              <w:rPr>
                <w:sz w:val="21"/>
              </w:rPr>
            </w:pPr>
            <w:r>
              <w:rPr>
                <w:sz w:val="21"/>
              </w:rPr>
              <w:t xml:space="preserve">2.8 </w:t>
            </w:r>
          </w:p>
        </w:tc>
        <w:tc>
          <w:tcPr>
            <w:tcW w:w="6505" w:type="dxa"/>
          </w:tcPr>
          <w:p>
            <w:pPr>
              <w:pStyle w:val="9"/>
              <w:spacing w:before="30"/>
              <w:ind w:left="105"/>
              <w:rPr>
                <w:sz w:val="21"/>
              </w:rPr>
            </w:pPr>
            <w:r>
              <w:rPr>
                <w:spacing w:val="-3"/>
                <w:sz w:val="21"/>
              </w:rPr>
              <w:t>记录工程生态环境保护的声像文件，包括坝库区生态环保设施建设、</w:t>
            </w:r>
          </w:p>
          <w:p>
            <w:pPr>
              <w:pStyle w:val="9"/>
              <w:spacing w:before="43"/>
              <w:ind w:left="105" w:right="-15"/>
              <w:rPr>
                <w:sz w:val="21"/>
              </w:rPr>
            </w:pPr>
            <w:r>
              <w:rPr>
                <w:spacing w:val="-4"/>
                <w:sz w:val="21"/>
              </w:rPr>
              <w:t>环境监测、地质灾害防治、珍稀动植物保护、文物古迹发掘与保护等</w:t>
            </w:r>
            <w:r>
              <w:rPr>
                <w:sz w:val="21"/>
              </w:rPr>
              <w:t xml:space="preserve"> </w:t>
            </w:r>
          </w:p>
        </w:tc>
        <w:tc>
          <w:tcPr>
            <w:tcW w:w="1129" w:type="dxa"/>
          </w:tcPr>
          <w:p>
            <w:pPr>
              <w:pStyle w:val="9"/>
              <w:spacing w:before="7"/>
              <w:rPr>
                <w:b/>
                <w:sz w:val="14"/>
              </w:rPr>
            </w:pPr>
          </w:p>
          <w:p>
            <w:pPr>
              <w:pStyle w:val="9"/>
              <w:ind w:left="177" w:right="62"/>
              <w:jc w:val="center"/>
              <w:rPr>
                <w:sz w:val="21"/>
              </w:rPr>
            </w:pPr>
            <w:r>
              <w:rPr>
                <w:sz w:val="21"/>
              </w:rPr>
              <w:t xml:space="preserve">形成单位 </w:t>
            </w:r>
          </w:p>
        </w:tc>
        <w:tc>
          <w:tcPr>
            <w:tcW w:w="708" w:type="dxa"/>
          </w:tcPr>
          <w:p>
            <w:pPr>
              <w:pStyle w:val="9"/>
              <w:spacing w:before="7"/>
              <w:rPr>
                <w:b/>
                <w:sz w:val="14"/>
              </w:rPr>
            </w:pPr>
          </w:p>
          <w:p>
            <w:pPr>
              <w:pStyle w:val="9"/>
              <w:ind w:left="123" w:right="9"/>
              <w:jc w:val="center"/>
              <w:rPr>
                <w:sz w:val="21"/>
              </w:rPr>
            </w:pPr>
            <w:r>
              <w:rPr>
                <w:sz w:val="21"/>
              </w:rPr>
              <w:t xml:space="preserve">永久 </w:t>
            </w:r>
          </w:p>
        </w:tc>
        <w:tc>
          <w:tcPr>
            <w:tcW w:w="588" w:type="dxa"/>
          </w:tcPr>
          <w:p>
            <w:pPr>
              <w:pStyle w:val="9"/>
              <w:spacing w:before="7"/>
              <w:rPr>
                <w:b/>
                <w:sz w:val="14"/>
              </w:rPr>
            </w:pPr>
          </w:p>
          <w:p>
            <w:pPr>
              <w:pStyle w:val="9"/>
              <w:ind w:right="178"/>
              <w:jc w:val="right"/>
              <w:rPr>
                <w:sz w:val="21"/>
              </w:rPr>
            </w:pPr>
            <w:r>
              <w:rPr>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1" w:hRule="atLeast"/>
        </w:trPr>
        <w:tc>
          <w:tcPr>
            <w:tcW w:w="643" w:type="dxa"/>
          </w:tcPr>
          <w:p>
            <w:pPr>
              <w:pStyle w:val="9"/>
              <w:rPr>
                <w:b/>
                <w:sz w:val="16"/>
              </w:rPr>
            </w:pPr>
          </w:p>
          <w:p>
            <w:pPr>
              <w:pStyle w:val="9"/>
              <w:ind w:left="136" w:right="23"/>
              <w:jc w:val="center"/>
              <w:rPr>
                <w:sz w:val="21"/>
              </w:rPr>
            </w:pPr>
            <w:r>
              <w:rPr>
                <w:sz w:val="21"/>
              </w:rPr>
              <w:t xml:space="preserve">2.9 </w:t>
            </w:r>
          </w:p>
        </w:tc>
        <w:tc>
          <w:tcPr>
            <w:tcW w:w="6505" w:type="dxa"/>
          </w:tcPr>
          <w:p>
            <w:pPr>
              <w:pStyle w:val="9"/>
              <w:spacing w:before="8" w:line="310" w:lineRule="atLeast"/>
              <w:ind w:left="105" w:right="62"/>
              <w:rPr>
                <w:sz w:val="21"/>
              </w:rPr>
            </w:pPr>
            <w:r>
              <w:rPr>
                <w:sz w:val="21"/>
              </w:rPr>
              <w:t xml:space="preserve">记录国内外政要、社会团体组织、专家学者及知名人士参观考察工程的声像文件 </w:t>
            </w:r>
          </w:p>
        </w:tc>
        <w:tc>
          <w:tcPr>
            <w:tcW w:w="1129" w:type="dxa"/>
          </w:tcPr>
          <w:p>
            <w:pPr>
              <w:pStyle w:val="9"/>
              <w:rPr>
                <w:b/>
                <w:sz w:val="16"/>
              </w:rPr>
            </w:pPr>
          </w:p>
          <w:p>
            <w:pPr>
              <w:pStyle w:val="9"/>
              <w:ind w:left="177" w:right="62"/>
              <w:jc w:val="center"/>
              <w:rPr>
                <w:sz w:val="21"/>
              </w:rPr>
            </w:pPr>
            <w:r>
              <w:rPr>
                <w:sz w:val="21"/>
              </w:rPr>
              <w:t xml:space="preserve">形成单位 </w:t>
            </w:r>
          </w:p>
        </w:tc>
        <w:tc>
          <w:tcPr>
            <w:tcW w:w="708" w:type="dxa"/>
          </w:tcPr>
          <w:p>
            <w:pPr>
              <w:pStyle w:val="9"/>
              <w:rPr>
                <w:b/>
                <w:sz w:val="16"/>
              </w:rPr>
            </w:pPr>
          </w:p>
          <w:p>
            <w:pPr>
              <w:pStyle w:val="9"/>
              <w:ind w:left="123" w:right="9"/>
              <w:jc w:val="center"/>
              <w:rPr>
                <w:sz w:val="21"/>
              </w:rPr>
            </w:pPr>
            <w:r>
              <w:rPr>
                <w:sz w:val="21"/>
              </w:rPr>
              <w:t xml:space="preserve">永久 </w:t>
            </w:r>
          </w:p>
        </w:tc>
        <w:tc>
          <w:tcPr>
            <w:tcW w:w="588" w:type="dxa"/>
          </w:tcPr>
          <w:p>
            <w:pPr>
              <w:pStyle w:val="9"/>
              <w:rPr>
                <w:b/>
                <w:sz w:val="16"/>
              </w:rPr>
            </w:pPr>
          </w:p>
          <w:p>
            <w:pPr>
              <w:pStyle w:val="9"/>
              <w:ind w:right="178"/>
              <w:jc w:val="right"/>
              <w:rPr>
                <w:sz w:val="21"/>
              </w:rPr>
            </w:pPr>
            <w:r>
              <w:rPr>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69" w:hRule="atLeast"/>
        </w:trPr>
        <w:tc>
          <w:tcPr>
            <w:tcW w:w="643" w:type="dxa"/>
          </w:tcPr>
          <w:p>
            <w:pPr>
              <w:pStyle w:val="9"/>
              <w:spacing w:before="10"/>
              <w:rPr>
                <w:b/>
                <w:sz w:val="15"/>
              </w:rPr>
            </w:pPr>
          </w:p>
          <w:p>
            <w:pPr>
              <w:pStyle w:val="9"/>
              <w:ind w:left="148" w:right="23"/>
              <w:jc w:val="center"/>
              <w:rPr>
                <w:sz w:val="21"/>
              </w:rPr>
            </w:pPr>
            <w:r>
              <w:rPr>
                <w:sz w:val="21"/>
              </w:rPr>
              <w:t xml:space="preserve">2.10 </w:t>
            </w:r>
          </w:p>
        </w:tc>
        <w:tc>
          <w:tcPr>
            <w:tcW w:w="6505" w:type="dxa"/>
          </w:tcPr>
          <w:p>
            <w:pPr>
              <w:pStyle w:val="9"/>
              <w:spacing w:before="5" w:line="310" w:lineRule="atLeast"/>
              <w:ind w:left="105" w:right="62"/>
              <w:rPr>
                <w:sz w:val="21"/>
              </w:rPr>
            </w:pPr>
            <w:r>
              <w:rPr>
                <w:sz w:val="21"/>
              </w:rPr>
              <w:t xml:space="preserve">记录工程建设及生产运行者生产劳动、文化生活、表彰等方面的声像文件 </w:t>
            </w:r>
          </w:p>
        </w:tc>
        <w:tc>
          <w:tcPr>
            <w:tcW w:w="1129" w:type="dxa"/>
          </w:tcPr>
          <w:p>
            <w:pPr>
              <w:pStyle w:val="9"/>
              <w:spacing w:before="10"/>
              <w:rPr>
                <w:b/>
                <w:sz w:val="15"/>
              </w:rPr>
            </w:pPr>
          </w:p>
          <w:p>
            <w:pPr>
              <w:pStyle w:val="9"/>
              <w:ind w:left="177" w:right="62"/>
              <w:jc w:val="center"/>
              <w:rPr>
                <w:sz w:val="21"/>
              </w:rPr>
            </w:pPr>
            <w:r>
              <w:rPr>
                <w:sz w:val="21"/>
              </w:rPr>
              <w:t xml:space="preserve">形成单位 </w:t>
            </w:r>
          </w:p>
        </w:tc>
        <w:tc>
          <w:tcPr>
            <w:tcW w:w="708" w:type="dxa"/>
          </w:tcPr>
          <w:p>
            <w:pPr>
              <w:pStyle w:val="9"/>
              <w:spacing w:before="10"/>
              <w:rPr>
                <w:b/>
                <w:sz w:val="15"/>
              </w:rPr>
            </w:pPr>
          </w:p>
          <w:p>
            <w:pPr>
              <w:pStyle w:val="9"/>
              <w:ind w:left="123" w:right="9"/>
              <w:jc w:val="center"/>
              <w:rPr>
                <w:sz w:val="21"/>
              </w:rPr>
            </w:pPr>
            <w:r>
              <w:rPr>
                <w:sz w:val="21"/>
              </w:rPr>
              <w:t xml:space="preserve">30 年 </w:t>
            </w:r>
          </w:p>
        </w:tc>
        <w:tc>
          <w:tcPr>
            <w:tcW w:w="588" w:type="dxa"/>
          </w:tcPr>
          <w:p>
            <w:pPr>
              <w:pStyle w:val="9"/>
              <w:spacing w:before="10"/>
              <w:rPr>
                <w:b/>
                <w:sz w:val="15"/>
              </w:rPr>
            </w:pPr>
          </w:p>
          <w:p>
            <w:pPr>
              <w:pStyle w:val="9"/>
              <w:ind w:right="178"/>
              <w:jc w:val="right"/>
              <w:rPr>
                <w:sz w:val="21"/>
              </w:rPr>
            </w:pPr>
            <w:r>
              <w:rPr>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69" w:hRule="atLeast"/>
        </w:trPr>
        <w:tc>
          <w:tcPr>
            <w:tcW w:w="643" w:type="dxa"/>
          </w:tcPr>
          <w:p>
            <w:pPr>
              <w:pStyle w:val="9"/>
              <w:spacing w:before="12"/>
              <w:rPr>
                <w:b/>
                <w:sz w:val="15"/>
              </w:rPr>
            </w:pPr>
          </w:p>
          <w:p>
            <w:pPr>
              <w:pStyle w:val="9"/>
              <w:spacing w:before="1"/>
              <w:ind w:left="148" w:right="23"/>
              <w:jc w:val="center"/>
              <w:rPr>
                <w:sz w:val="21"/>
              </w:rPr>
            </w:pPr>
            <w:r>
              <w:rPr>
                <w:sz w:val="21"/>
              </w:rPr>
              <w:t xml:space="preserve">2.11 </w:t>
            </w:r>
          </w:p>
        </w:tc>
        <w:tc>
          <w:tcPr>
            <w:tcW w:w="6505" w:type="dxa"/>
          </w:tcPr>
          <w:p>
            <w:pPr>
              <w:pStyle w:val="9"/>
              <w:spacing w:before="8" w:line="310" w:lineRule="atLeast"/>
              <w:ind w:left="105" w:right="90"/>
              <w:rPr>
                <w:sz w:val="21"/>
              </w:rPr>
            </w:pPr>
            <w:r>
              <w:rPr>
                <w:sz w:val="21"/>
              </w:rPr>
              <w:t xml:space="preserve">记录工程建设及生产运行单位履行社会责任的声像文件，包括捐资助学、扶贫助困、企地共建等 </w:t>
            </w:r>
          </w:p>
        </w:tc>
        <w:tc>
          <w:tcPr>
            <w:tcW w:w="1129" w:type="dxa"/>
          </w:tcPr>
          <w:p>
            <w:pPr>
              <w:pStyle w:val="9"/>
              <w:spacing w:before="12"/>
              <w:rPr>
                <w:b/>
                <w:sz w:val="15"/>
              </w:rPr>
            </w:pPr>
          </w:p>
          <w:p>
            <w:pPr>
              <w:pStyle w:val="9"/>
              <w:spacing w:before="1"/>
              <w:ind w:left="177" w:right="62"/>
              <w:jc w:val="center"/>
              <w:rPr>
                <w:sz w:val="21"/>
              </w:rPr>
            </w:pPr>
            <w:r>
              <w:rPr>
                <w:sz w:val="21"/>
              </w:rPr>
              <w:t xml:space="preserve">形成单位 </w:t>
            </w:r>
          </w:p>
        </w:tc>
        <w:tc>
          <w:tcPr>
            <w:tcW w:w="708" w:type="dxa"/>
          </w:tcPr>
          <w:p>
            <w:pPr>
              <w:pStyle w:val="9"/>
              <w:spacing w:before="12"/>
              <w:rPr>
                <w:b/>
                <w:sz w:val="15"/>
              </w:rPr>
            </w:pPr>
          </w:p>
          <w:p>
            <w:pPr>
              <w:pStyle w:val="9"/>
              <w:spacing w:before="1"/>
              <w:ind w:left="123" w:right="9"/>
              <w:jc w:val="center"/>
              <w:rPr>
                <w:sz w:val="21"/>
              </w:rPr>
            </w:pPr>
            <w:r>
              <w:rPr>
                <w:sz w:val="21"/>
              </w:rPr>
              <w:t xml:space="preserve">10 年 </w:t>
            </w:r>
          </w:p>
        </w:tc>
        <w:tc>
          <w:tcPr>
            <w:tcW w:w="588" w:type="dxa"/>
          </w:tcPr>
          <w:p>
            <w:pPr>
              <w:pStyle w:val="9"/>
              <w:spacing w:before="12"/>
              <w:rPr>
                <w:b/>
                <w:sz w:val="15"/>
              </w:rPr>
            </w:pPr>
          </w:p>
          <w:p>
            <w:pPr>
              <w:pStyle w:val="9"/>
              <w:spacing w:before="1"/>
              <w:ind w:right="178"/>
              <w:jc w:val="right"/>
              <w:rPr>
                <w:sz w:val="21"/>
              </w:rPr>
            </w:pPr>
            <w:r>
              <w:rPr>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9" w:hRule="atLeast"/>
        </w:trPr>
        <w:tc>
          <w:tcPr>
            <w:tcW w:w="643" w:type="dxa"/>
          </w:tcPr>
          <w:p>
            <w:pPr>
              <w:pStyle w:val="9"/>
              <w:spacing w:before="150"/>
              <w:ind w:left="148" w:right="23"/>
              <w:jc w:val="center"/>
              <w:rPr>
                <w:sz w:val="21"/>
              </w:rPr>
            </w:pPr>
            <w:r>
              <w:rPr>
                <w:sz w:val="21"/>
              </w:rPr>
              <w:t xml:space="preserve">2.12 </w:t>
            </w:r>
          </w:p>
        </w:tc>
        <w:tc>
          <w:tcPr>
            <w:tcW w:w="6505" w:type="dxa"/>
          </w:tcPr>
          <w:p>
            <w:pPr>
              <w:pStyle w:val="9"/>
              <w:spacing w:before="150"/>
              <w:ind w:left="105"/>
              <w:rPr>
                <w:sz w:val="21"/>
              </w:rPr>
            </w:pPr>
            <w:r>
              <w:rPr>
                <w:sz w:val="21"/>
              </w:rPr>
              <w:t xml:space="preserve">其他有保存价值的声像文件 </w:t>
            </w:r>
          </w:p>
        </w:tc>
        <w:tc>
          <w:tcPr>
            <w:tcW w:w="1129" w:type="dxa"/>
          </w:tcPr>
          <w:p>
            <w:pPr>
              <w:pStyle w:val="9"/>
              <w:spacing w:before="150"/>
              <w:ind w:left="177" w:right="62"/>
              <w:jc w:val="center"/>
              <w:rPr>
                <w:sz w:val="21"/>
              </w:rPr>
            </w:pPr>
            <w:r>
              <w:rPr>
                <w:sz w:val="21"/>
              </w:rPr>
              <w:t xml:space="preserve">形成单位 </w:t>
            </w:r>
          </w:p>
        </w:tc>
        <w:tc>
          <w:tcPr>
            <w:tcW w:w="708" w:type="dxa"/>
          </w:tcPr>
          <w:p>
            <w:pPr>
              <w:pStyle w:val="9"/>
              <w:spacing w:before="150"/>
              <w:ind w:left="123" w:right="9"/>
              <w:jc w:val="center"/>
              <w:rPr>
                <w:sz w:val="21"/>
              </w:rPr>
            </w:pPr>
            <w:r>
              <w:rPr>
                <w:sz w:val="21"/>
              </w:rPr>
              <w:t xml:space="preserve">10 年 </w:t>
            </w:r>
          </w:p>
        </w:tc>
        <w:tc>
          <w:tcPr>
            <w:tcW w:w="588" w:type="dxa"/>
          </w:tcPr>
          <w:p>
            <w:pPr>
              <w:pStyle w:val="9"/>
              <w:spacing w:before="150"/>
              <w:ind w:right="178"/>
              <w:jc w:val="right"/>
              <w:rPr>
                <w:sz w:val="21"/>
              </w:rPr>
            </w:pPr>
            <w:r>
              <w:rPr>
                <w:w w:val="100"/>
                <w:sz w:val="21"/>
              </w:rPr>
              <w:t xml:space="preserve"> </w:t>
            </w:r>
          </w:p>
        </w:tc>
      </w:tr>
    </w:tbl>
    <w:p>
      <w:pPr>
        <w:spacing w:after="0"/>
        <w:jc w:val="right"/>
        <w:rPr>
          <w:ins w:id="1692" w:author="碧海蓝天" w:date="2021-08-21T16:38:20Z"/>
          <w:sz w:val="21"/>
        </w:rPr>
        <w:sectPr>
          <w:pgSz w:w="11910" w:h="16840"/>
          <w:pgMar w:top="1460" w:right="900" w:bottom="1240" w:left="1200" w:header="0" w:footer="1051" w:gutter="0"/>
          <w:cols w:space="720" w:num="1"/>
        </w:sectPr>
      </w:pPr>
    </w:p>
    <w:p>
      <w:pPr>
        <w:spacing w:before="66"/>
        <w:ind w:left="218" w:right="0" w:firstLine="0"/>
        <w:jc w:val="left"/>
        <w:rPr>
          <w:ins w:id="1693" w:author="碧海蓝天" w:date="2021-08-21T16:38:29Z"/>
          <w:b/>
          <w:sz w:val="24"/>
        </w:rPr>
      </w:pPr>
      <w:ins w:id="1694" w:author="碧海蓝天" w:date="2021-08-21T16:38:29Z">
        <w:r>
          <w:rPr>
            <w:b/>
            <w:sz w:val="24"/>
          </w:rPr>
          <w:t xml:space="preserve">附件 </w:t>
        </w:r>
      </w:ins>
      <w:ins w:id="1695" w:author="碧海蓝天" w:date="2021-08-21T16:38:29Z">
        <w:r>
          <w:rPr>
            <w:rFonts w:hint="eastAsia"/>
            <w:b/>
            <w:sz w:val="24"/>
            <w:lang w:val="en-US" w:eastAsia="zh-CN"/>
          </w:rPr>
          <w:t>B</w:t>
        </w:r>
      </w:ins>
      <w:ins w:id="1696" w:author="碧海蓝天" w:date="2021-08-21T16:38:29Z">
        <w:r>
          <w:rPr>
            <w:b/>
            <w:sz w:val="24"/>
          </w:rPr>
          <w:t>：声像档案归档移交清</w:t>
        </w:r>
      </w:ins>
      <w:ins w:id="1697" w:author="碧海蓝天" w:date="2021-08-21T16:38:29Z">
        <w:r>
          <w:rPr>
            <w:b/>
            <w:w w:val="99"/>
            <w:sz w:val="24"/>
          </w:rPr>
          <w:t xml:space="preserve"> </w:t>
        </w:r>
      </w:ins>
    </w:p>
    <w:p>
      <w:pPr>
        <w:pStyle w:val="3"/>
        <w:spacing w:before="11"/>
        <w:rPr>
          <w:ins w:id="1698" w:author="碧海蓝天" w:date="2021-08-21T16:38:29Z"/>
          <w:b/>
          <w:sz w:val="35"/>
        </w:rPr>
      </w:pPr>
      <w:ins w:id="1699" w:author="碧海蓝天" w:date="2021-08-21T16:38:29Z">
        <w:r>
          <w:rPr/>
          <w:br w:type="column"/>
        </w:r>
      </w:ins>
    </w:p>
    <w:p>
      <w:pPr>
        <w:spacing w:before="0"/>
        <w:ind w:left="218" w:right="0" w:firstLine="0"/>
        <w:jc w:val="left"/>
        <w:rPr>
          <w:ins w:id="1700" w:author="碧海蓝天" w:date="2021-08-21T16:38:29Z"/>
          <w:rFonts w:hint="eastAsia" w:ascii="仿宋" w:eastAsia="仿宋"/>
          <w:b/>
          <w:sz w:val="36"/>
        </w:rPr>
      </w:pPr>
      <w:ins w:id="1701" w:author="碧海蓝天" w:date="2021-08-21T16:38:29Z">
        <w:r>
          <w:rPr/>
          <w:drawing>
            <wp:anchor distT="0" distB="0" distL="0" distR="0" simplePos="0" relativeHeight="251716608" behindDoc="1" locked="0" layoutInCell="1" allowOverlap="1">
              <wp:simplePos x="0" y="0"/>
              <wp:positionH relativeFrom="page">
                <wp:posOffset>3708400</wp:posOffset>
              </wp:positionH>
              <wp:positionV relativeFrom="paragraph">
                <wp:posOffset>953770</wp:posOffset>
              </wp:positionV>
              <wp:extent cx="3352800" cy="33337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0" cstate="print"/>
                      <a:stretch>
                        <a:fillRect/>
                      </a:stretch>
                    </pic:blipFill>
                    <pic:spPr>
                      <a:xfrm>
                        <a:off x="0" y="0"/>
                        <a:ext cx="3352800" cy="3333750"/>
                      </a:xfrm>
                      <a:prstGeom prst="rect">
                        <a:avLst/>
                      </a:prstGeom>
                    </pic:spPr>
                  </pic:pic>
                </a:graphicData>
              </a:graphic>
            </wp:anchor>
          </w:drawing>
        </w:r>
      </w:ins>
      <w:ins w:id="1703" w:author="碧海蓝天" w:date="2021-08-21T16:38:29Z">
        <w:r>
          <w:rPr/>
          <w:pict>
            <v:shape id="_x0000_s1221" o:spid="_x0000_s1221" style="position:absolute;left:0pt;margin-left:697.85pt;margin-top:3.1pt;height:32.3pt;width:6pt;mso-position-horizontal-relative:page;z-index:-251598848;mso-width-relative:page;mso-height-relative:page;" fillcolor="#000000" filled="t" stroked="f" coordorigin="13958,62" coordsize="120,646" path="m14028,162l14008,162,14007,708,14027,708,14028,162xm14018,62l13958,182,14008,182,14008,162,14068,162,14018,62xm14068,162l14028,162,14028,182,14078,182,14068,162xe">
              <v:path arrowok="t"/>
              <v:fill on="t" focussize="0,0"/>
              <v:stroke on="f"/>
              <v:imagedata o:title=""/>
              <o:lock v:ext="edit"/>
            </v:shape>
          </w:pict>
        </w:r>
      </w:ins>
      <w:ins w:id="1705" w:author="碧海蓝天" w:date="2021-08-21T16:38:29Z">
        <w:r>
          <w:rPr/>
          <w:pict>
            <v:group id="_x0000_s1222" o:spid="_x0000_s1222" o:spt="203" style="position:absolute;left:0pt;margin-left:249.4pt;margin-top:-25.75pt;height:106.3pt;width:88.75pt;mso-position-horizontal-relative:page;z-index:-251597824;mso-width-relative:page;mso-height-relative:page;" coordorigin="4989,-515" coordsize="1775,2126">
              <o:lock v:ext="edit"/>
              <v:shape id="_x0000_s1223" o:spid="_x0000_s1223" style="position:absolute;left:4989;top:8;height:1603;width:281;" fillcolor="#000000" filled="t" stroked="f" coordorigin="4989,8" coordsize="281,1603" path="m5200,126l4989,1608,5009,1611,5220,128,5200,126xm5260,106l5203,106,5223,109,5220,128,5269,135,5260,106xm5203,106l5200,126,5220,128,5223,109,5203,106xm5227,8l5151,119,5200,126,5203,106,5260,106,5227,8xe">
                <v:path arrowok="t"/>
                <v:fill on="t" focussize="0,0"/>
                <v:stroke on="f"/>
                <v:imagedata o:title=""/>
                <o:lock v:ext="edit"/>
              </v:shape>
              <v:shape id="_x0000_s1224" o:spid="_x0000_s1224" o:spt="202" type="#_x0000_t202" style="position:absolute;left:4999;top:-508;height:516;width:1757;" filled="f" stroked="t" coordsize="21600,21600">
                <v:path/>
                <v:fill on="f" focussize="0,0"/>
                <v:stroke color="#000000"/>
                <v:imagedata o:title=""/>
                <o:lock v:ext="edit"/>
                <v:textbox inset="0mm,0mm,0mm,0mm">
                  <w:txbxContent>
                    <w:p>
                      <w:pPr>
                        <w:spacing w:before="96"/>
                        <w:ind w:left="144" w:right="0" w:firstLine="0"/>
                        <w:jc w:val="left"/>
                        <w:rPr>
                          <w:ins w:id="1707" w:author="碧海蓝天" w:date="2021-08-21T16:38:29Z"/>
                          <w:sz w:val="21"/>
                        </w:rPr>
                      </w:pPr>
                      <w:ins w:id="1708" w:author="碧海蓝天" w:date="2021-08-21T16:38:29Z">
                        <w:r>
                          <w:rPr>
                            <w:sz w:val="21"/>
                          </w:rPr>
                          <w:t xml:space="preserve">仿宋 </w:t>
                        </w:r>
                      </w:ins>
                      <w:ins w:id="1709" w:author="碧海蓝天" w:date="2021-08-21T16:38:29Z">
                        <w:r>
                          <w:rPr>
                            <w:rFonts w:ascii="Times New Roman" w:eastAsia="Times New Roman"/>
                            <w:sz w:val="21"/>
                          </w:rPr>
                          <w:t xml:space="preserve">9~11 </w:t>
                        </w:r>
                      </w:ins>
                      <w:ins w:id="1710" w:author="碧海蓝天" w:date="2021-08-21T16:38:29Z">
                        <w:r>
                          <w:rPr>
                            <w:sz w:val="21"/>
                          </w:rPr>
                          <w:t>号</w:t>
                        </w:r>
                      </w:ins>
                    </w:p>
                  </w:txbxContent>
                </v:textbox>
              </v:shape>
            </v:group>
          </w:pict>
        </w:r>
      </w:ins>
      <w:ins w:id="1711" w:author="碧海蓝天" w:date="2021-08-21T16:38:29Z">
        <w:r>
          <w:rPr/>
          <w:pict>
            <v:group id="_x0000_s1225" o:spid="_x0000_s1225" o:spt="203" style="position:absolute;left:0pt;margin-left:526.45pt;margin-top:-31.7pt;height:45.55pt;width:114.75pt;mso-position-horizontal-relative:page;z-index:251720704;mso-width-relative:page;mso-height-relative:page;" coordorigin="10529,-634" coordsize="2295,911">
              <o:lock v:ext="edit"/>
              <v:shape id="_x0000_s1226" o:spid="_x0000_s1226" style="position:absolute;left:11272;top:-161;height:437;width:830;" fillcolor="#000000" filled="t" stroked="f" coordorigin="11272,-161" coordsize="830,437" path="m11991,-114l11272,258,11282,276,12000,-97,11991,-114xm12075,-124l12009,-124,12018,-106,12000,-97,12023,-52,12075,-124xm12009,-124l11991,-114,12000,-97,12018,-106,12009,-124xm12102,-161l11968,-159,11991,-114,12009,-124,12075,-124,12102,-161xe">
                <v:path arrowok="t"/>
                <v:fill on="t" focussize="0,0"/>
                <v:stroke on="f"/>
                <v:imagedata o:title=""/>
                <o:lock v:ext="edit"/>
              </v:shape>
              <v:shape id="_x0000_s1227" o:spid="_x0000_s1227" o:spt="202" type="#_x0000_t202" style="position:absolute;left:10537;top:-627;height:466;width:2280;" filled="f" stroked="t" coordsize="21600,21600">
                <v:path/>
                <v:fill on="f" focussize="0,0"/>
                <v:stroke color="#000000"/>
                <v:imagedata o:title=""/>
                <o:lock v:ext="edit"/>
                <v:textbox inset="0mm,0mm,0mm,0mm">
                  <w:txbxContent>
                    <w:p>
                      <w:pPr>
                        <w:spacing w:before="97"/>
                        <w:ind w:left="146" w:right="0" w:firstLine="0"/>
                        <w:jc w:val="left"/>
                        <w:rPr>
                          <w:ins w:id="1713" w:author="碧海蓝天" w:date="2021-08-21T16:38:29Z"/>
                          <w:sz w:val="21"/>
                        </w:rPr>
                      </w:pPr>
                      <w:ins w:id="1714" w:author="碧海蓝天" w:date="2021-08-21T16:38:29Z">
                        <w:r>
                          <w:rPr>
                            <w:sz w:val="21"/>
                          </w:rPr>
                          <w:t>仿宋小二号加粗</w:t>
                        </w:r>
                      </w:ins>
                    </w:p>
                  </w:txbxContent>
                </v:textbox>
              </v:shape>
            </v:group>
          </w:pict>
        </w:r>
      </w:ins>
      <w:ins w:id="1715" w:author="碧海蓝天" w:date="2021-08-21T16:38:29Z">
        <w:r>
          <w:rPr/>
          <w:pict>
            <v:shape id="_x0000_s1228" o:spid="_x0000_s1228" o:spt="202" type="#_x0000_t202" style="position:absolute;left:0pt;margin-left:665.25pt;margin-top:-19.2pt;height:22.35pt;width:83.4pt;mso-position-horizontal-relative:page;z-index:251721728;mso-width-relative:page;mso-height-relative:page;" filled="f" stroked="t" coordsize="21600,21600">
              <v:path/>
              <v:fill on="f" focussize="0,0"/>
              <v:stroke color="#000000"/>
              <v:imagedata o:title=""/>
              <o:lock v:ext="edit"/>
              <v:textbox inset="0mm,0mm,0mm,0mm">
                <w:txbxContent>
                  <w:p>
                    <w:pPr>
                      <w:spacing w:before="97"/>
                      <w:ind w:left="146" w:right="0" w:firstLine="0"/>
                      <w:jc w:val="left"/>
                      <w:rPr>
                        <w:ins w:id="1717" w:author="碧海蓝天" w:date="2021-08-21T16:38:29Z"/>
                        <w:sz w:val="21"/>
                      </w:rPr>
                    </w:pPr>
                    <w:ins w:id="1718" w:author="碧海蓝天" w:date="2021-08-21T16:38:29Z">
                      <w:r>
                        <w:rPr>
                          <w:sz w:val="21"/>
                        </w:rPr>
                        <w:t xml:space="preserve">仿宋 </w:t>
                      </w:r>
                    </w:ins>
                    <w:ins w:id="1719" w:author="碧海蓝天" w:date="2021-08-21T16:38:29Z">
                      <w:r>
                        <w:rPr>
                          <w:rFonts w:ascii="Times New Roman" w:eastAsia="Times New Roman"/>
                          <w:sz w:val="21"/>
                        </w:rPr>
                        <w:t xml:space="preserve">12 </w:t>
                      </w:r>
                    </w:ins>
                    <w:ins w:id="1720" w:author="碧海蓝天" w:date="2021-08-21T16:38:29Z">
                      <w:r>
                        <w:rPr>
                          <w:sz w:val="21"/>
                        </w:rPr>
                        <w:t>号加粗</w:t>
                      </w:r>
                    </w:ins>
                  </w:p>
                </w:txbxContent>
              </v:textbox>
            </v:shape>
          </w:pict>
        </w:r>
      </w:ins>
      <w:ins w:id="1721" w:author="碧海蓝天" w:date="2021-08-21T16:38:29Z">
        <w:r>
          <w:rPr>
            <w:rFonts w:hint="eastAsia" w:ascii="仿宋" w:eastAsia="仿宋"/>
            <w:b/>
            <w:sz w:val="36"/>
          </w:rPr>
          <w:t>声像档案归档移交清单</w:t>
        </w:r>
      </w:ins>
    </w:p>
    <w:p>
      <w:pPr>
        <w:spacing w:after="0"/>
        <w:jc w:val="left"/>
        <w:rPr>
          <w:ins w:id="1722" w:author="碧海蓝天" w:date="2021-08-21T16:38:29Z"/>
          <w:rFonts w:hint="eastAsia" w:ascii="仿宋" w:eastAsia="仿宋"/>
          <w:sz w:val="36"/>
        </w:rPr>
        <w:sectPr>
          <w:pgSz w:w="16840" w:h="11910" w:orient="landscape"/>
          <w:pgMar w:top="1580" w:right="1180" w:bottom="280" w:left="1200" w:header="720" w:footer="720" w:gutter="0"/>
          <w:cols w:equalWidth="0" w:num="2">
            <w:col w:w="3451" w:space="1743"/>
            <w:col w:w="9266"/>
          </w:cols>
        </w:sectPr>
      </w:pPr>
    </w:p>
    <w:p>
      <w:pPr>
        <w:pStyle w:val="3"/>
        <w:spacing w:before="2"/>
        <w:rPr>
          <w:ins w:id="1723" w:author="碧海蓝天" w:date="2021-08-21T16:38:29Z"/>
          <w:rFonts w:ascii="仿宋"/>
          <w:b/>
          <w:sz w:val="6"/>
        </w:rPr>
      </w:pPr>
    </w:p>
    <w:tbl>
      <w:tblPr>
        <w:tblStyle w:val="5"/>
        <w:tblW w:w="0" w:type="auto"/>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88"/>
        <w:gridCol w:w="1265"/>
        <w:gridCol w:w="1733"/>
        <w:gridCol w:w="1376"/>
        <w:gridCol w:w="4494"/>
        <w:gridCol w:w="1261"/>
        <w:gridCol w:w="699"/>
        <w:gridCol w:w="757"/>
        <w:gridCol w:w="774"/>
        <w:gridCol w:w="13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3" w:hRule="atLeast"/>
          <w:ins w:id="1724" w:author="碧海蓝天" w:date="2021-08-21T16:38:29Z"/>
        </w:trPr>
        <w:tc>
          <w:tcPr>
            <w:tcW w:w="488" w:type="dxa"/>
          </w:tcPr>
          <w:p>
            <w:pPr>
              <w:pStyle w:val="9"/>
              <w:spacing w:before="4" w:line="310" w:lineRule="atLeast"/>
              <w:ind w:left="122" w:right="-15"/>
              <w:rPr>
                <w:ins w:id="1725" w:author="碧海蓝天" w:date="2021-08-21T16:38:29Z"/>
                <w:b/>
                <w:sz w:val="24"/>
              </w:rPr>
            </w:pPr>
            <w:ins w:id="1726" w:author="碧海蓝天" w:date="2021-08-21T16:38:29Z">
              <w:r>
                <w:rPr>
                  <w:b/>
                  <w:sz w:val="24"/>
                </w:rPr>
                <w:t>序号</w:t>
              </w:r>
            </w:ins>
            <w:ins w:id="1727" w:author="碧海蓝天" w:date="2021-08-21T16:38:29Z">
              <w:r>
                <w:rPr>
                  <w:b/>
                  <w:w w:val="99"/>
                  <w:sz w:val="24"/>
                </w:rPr>
                <w:t xml:space="preserve"> </w:t>
              </w:r>
            </w:ins>
          </w:p>
        </w:tc>
        <w:tc>
          <w:tcPr>
            <w:tcW w:w="1265" w:type="dxa"/>
          </w:tcPr>
          <w:p>
            <w:pPr>
              <w:pStyle w:val="9"/>
              <w:spacing w:before="163"/>
              <w:ind w:left="208"/>
              <w:rPr>
                <w:ins w:id="1728" w:author="碧海蓝天" w:date="2021-08-21T16:38:29Z"/>
                <w:b/>
                <w:sz w:val="24"/>
              </w:rPr>
            </w:pPr>
            <w:ins w:id="1729" w:author="碧海蓝天" w:date="2021-08-21T16:38:29Z">
              <w:r>
                <w:rPr>
                  <w:b/>
                  <w:sz w:val="24"/>
                </w:rPr>
                <w:t>档 号</w:t>
              </w:r>
            </w:ins>
            <w:ins w:id="1730" w:author="碧海蓝天" w:date="2021-08-21T16:38:29Z">
              <w:r>
                <w:rPr>
                  <w:b/>
                  <w:w w:val="99"/>
                  <w:sz w:val="24"/>
                </w:rPr>
                <w:t xml:space="preserve"> </w:t>
              </w:r>
            </w:ins>
          </w:p>
        </w:tc>
        <w:tc>
          <w:tcPr>
            <w:tcW w:w="1733" w:type="dxa"/>
            <w:tcBorders>
              <w:right w:val="single" w:color="000000" w:sz="6" w:space="0"/>
            </w:tcBorders>
          </w:tcPr>
          <w:p>
            <w:pPr>
              <w:pStyle w:val="9"/>
              <w:spacing w:before="163"/>
              <w:ind w:left="380"/>
              <w:rPr>
                <w:ins w:id="1731" w:author="碧海蓝天" w:date="2021-08-21T16:38:29Z"/>
                <w:b/>
                <w:sz w:val="24"/>
              </w:rPr>
            </w:pPr>
            <w:ins w:id="1732" w:author="碧海蓝天" w:date="2021-08-21T16:38:29Z">
              <w:r>
                <w:rPr>
                  <w:b/>
                  <w:sz w:val="24"/>
                </w:rPr>
                <w:t>立卷单位</w:t>
              </w:r>
            </w:ins>
            <w:ins w:id="1733" w:author="碧海蓝天" w:date="2021-08-21T16:38:29Z">
              <w:r>
                <w:rPr>
                  <w:b/>
                  <w:w w:val="99"/>
                  <w:sz w:val="24"/>
                </w:rPr>
                <w:t xml:space="preserve"> </w:t>
              </w:r>
            </w:ins>
          </w:p>
        </w:tc>
        <w:tc>
          <w:tcPr>
            <w:tcW w:w="1376" w:type="dxa"/>
            <w:tcBorders>
              <w:left w:val="single" w:color="000000" w:sz="6" w:space="0"/>
            </w:tcBorders>
          </w:tcPr>
          <w:p>
            <w:pPr>
              <w:pStyle w:val="9"/>
              <w:spacing w:before="163"/>
              <w:ind w:left="198"/>
              <w:rPr>
                <w:ins w:id="1734" w:author="碧海蓝天" w:date="2021-08-21T16:38:29Z"/>
                <w:b/>
                <w:sz w:val="24"/>
              </w:rPr>
            </w:pPr>
            <w:ins w:id="1735" w:author="碧海蓝天" w:date="2021-08-21T16:38:29Z">
              <w:r>
                <w:rPr>
                  <w:b/>
                  <w:sz w:val="24"/>
                </w:rPr>
                <w:t>形成时间</w:t>
              </w:r>
            </w:ins>
            <w:ins w:id="1736" w:author="碧海蓝天" w:date="2021-08-21T16:38:29Z">
              <w:r>
                <w:rPr>
                  <w:b/>
                  <w:w w:val="99"/>
                  <w:sz w:val="24"/>
                </w:rPr>
                <w:t xml:space="preserve"> </w:t>
              </w:r>
            </w:ins>
          </w:p>
        </w:tc>
        <w:tc>
          <w:tcPr>
            <w:tcW w:w="4494" w:type="dxa"/>
          </w:tcPr>
          <w:p>
            <w:pPr>
              <w:pStyle w:val="9"/>
              <w:spacing w:before="163"/>
              <w:ind w:left="1803" w:right="1677"/>
              <w:jc w:val="center"/>
              <w:rPr>
                <w:ins w:id="1737" w:author="碧海蓝天" w:date="2021-08-21T16:38:29Z"/>
                <w:b/>
                <w:sz w:val="24"/>
              </w:rPr>
            </w:pPr>
            <w:ins w:id="1738" w:author="碧海蓝天" w:date="2021-08-21T16:38:29Z">
              <w:r>
                <w:rPr>
                  <w:b/>
                  <w:sz w:val="24"/>
                </w:rPr>
                <w:t>案卷题名</w:t>
              </w:r>
            </w:ins>
            <w:ins w:id="1739" w:author="碧海蓝天" w:date="2021-08-21T16:38:29Z">
              <w:r>
                <w:rPr>
                  <w:b/>
                  <w:w w:val="99"/>
                  <w:sz w:val="24"/>
                </w:rPr>
                <w:t xml:space="preserve"> </w:t>
              </w:r>
            </w:ins>
          </w:p>
        </w:tc>
        <w:tc>
          <w:tcPr>
            <w:tcW w:w="1261" w:type="dxa"/>
          </w:tcPr>
          <w:p>
            <w:pPr>
              <w:pStyle w:val="9"/>
              <w:spacing w:before="7"/>
              <w:ind w:left="141" w:right="16"/>
              <w:jc w:val="center"/>
              <w:rPr>
                <w:ins w:id="1740" w:author="碧海蓝天" w:date="2021-08-21T16:38:29Z"/>
                <w:b/>
                <w:sz w:val="24"/>
              </w:rPr>
            </w:pPr>
            <w:ins w:id="1741" w:author="碧海蓝天" w:date="2021-08-21T16:38:29Z">
              <w:r>
                <w:rPr>
                  <w:b/>
                  <w:sz w:val="24"/>
                </w:rPr>
                <w:t>数量</w:t>
              </w:r>
            </w:ins>
            <w:ins w:id="1742" w:author="碧海蓝天" w:date="2021-08-21T16:38:29Z">
              <w:r>
                <w:rPr>
                  <w:b/>
                  <w:w w:val="99"/>
                  <w:sz w:val="24"/>
                </w:rPr>
                <w:t xml:space="preserve"> </w:t>
              </w:r>
            </w:ins>
          </w:p>
          <w:p>
            <w:pPr>
              <w:pStyle w:val="9"/>
              <w:spacing w:before="4" w:line="294" w:lineRule="exact"/>
              <w:ind w:left="151" w:right="16"/>
              <w:jc w:val="center"/>
              <w:rPr>
                <w:ins w:id="1743" w:author="碧海蓝天" w:date="2021-08-21T16:38:29Z"/>
                <w:b/>
                <w:sz w:val="24"/>
              </w:rPr>
            </w:pPr>
            <w:ins w:id="1744" w:author="碧海蓝天" w:date="2021-08-21T16:38:29Z">
              <w:r>
                <w:rPr>
                  <w:b/>
                  <w:sz w:val="24"/>
                </w:rPr>
                <w:t>（</w:t>
              </w:r>
            </w:ins>
            <w:ins w:id="1745" w:author="碧海蓝天" w:date="2021-08-21T16:38:29Z">
              <w:r>
                <w:rPr>
                  <w:b/>
                  <w:spacing w:val="-14"/>
                  <w:sz w:val="24"/>
                </w:rPr>
                <w:t>张、段</w:t>
              </w:r>
            </w:ins>
            <w:ins w:id="1746" w:author="碧海蓝天" w:date="2021-08-21T16:38:29Z">
              <w:r>
                <w:rPr>
                  <w:b/>
                  <w:spacing w:val="-120"/>
                  <w:sz w:val="24"/>
                </w:rPr>
                <w:t>）</w:t>
              </w:r>
            </w:ins>
            <w:ins w:id="1747" w:author="碧海蓝天" w:date="2021-08-21T16:38:29Z">
              <w:r>
                <w:rPr>
                  <w:b/>
                  <w:w w:val="99"/>
                  <w:sz w:val="24"/>
                </w:rPr>
                <w:t xml:space="preserve"> </w:t>
              </w:r>
            </w:ins>
          </w:p>
        </w:tc>
        <w:tc>
          <w:tcPr>
            <w:tcW w:w="699" w:type="dxa"/>
          </w:tcPr>
          <w:p>
            <w:pPr>
              <w:pStyle w:val="9"/>
              <w:spacing w:before="163"/>
              <w:ind w:left="105" w:right="-29"/>
              <w:rPr>
                <w:ins w:id="1748" w:author="碧海蓝天" w:date="2021-08-21T16:38:29Z"/>
                <w:b/>
                <w:sz w:val="24"/>
              </w:rPr>
            </w:pPr>
            <w:ins w:id="1749" w:author="碧海蓝天" w:date="2021-08-21T16:38:29Z">
              <w:r>
                <w:rPr>
                  <w:b/>
                  <w:sz w:val="24"/>
                </w:rPr>
                <w:t>套数</w:t>
              </w:r>
            </w:ins>
            <w:ins w:id="1750" w:author="碧海蓝天" w:date="2021-08-21T16:38:29Z">
              <w:r>
                <w:rPr>
                  <w:b/>
                  <w:w w:val="99"/>
                  <w:sz w:val="24"/>
                </w:rPr>
                <w:t xml:space="preserve"> </w:t>
              </w:r>
            </w:ins>
          </w:p>
        </w:tc>
        <w:tc>
          <w:tcPr>
            <w:tcW w:w="757" w:type="dxa"/>
          </w:tcPr>
          <w:p>
            <w:pPr>
              <w:pStyle w:val="9"/>
              <w:spacing w:before="4" w:line="310" w:lineRule="atLeast"/>
              <w:ind w:left="133" w:right="8"/>
              <w:rPr>
                <w:ins w:id="1751" w:author="碧海蓝天" w:date="2021-08-21T16:38:29Z"/>
                <w:b/>
                <w:sz w:val="24"/>
              </w:rPr>
            </w:pPr>
            <w:ins w:id="1752" w:author="碧海蓝天" w:date="2021-08-21T16:38:29Z">
              <w:r>
                <w:rPr>
                  <w:b/>
                  <w:sz w:val="24"/>
                </w:rPr>
                <w:t>保管期限</w:t>
              </w:r>
            </w:ins>
            <w:ins w:id="1753" w:author="碧海蓝天" w:date="2021-08-21T16:38:29Z">
              <w:r>
                <w:rPr>
                  <w:b/>
                  <w:w w:val="99"/>
                  <w:sz w:val="24"/>
                </w:rPr>
                <w:t xml:space="preserve"> </w:t>
              </w:r>
            </w:ins>
          </w:p>
        </w:tc>
        <w:tc>
          <w:tcPr>
            <w:tcW w:w="774" w:type="dxa"/>
          </w:tcPr>
          <w:p>
            <w:pPr>
              <w:pStyle w:val="9"/>
              <w:spacing w:before="4" w:line="310" w:lineRule="atLeast"/>
              <w:ind w:left="140" w:right="19"/>
              <w:rPr>
                <w:ins w:id="1754" w:author="碧海蓝天" w:date="2021-08-21T16:38:29Z"/>
                <w:b/>
                <w:sz w:val="24"/>
              </w:rPr>
            </w:pPr>
            <w:ins w:id="1755" w:author="碧海蓝天" w:date="2021-08-21T16:38:29Z">
              <w:r>
                <w:rPr>
                  <w:b/>
                  <w:sz w:val="24"/>
                </w:rPr>
                <w:t>电子文件</w:t>
              </w:r>
            </w:ins>
            <w:ins w:id="1756" w:author="碧海蓝天" w:date="2021-08-21T16:38:29Z">
              <w:r>
                <w:rPr>
                  <w:b/>
                  <w:w w:val="99"/>
                  <w:sz w:val="24"/>
                </w:rPr>
                <w:t xml:space="preserve"> </w:t>
              </w:r>
            </w:ins>
          </w:p>
        </w:tc>
        <w:tc>
          <w:tcPr>
            <w:tcW w:w="1379" w:type="dxa"/>
          </w:tcPr>
          <w:p>
            <w:pPr>
              <w:pStyle w:val="9"/>
              <w:spacing w:before="163"/>
              <w:ind w:left="381"/>
              <w:rPr>
                <w:ins w:id="1757" w:author="碧海蓝天" w:date="2021-08-21T16:38:29Z"/>
                <w:b/>
                <w:sz w:val="24"/>
              </w:rPr>
            </w:pPr>
            <w:ins w:id="1758" w:author="碧海蓝天" w:date="2021-08-21T16:38:29Z">
              <w:r>
                <w:rPr>
                  <w:b/>
                  <w:sz w:val="24"/>
                </w:rPr>
                <w:t>备 注</w:t>
              </w:r>
            </w:ins>
            <w:ins w:id="1759" w:author="碧海蓝天" w:date="2021-08-21T16:38:29Z">
              <w:r>
                <w:rPr>
                  <w:b/>
                  <w:w w:val="99"/>
                  <w:sz w:val="24"/>
                </w:rPr>
                <w:t xml:space="preserve"> </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ins w:id="1760" w:author="碧海蓝天" w:date="2021-08-21T16:38:29Z"/>
        </w:trPr>
        <w:tc>
          <w:tcPr>
            <w:tcW w:w="488" w:type="dxa"/>
          </w:tcPr>
          <w:p>
            <w:pPr>
              <w:pStyle w:val="9"/>
              <w:rPr>
                <w:ins w:id="1761" w:author="碧海蓝天" w:date="2021-08-21T16:38:29Z"/>
                <w:rFonts w:ascii="Times New Roman"/>
                <w:sz w:val="24"/>
              </w:rPr>
            </w:pPr>
          </w:p>
        </w:tc>
        <w:tc>
          <w:tcPr>
            <w:tcW w:w="1265" w:type="dxa"/>
          </w:tcPr>
          <w:p>
            <w:pPr>
              <w:pStyle w:val="9"/>
              <w:rPr>
                <w:ins w:id="1762" w:author="碧海蓝天" w:date="2021-08-21T16:38:29Z"/>
                <w:rFonts w:ascii="Times New Roman"/>
                <w:sz w:val="24"/>
              </w:rPr>
            </w:pPr>
          </w:p>
        </w:tc>
        <w:tc>
          <w:tcPr>
            <w:tcW w:w="1733" w:type="dxa"/>
            <w:tcBorders>
              <w:right w:val="single" w:color="000000" w:sz="6" w:space="0"/>
            </w:tcBorders>
          </w:tcPr>
          <w:p>
            <w:pPr>
              <w:pStyle w:val="9"/>
              <w:rPr>
                <w:ins w:id="1763" w:author="碧海蓝天" w:date="2021-08-21T16:38:29Z"/>
                <w:rFonts w:ascii="Times New Roman"/>
                <w:sz w:val="24"/>
              </w:rPr>
            </w:pPr>
          </w:p>
        </w:tc>
        <w:tc>
          <w:tcPr>
            <w:tcW w:w="1376" w:type="dxa"/>
            <w:tcBorders>
              <w:left w:val="single" w:color="000000" w:sz="6" w:space="0"/>
            </w:tcBorders>
          </w:tcPr>
          <w:p>
            <w:pPr>
              <w:pStyle w:val="9"/>
              <w:rPr>
                <w:ins w:id="1764" w:author="碧海蓝天" w:date="2021-08-21T16:38:29Z"/>
                <w:rFonts w:ascii="Times New Roman"/>
                <w:sz w:val="24"/>
              </w:rPr>
            </w:pPr>
          </w:p>
        </w:tc>
        <w:tc>
          <w:tcPr>
            <w:tcW w:w="4494" w:type="dxa"/>
          </w:tcPr>
          <w:p>
            <w:pPr>
              <w:pStyle w:val="9"/>
              <w:rPr>
                <w:ins w:id="1765" w:author="碧海蓝天" w:date="2021-08-21T16:38:29Z"/>
                <w:rFonts w:ascii="Times New Roman"/>
                <w:sz w:val="24"/>
              </w:rPr>
            </w:pPr>
          </w:p>
        </w:tc>
        <w:tc>
          <w:tcPr>
            <w:tcW w:w="1261" w:type="dxa"/>
          </w:tcPr>
          <w:p>
            <w:pPr>
              <w:pStyle w:val="9"/>
              <w:rPr>
                <w:ins w:id="1766" w:author="碧海蓝天" w:date="2021-08-21T16:38:29Z"/>
                <w:rFonts w:ascii="Times New Roman"/>
                <w:sz w:val="24"/>
              </w:rPr>
            </w:pPr>
          </w:p>
        </w:tc>
        <w:tc>
          <w:tcPr>
            <w:tcW w:w="699" w:type="dxa"/>
          </w:tcPr>
          <w:p>
            <w:pPr>
              <w:pStyle w:val="9"/>
              <w:rPr>
                <w:ins w:id="1767" w:author="碧海蓝天" w:date="2021-08-21T16:38:29Z"/>
                <w:rFonts w:ascii="Times New Roman"/>
                <w:sz w:val="24"/>
              </w:rPr>
            </w:pPr>
          </w:p>
        </w:tc>
        <w:tc>
          <w:tcPr>
            <w:tcW w:w="757" w:type="dxa"/>
          </w:tcPr>
          <w:p>
            <w:pPr>
              <w:pStyle w:val="9"/>
              <w:rPr>
                <w:ins w:id="1768" w:author="碧海蓝天" w:date="2021-08-21T16:38:29Z"/>
                <w:rFonts w:ascii="Times New Roman"/>
                <w:sz w:val="24"/>
              </w:rPr>
            </w:pPr>
          </w:p>
        </w:tc>
        <w:tc>
          <w:tcPr>
            <w:tcW w:w="774" w:type="dxa"/>
          </w:tcPr>
          <w:p>
            <w:pPr>
              <w:pStyle w:val="9"/>
              <w:rPr>
                <w:ins w:id="1769" w:author="碧海蓝天" w:date="2021-08-21T16:38:29Z"/>
                <w:rFonts w:ascii="Times New Roman"/>
                <w:sz w:val="24"/>
              </w:rPr>
            </w:pPr>
          </w:p>
        </w:tc>
        <w:tc>
          <w:tcPr>
            <w:tcW w:w="1379" w:type="dxa"/>
          </w:tcPr>
          <w:p>
            <w:pPr>
              <w:pStyle w:val="9"/>
              <w:rPr>
                <w:ins w:id="1770" w:author="碧海蓝天" w:date="2021-08-21T16:38:29Z"/>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4" w:hRule="atLeast"/>
          <w:ins w:id="1771" w:author="碧海蓝天" w:date="2021-08-21T16:38:29Z"/>
        </w:trPr>
        <w:tc>
          <w:tcPr>
            <w:tcW w:w="488" w:type="dxa"/>
          </w:tcPr>
          <w:p>
            <w:pPr>
              <w:pStyle w:val="9"/>
              <w:rPr>
                <w:ins w:id="1772" w:author="碧海蓝天" w:date="2021-08-21T16:38:29Z"/>
                <w:rFonts w:ascii="Times New Roman"/>
                <w:sz w:val="24"/>
              </w:rPr>
            </w:pPr>
          </w:p>
        </w:tc>
        <w:tc>
          <w:tcPr>
            <w:tcW w:w="1265" w:type="dxa"/>
          </w:tcPr>
          <w:p>
            <w:pPr>
              <w:pStyle w:val="9"/>
              <w:rPr>
                <w:ins w:id="1773" w:author="碧海蓝天" w:date="2021-08-21T16:38:29Z"/>
                <w:rFonts w:ascii="Times New Roman"/>
                <w:sz w:val="24"/>
              </w:rPr>
            </w:pPr>
          </w:p>
        </w:tc>
        <w:tc>
          <w:tcPr>
            <w:tcW w:w="1733" w:type="dxa"/>
            <w:tcBorders>
              <w:right w:val="single" w:color="000000" w:sz="6" w:space="0"/>
            </w:tcBorders>
          </w:tcPr>
          <w:p>
            <w:pPr>
              <w:pStyle w:val="9"/>
              <w:rPr>
                <w:ins w:id="1774" w:author="碧海蓝天" w:date="2021-08-21T16:38:29Z"/>
                <w:rFonts w:ascii="Times New Roman"/>
                <w:sz w:val="24"/>
              </w:rPr>
            </w:pPr>
          </w:p>
        </w:tc>
        <w:tc>
          <w:tcPr>
            <w:tcW w:w="1376" w:type="dxa"/>
            <w:tcBorders>
              <w:left w:val="single" w:color="000000" w:sz="6" w:space="0"/>
            </w:tcBorders>
          </w:tcPr>
          <w:p>
            <w:pPr>
              <w:pStyle w:val="9"/>
              <w:rPr>
                <w:ins w:id="1775" w:author="碧海蓝天" w:date="2021-08-21T16:38:29Z"/>
                <w:rFonts w:ascii="Times New Roman"/>
                <w:sz w:val="24"/>
              </w:rPr>
            </w:pPr>
          </w:p>
        </w:tc>
        <w:tc>
          <w:tcPr>
            <w:tcW w:w="4494" w:type="dxa"/>
          </w:tcPr>
          <w:p>
            <w:pPr>
              <w:pStyle w:val="9"/>
              <w:rPr>
                <w:ins w:id="1776" w:author="碧海蓝天" w:date="2021-08-21T16:38:29Z"/>
                <w:rFonts w:ascii="Times New Roman"/>
                <w:sz w:val="24"/>
              </w:rPr>
            </w:pPr>
          </w:p>
        </w:tc>
        <w:tc>
          <w:tcPr>
            <w:tcW w:w="1261" w:type="dxa"/>
          </w:tcPr>
          <w:p>
            <w:pPr>
              <w:pStyle w:val="9"/>
              <w:rPr>
                <w:ins w:id="1777" w:author="碧海蓝天" w:date="2021-08-21T16:38:29Z"/>
                <w:rFonts w:ascii="Times New Roman"/>
                <w:sz w:val="24"/>
              </w:rPr>
            </w:pPr>
          </w:p>
        </w:tc>
        <w:tc>
          <w:tcPr>
            <w:tcW w:w="699" w:type="dxa"/>
          </w:tcPr>
          <w:p>
            <w:pPr>
              <w:pStyle w:val="9"/>
              <w:rPr>
                <w:ins w:id="1778" w:author="碧海蓝天" w:date="2021-08-21T16:38:29Z"/>
                <w:rFonts w:ascii="Times New Roman"/>
                <w:sz w:val="24"/>
              </w:rPr>
            </w:pPr>
          </w:p>
        </w:tc>
        <w:tc>
          <w:tcPr>
            <w:tcW w:w="757" w:type="dxa"/>
          </w:tcPr>
          <w:p>
            <w:pPr>
              <w:pStyle w:val="9"/>
              <w:rPr>
                <w:ins w:id="1779" w:author="碧海蓝天" w:date="2021-08-21T16:38:29Z"/>
                <w:rFonts w:ascii="Times New Roman"/>
                <w:sz w:val="24"/>
              </w:rPr>
            </w:pPr>
          </w:p>
        </w:tc>
        <w:tc>
          <w:tcPr>
            <w:tcW w:w="774" w:type="dxa"/>
          </w:tcPr>
          <w:p>
            <w:pPr>
              <w:pStyle w:val="9"/>
              <w:rPr>
                <w:ins w:id="1780" w:author="碧海蓝天" w:date="2021-08-21T16:38:29Z"/>
                <w:rFonts w:ascii="Times New Roman"/>
                <w:sz w:val="24"/>
              </w:rPr>
            </w:pPr>
          </w:p>
        </w:tc>
        <w:tc>
          <w:tcPr>
            <w:tcW w:w="1379" w:type="dxa"/>
          </w:tcPr>
          <w:p>
            <w:pPr>
              <w:pStyle w:val="9"/>
              <w:rPr>
                <w:ins w:id="1781" w:author="碧海蓝天" w:date="2021-08-21T16:38:29Z"/>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6" w:hRule="atLeast"/>
          <w:ins w:id="1782" w:author="碧海蓝天" w:date="2021-08-21T16:38:29Z"/>
        </w:trPr>
        <w:tc>
          <w:tcPr>
            <w:tcW w:w="488" w:type="dxa"/>
          </w:tcPr>
          <w:p>
            <w:pPr>
              <w:pStyle w:val="9"/>
              <w:rPr>
                <w:ins w:id="1783" w:author="碧海蓝天" w:date="2021-08-21T16:38:29Z"/>
                <w:rFonts w:ascii="Times New Roman"/>
                <w:sz w:val="24"/>
              </w:rPr>
            </w:pPr>
          </w:p>
        </w:tc>
        <w:tc>
          <w:tcPr>
            <w:tcW w:w="1265" w:type="dxa"/>
          </w:tcPr>
          <w:p>
            <w:pPr>
              <w:pStyle w:val="9"/>
              <w:rPr>
                <w:ins w:id="1784" w:author="碧海蓝天" w:date="2021-08-21T16:38:29Z"/>
                <w:rFonts w:ascii="Times New Roman"/>
                <w:sz w:val="24"/>
              </w:rPr>
            </w:pPr>
          </w:p>
        </w:tc>
        <w:tc>
          <w:tcPr>
            <w:tcW w:w="1733" w:type="dxa"/>
            <w:tcBorders>
              <w:right w:val="single" w:color="000000" w:sz="6" w:space="0"/>
            </w:tcBorders>
          </w:tcPr>
          <w:p>
            <w:pPr>
              <w:pStyle w:val="9"/>
              <w:rPr>
                <w:ins w:id="1785" w:author="碧海蓝天" w:date="2021-08-21T16:38:29Z"/>
                <w:rFonts w:ascii="Times New Roman"/>
                <w:sz w:val="24"/>
              </w:rPr>
            </w:pPr>
          </w:p>
        </w:tc>
        <w:tc>
          <w:tcPr>
            <w:tcW w:w="1376" w:type="dxa"/>
            <w:tcBorders>
              <w:left w:val="single" w:color="000000" w:sz="6" w:space="0"/>
            </w:tcBorders>
          </w:tcPr>
          <w:p>
            <w:pPr>
              <w:pStyle w:val="9"/>
              <w:rPr>
                <w:ins w:id="1786" w:author="碧海蓝天" w:date="2021-08-21T16:38:29Z"/>
                <w:rFonts w:ascii="Times New Roman"/>
                <w:sz w:val="24"/>
              </w:rPr>
            </w:pPr>
          </w:p>
        </w:tc>
        <w:tc>
          <w:tcPr>
            <w:tcW w:w="4494" w:type="dxa"/>
          </w:tcPr>
          <w:p>
            <w:pPr>
              <w:pStyle w:val="9"/>
              <w:rPr>
                <w:ins w:id="1787" w:author="碧海蓝天" w:date="2021-08-21T16:38:29Z"/>
                <w:rFonts w:ascii="Times New Roman"/>
                <w:sz w:val="24"/>
              </w:rPr>
            </w:pPr>
          </w:p>
        </w:tc>
        <w:tc>
          <w:tcPr>
            <w:tcW w:w="1261" w:type="dxa"/>
          </w:tcPr>
          <w:p>
            <w:pPr>
              <w:pStyle w:val="9"/>
              <w:rPr>
                <w:ins w:id="1788" w:author="碧海蓝天" w:date="2021-08-21T16:38:29Z"/>
                <w:rFonts w:ascii="Times New Roman"/>
                <w:sz w:val="24"/>
              </w:rPr>
            </w:pPr>
          </w:p>
        </w:tc>
        <w:tc>
          <w:tcPr>
            <w:tcW w:w="699" w:type="dxa"/>
          </w:tcPr>
          <w:p>
            <w:pPr>
              <w:pStyle w:val="9"/>
              <w:rPr>
                <w:ins w:id="1789" w:author="碧海蓝天" w:date="2021-08-21T16:38:29Z"/>
                <w:rFonts w:ascii="Times New Roman"/>
                <w:sz w:val="24"/>
              </w:rPr>
            </w:pPr>
          </w:p>
        </w:tc>
        <w:tc>
          <w:tcPr>
            <w:tcW w:w="757" w:type="dxa"/>
          </w:tcPr>
          <w:p>
            <w:pPr>
              <w:pStyle w:val="9"/>
              <w:rPr>
                <w:ins w:id="1790" w:author="碧海蓝天" w:date="2021-08-21T16:38:29Z"/>
                <w:rFonts w:ascii="Times New Roman"/>
                <w:sz w:val="24"/>
              </w:rPr>
            </w:pPr>
          </w:p>
        </w:tc>
        <w:tc>
          <w:tcPr>
            <w:tcW w:w="774" w:type="dxa"/>
          </w:tcPr>
          <w:p>
            <w:pPr>
              <w:pStyle w:val="9"/>
              <w:rPr>
                <w:ins w:id="1791" w:author="碧海蓝天" w:date="2021-08-21T16:38:29Z"/>
                <w:rFonts w:ascii="Times New Roman"/>
                <w:sz w:val="24"/>
              </w:rPr>
            </w:pPr>
          </w:p>
        </w:tc>
        <w:tc>
          <w:tcPr>
            <w:tcW w:w="1379" w:type="dxa"/>
          </w:tcPr>
          <w:p>
            <w:pPr>
              <w:pStyle w:val="9"/>
              <w:rPr>
                <w:ins w:id="1792" w:author="碧海蓝天" w:date="2021-08-21T16:38:29Z"/>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ins w:id="1793" w:author="碧海蓝天" w:date="2021-08-21T16:38:29Z"/>
        </w:trPr>
        <w:tc>
          <w:tcPr>
            <w:tcW w:w="488" w:type="dxa"/>
          </w:tcPr>
          <w:p>
            <w:pPr>
              <w:pStyle w:val="9"/>
              <w:rPr>
                <w:ins w:id="1794" w:author="碧海蓝天" w:date="2021-08-21T16:38:29Z"/>
                <w:rFonts w:ascii="Times New Roman"/>
                <w:sz w:val="24"/>
              </w:rPr>
            </w:pPr>
          </w:p>
        </w:tc>
        <w:tc>
          <w:tcPr>
            <w:tcW w:w="1265" w:type="dxa"/>
          </w:tcPr>
          <w:p>
            <w:pPr>
              <w:pStyle w:val="9"/>
              <w:rPr>
                <w:ins w:id="1795" w:author="碧海蓝天" w:date="2021-08-21T16:38:29Z"/>
                <w:rFonts w:ascii="Times New Roman"/>
                <w:sz w:val="24"/>
              </w:rPr>
            </w:pPr>
          </w:p>
        </w:tc>
        <w:tc>
          <w:tcPr>
            <w:tcW w:w="1733" w:type="dxa"/>
            <w:tcBorders>
              <w:right w:val="single" w:color="000000" w:sz="6" w:space="0"/>
            </w:tcBorders>
          </w:tcPr>
          <w:p>
            <w:pPr>
              <w:pStyle w:val="9"/>
              <w:rPr>
                <w:ins w:id="1796" w:author="碧海蓝天" w:date="2021-08-21T16:38:29Z"/>
                <w:rFonts w:ascii="Times New Roman"/>
                <w:sz w:val="24"/>
              </w:rPr>
            </w:pPr>
          </w:p>
        </w:tc>
        <w:tc>
          <w:tcPr>
            <w:tcW w:w="1376" w:type="dxa"/>
            <w:tcBorders>
              <w:left w:val="single" w:color="000000" w:sz="6" w:space="0"/>
            </w:tcBorders>
          </w:tcPr>
          <w:p>
            <w:pPr>
              <w:pStyle w:val="9"/>
              <w:rPr>
                <w:ins w:id="1797" w:author="碧海蓝天" w:date="2021-08-21T16:38:29Z"/>
                <w:rFonts w:ascii="Times New Roman"/>
                <w:sz w:val="24"/>
              </w:rPr>
            </w:pPr>
          </w:p>
        </w:tc>
        <w:tc>
          <w:tcPr>
            <w:tcW w:w="4494" w:type="dxa"/>
          </w:tcPr>
          <w:p>
            <w:pPr>
              <w:pStyle w:val="9"/>
              <w:rPr>
                <w:ins w:id="1798" w:author="碧海蓝天" w:date="2021-08-21T16:38:29Z"/>
                <w:rFonts w:ascii="Times New Roman"/>
                <w:sz w:val="24"/>
              </w:rPr>
            </w:pPr>
          </w:p>
        </w:tc>
        <w:tc>
          <w:tcPr>
            <w:tcW w:w="1261" w:type="dxa"/>
          </w:tcPr>
          <w:p>
            <w:pPr>
              <w:pStyle w:val="9"/>
              <w:rPr>
                <w:ins w:id="1799" w:author="碧海蓝天" w:date="2021-08-21T16:38:29Z"/>
                <w:rFonts w:ascii="Times New Roman"/>
                <w:sz w:val="24"/>
              </w:rPr>
            </w:pPr>
          </w:p>
        </w:tc>
        <w:tc>
          <w:tcPr>
            <w:tcW w:w="699" w:type="dxa"/>
          </w:tcPr>
          <w:p>
            <w:pPr>
              <w:pStyle w:val="9"/>
              <w:rPr>
                <w:ins w:id="1800" w:author="碧海蓝天" w:date="2021-08-21T16:38:29Z"/>
                <w:rFonts w:ascii="Times New Roman"/>
                <w:sz w:val="24"/>
              </w:rPr>
            </w:pPr>
          </w:p>
        </w:tc>
        <w:tc>
          <w:tcPr>
            <w:tcW w:w="757" w:type="dxa"/>
          </w:tcPr>
          <w:p>
            <w:pPr>
              <w:pStyle w:val="9"/>
              <w:rPr>
                <w:ins w:id="1801" w:author="碧海蓝天" w:date="2021-08-21T16:38:29Z"/>
                <w:rFonts w:ascii="Times New Roman"/>
                <w:sz w:val="24"/>
              </w:rPr>
            </w:pPr>
          </w:p>
        </w:tc>
        <w:tc>
          <w:tcPr>
            <w:tcW w:w="774" w:type="dxa"/>
          </w:tcPr>
          <w:p>
            <w:pPr>
              <w:pStyle w:val="9"/>
              <w:rPr>
                <w:ins w:id="1802" w:author="碧海蓝天" w:date="2021-08-21T16:38:29Z"/>
                <w:rFonts w:ascii="Times New Roman"/>
                <w:sz w:val="24"/>
              </w:rPr>
            </w:pPr>
          </w:p>
        </w:tc>
        <w:tc>
          <w:tcPr>
            <w:tcW w:w="1379" w:type="dxa"/>
          </w:tcPr>
          <w:p>
            <w:pPr>
              <w:pStyle w:val="9"/>
              <w:rPr>
                <w:ins w:id="1803" w:author="碧海蓝天" w:date="2021-08-21T16:38:29Z"/>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ins w:id="1804" w:author="碧海蓝天" w:date="2021-08-21T16:38:29Z"/>
        </w:trPr>
        <w:tc>
          <w:tcPr>
            <w:tcW w:w="488" w:type="dxa"/>
          </w:tcPr>
          <w:p>
            <w:pPr>
              <w:pStyle w:val="9"/>
              <w:rPr>
                <w:ins w:id="1805" w:author="碧海蓝天" w:date="2021-08-21T16:38:29Z"/>
                <w:rFonts w:ascii="Times New Roman"/>
                <w:sz w:val="24"/>
              </w:rPr>
            </w:pPr>
          </w:p>
        </w:tc>
        <w:tc>
          <w:tcPr>
            <w:tcW w:w="1265" w:type="dxa"/>
          </w:tcPr>
          <w:p>
            <w:pPr>
              <w:pStyle w:val="9"/>
              <w:rPr>
                <w:ins w:id="1806" w:author="碧海蓝天" w:date="2021-08-21T16:38:29Z"/>
                <w:rFonts w:ascii="Times New Roman"/>
                <w:sz w:val="24"/>
              </w:rPr>
            </w:pPr>
          </w:p>
        </w:tc>
        <w:tc>
          <w:tcPr>
            <w:tcW w:w="1733" w:type="dxa"/>
            <w:tcBorders>
              <w:right w:val="single" w:color="000000" w:sz="6" w:space="0"/>
            </w:tcBorders>
          </w:tcPr>
          <w:p>
            <w:pPr>
              <w:pStyle w:val="9"/>
              <w:rPr>
                <w:ins w:id="1807" w:author="碧海蓝天" w:date="2021-08-21T16:38:29Z"/>
                <w:rFonts w:ascii="Times New Roman"/>
                <w:sz w:val="24"/>
              </w:rPr>
            </w:pPr>
          </w:p>
        </w:tc>
        <w:tc>
          <w:tcPr>
            <w:tcW w:w="1376" w:type="dxa"/>
            <w:tcBorders>
              <w:left w:val="single" w:color="000000" w:sz="6" w:space="0"/>
            </w:tcBorders>
          </w:tcPr>
          <w:p>
            <w:pPr>
              <w:pStyle w:val="9"/>
              <w:rPr>
                <w:ins w:id="1808" w:author="碧海蓝天" w:date="2021-08-21T16:38:29Z"/>
                <w:rFonts w:ascii="Times New Roman"/>
                <w:sz w:val="24"/>
              </w:rPr>
            </w:pPr>
          </w:p>
        </w:tc>
        <w:tc>
          <w:tcPr>
            <w:tcW w:w="4494" w:type="dxa"/>
          </w:tcPr>
          <w:p>
            <w:pPr>
              <w:pStyle w:val="9"/>
              <w:rPr>
                <w:ins w:id="1809" w:author="碧海蓝天" w:date="2021-08-21T16:38:29Z"/>
                <w:rFonts w:ascii="Times New Roman"/>
                <w:sz w:val="24"/>
              </w:rPr>
            </w:pPr>
          </w:p>
        </w:tc>
        <w:tc>
          <w:tcPr>
            <w:tcW w:w="1261" w:type="dxa"/>
          </w:tcPr>
          <w:p>
            <w:pPr>
              <w:pStyle w:val="9"/>
              <w:rPr>
                <w:ins w:id="1810" w:author="碧海蓝天" w:date="2021-08-21T16:38:29Z"/>
                <w:rFonts w:ascii="Times New Roman"/>
                <w:sz w:val="24"/>
              </w:rPr>
            </w:pPr>
          </w:p>
        </w:tc>
        <w:tc>
          <w:tcPr>
            <w:tcW w:w="699" w:type="dxa"/>
          </w:tcPr>
          <w:p>
            <w:pPr>
              <w:pStyle w:val="9"/>
              <w:rPr>
                <w:ins w:id="1811" w:author="碧海蓝天" w:date="2021-08-21T16:38:29Z"/>
                <w:rFonts w:ascii="Times New Roman"/>
                <w:sz w:val="24"/>
              </w:rPr>
            </w:pPr>
          </w:p>
        </w:tc>
        <w:tc>
          <w:tcPr>
            <w:tcW w:w="757" w:type="dxa"/>
          </w:tcPr>
          <w:p>
            <w:pPr>
              <w:pStyle w:val="9"/>
              <w:rPr>
                <w:ins w:id="1812" w:author="碧海蓝天" w:date="2021-08-21T16:38:29Z"/>
                <w:rFonts w:ascii="Times New Roman"/>
                <w:sz w:val="24"/>
              </w:rPr>
            </w:pPr>
          </w:p>
        </w:tc>
        <w:tc>
          <w:tcPr>
            <w:tcW w:w="774" w:type="dxa"/>
          </w:tcPr>
          <w:p>
            <w:pPr>
              <w:pStyle w:val="9"/>
              <w:rPr>
                <w:ins w:id="1813" w:author="碧海蓝天" w:date="2021-08-21T16:38:29Z"/>
                <w:rFonts w:ascii="Times New Roman"/>
                <w:sz w:val="24"/>
              </w:rPr>
            </w:pPr>
          </w:p>
        </w:tc>
        <w:tc>
          <w:tcPr>
            <w:tcW w:w="1379" w:type="dxa"/>
          </w:tcPr>
          <w:p>
            <w:pPr>
              <w:pStyle w:val="9"/>
              <w:rPr>
                <w:ins w:id="1814" w:author="碧海蓝天" w:date="2021-08-21T16:38:29Z"/>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4" w:hRule="atLeast"/>
          <w:ins w:id="1815" w:author="碧海蓝天" w:date="2021-08-21T16:38:29Z"/>
        </w:trPr>
        <w:tc>
          <w:tcPr>
            <w:tcW w:w="488" w:type="dxa"/>
          </w:tcPr>
          <w:p>
            <w:pPr>
              <w:pStyle w:val="9"/>
              <w:rPr>
                <w:ins w:id="1816" w:author="碧海蓝天" w:date="2021-08-21T16:38:29Z"/>
                <w:rFonts w:ascii="Times New Roman"/>
                <w:sz w:val="24"/>
              </w:rPr>
            </w:pPr>
          </w:p>
        </w:tc>
        <w:tc>
          <w:tcPr>
            <w:tcW w:w="1265" w:type="dxa"/>
          </w:tcPr>
          <w:p>
            <w:pPr>
              <w:pStyle w:val="9"/>
              <w:rPr>
                <w:ins w:id="1817" w:author="碧海蓝天" w:date="2021-08-21T16:38:29Z"/>
                <w:rFonts w:ascii="Times New Roman"/>
                <w:sz w:val="24"/>
              </w:rPr>
            </w:pPr>
          </w:p>
        </w:tc>
        <w:tc>
          <w:tcPr>
            <w:tcW w:w="1733" w:type="dxa"/>
            <w:tcBorders>
              <w:right w:val="single" w:color="000000" w:sz="6" w:space="0"/>
            </w:tcBorders>
          </w:tcPr>
          <w:p>
            <w:pPr>
              <w:pStyle w:val="9"/>
              <w:rPr>
                <w:ins w:id="1818" w:author="碧海蓝天" w:date="2021-08-21T16:38:29Z"/>
                <w:rFonts w:ascii="Times New Roman"/>
                <w:sz w:val="24"/>
              </w:rPr>
            </w:pPr>
          </w:p>
        </w:tc>
        <w:tc>
          <w:tcPr>
            <w:tcW w:w="1376" w:type="dxa"/>
            <w:tcBorders>
              <w:left w:val="single" w:color="000000" w:sz="6" w:space="0"/>
            </w:tcBorders>
          </w:tcPr>
          <w:p>
            <w:pPr>
              <w:pStyle w:val="9"/>
              <w:rPr>
                <w:ins w:id="1819" w:author="碧海蓝天" w:date="2021-08-21T16:38:29Z"/>
                <w:rFonts w:ascii="Times New Roman"/>
                <w:sz w:val="24"/>
              </w:rPr>
            </w:pPr>
          </w:p>
        </w:tc>
        <w:tc>
          <w:tcPr>
            <w:tcW w:w="4494" w:type="dxa"/>
          </w:tcPr>
          <w:p>
            <w:pPr>
              <w:pStyle w:val="9"/>
              <w:rPr>
                <w:ins w:id="1820" w:author="碧海蓝天" w:date="2021-08-21T16:38:29Z"/>
                <w:rFonts w:ascii="Times New Roman"/>
                <w:sz w:val="24"/>
              </w:rPr>
            </w:pPr>
          </w:p>
        </w:tc>
        <w:tc>
          <w:tcPr>
            <w:tcW w:w="1261" w:type="dxa"/>
          </w:tcPr>
          <w:p>
            <w:pPr>
              <w:pStyle w:val="9"/>
              <w:rPr>
                <w:ins w:id="1821" w:author="碧海蓝天" w:date="2021-08-21T16:38:29Z"/>
                <w:rFonts w:ascii="Times New Roman"/>
                <w:sz w:val="24"/>
              </w:rPr>
            </w:pPr>
          </w:p>
        </w:tc>
        <w:tc>
          <w:tcPr>
            <w:tcW w:w="699" w:type="dxa"/>
          </w:tcPr>
          <w:p>
            <w:pPr>
              <w:pStyle w:val="9"/>
              <w:rPr>
                <w:ins w:id="1822" w:author="碧海蓝天" w:date="2021-08-21T16:38:29Z"/>
                <w:rFonts w:ascii="Times New Roman"/>
                <w:sz w:val="24"/>
              </w:rPr>
            </w:pPr>
          </w:p>
        </w:tc>
        <w:tc>
          <w:tcPr>
            <w:tcW w:w="757" w:type="dxa"/>
          </w:tcPr>
          <w:p>
            <w:pPr>
              <w:pStyle w:val="9"/>
              <w:rPr>
                <w:ins w:id="1823" w:author="碧海蓝天" w:date="2021-08-21T16:38:29Z"/>
                <w:rFonts w:ascii="Times New Roman"/>
                <w:sz w:val="24"/>
              </w:rPr>
            </w:pPr>
          </w:p>
        </w:tc>
        <w:tc>
          <w:tcPr>
            <w:tcW w:w="774" w:type="dxa"/>
          </w:tcPr>
          <w:p>
            <w:pPr>
              <w:pStyle w:val="9"/>
              <w:rPr>
                <w:ins w:id="1824" w:author="碧海蓝天" w:date="2021-08-21T16:38:29Z"/>
                <w:rFonts w:ascii="Times New Roman"/>
                <w:sz w:val="24"/>
              </w:rPr>
            </w:pPr>
          </w:p>
        </w:tc>
        <w:tc>
          <w:tcPr>
            <w:tcW w:w="1379" w:type="dxa"/>
          </w:tcPr>
          <w:p>
            <w:pPr>
              <w:pStyle w:val="9"/>
              <w:rPr>
                <w:ins w:id="1825" w:author="碧海蓝天" w:date="2021-08-21T16:38:29Z"/>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ins w:id="1826" w:author="碧海蓝天" w:date="2021-08-21T16:38:29Z"/>
        </w:trPr>
        <w:tc>
          <w:tcPr>
            <w:tcW w:w="488" w:type="dxa"/>
          </w:tcPr>
          <w:p>
            <w:pPr>
              <w:pStyle w:val="9"/>
              <w:rPr>
                <w:ins w:id="1827" w:author="碧海蓝天" w:date="2021-08-21T16:38:29Z"/>
                <w:rFonts w:ascii="Times New Roman"/>
                <w:sz w:val="24"/>
              </w:rPr>
            </w:pPr>
          </w:p>
        </w:tc>
        <w:tc>
          <w:tcPr>
            <w:tcW w:w="1265" w:type="dxa"/>
          </w:tcPr>
          <w:p>
            <w:pPr>
              <w:pStyle w:val="9"/>
              <w:rPr>
                <w:ins w:id="1828" w:author="碧海蓝天" w:date="2021-08-21T16:38:29Z"/>
                <w:rFonts w:ascii="Times New Roman"/>
                <w:sz w:val="24"/>
              </w:rPr>
            </w:pPr>
          </w:p>
        </w:tc>
        <w:tc>
          <w:tcPr>
            <w:tcW w:w="1733" w:type="dxa"/>
            <w:tcBorders>
              <w:right w:val="single" w:color="000000" w:sz="6" w:space="0"/>
            </w:tcBorders>
          </w:tcPr>
          <w:p>
            <w:pPr>
              <w:pStyle w:val="9"/>
              <w:rPr>
                <w:ins w:id="1829" w:author="碧海蓝天" w:date="2021-08-21T16:38:29Z"/>
                <w:rFonts w:ascii="Times New Roman"/>
                <w:sz w:val="24"/>
              </w:rPr>
            </w:pPr>
          </w:p>
        </w:tc>
        <w:tc>
          <w:tcPr>
            <w:tcW w:w="1376" w:type="dxa"/>
            <w:tcBorders>
              <w:left w:val="single" w:color="000000" w:sz="6" w:space="0"/>
            </w:tcBorders>
          </w:tcPr>
          <w:p>
            <w:pPr>
              <w:pStyle w:val="9"/>
              <w:rPr>
                <w:ins w:id="1830" w:author="碧海蓝天" w:date="2021-08-21T16:38:29Z"/>
                <w:rFonts w:ascii="Times New Roman"/>
                <w:sz w:val="24"/>
              </w:rPr>
            </w:pPr>
          </w:p>
        </w:tc>
        <w:tc>
          <w:tcPr>
            <w:tcW w:w="4494" w:type="dxa"/>
          </w:tcPr>
          <w:p>
            <w:pPr>
              <w:pStyle w:val="9"/>
              <w:rPr>
                <w:ins w:id="1831" w:author="碧海蓝天" w:date="2021-08-21T16:38:29Z"/>
                <w:rFonts w:ascii="Times New Roman"/>
                <w:sz w:val="24"/>
              </w:rPr>
            </w:pPr>
          </w:p>
        </w:tc>
        <w:tc>
          <w:tcPr>
            <w:tcW w:w="1261" w:type="dxa"/>
          </w:tcPr>
          <w:p>
            <w:pPr>
              <w:pStyle w:val="9"/>
              <w:rPr>
                <w:ins w:id="1832" w:author="碧海蓝天" w:date="2021-08-21T16:38:29Z"/>
                <w:rFonts w:ascii="Times New Roman"/>
                <w:sz w:val="24"/>
              </w:rPr>
            </w:pPr>
          </w:p>
        </w:tc>
        <w:tc>
          <w:tcPr>
            <w:tcW w:w="699" w:type="dxa"/>
          </w:tcPr>
          <w:p>
            <w:pPr>
              <w:pStyle w:val="9"/>
              <w:rPr>
                <w:ins w:id="1833" w:author="碧海蓝天" w:date="2021-08-21T16:38:29Z"/>
                <w:rFonts w:ascii="Times New Roman"/>
                <w:sz w:val="24"/>
              </w:rPr>
            </w:pPr>
          </w:p>
        </w:tc>
        <w:tc>
          <w:tcPr>
            <w:tcW w:w="757" w:type="dxa"/>
          </w:tcPr>
          <w:p>
            <w:pPr>
              <w:pStyle w:val="9"/>
              <w:rPr>
                <w:ins w:id="1834" w:author="碧海蓝天" w:date="2021-08-21T16:38:29Z"/>
                <w:rFonts w:ascii="Times New Roman"/>
                <w:sz w:val="24"/>
              </w:rPr>
            </w:pPr>
          </w:p>
        </w:tc>
        <w:tc>
          <w:tcPr>
            <w:tcW w:w="774" w:type="dxa"/>
          </w:tcPr>
          <w:p>
            <w:pPr>
              <w:pStyle w:val="9"/>
              <w:rPr>
                <w:ins w:id="1835" w:author="碧海蓝天" w:date="2021-08-21T16:38:29Z"/>
                <w:rFonts w:ascii="Times New Roman"/>
                <w:sz w:val="24"/>
              </w:rPr>
            </w:pPr>
          </w:p>
        </w:tc>
        <w:tc>
          <w:tcPr>
            <w:tcW w:w="1379" w:type="dxa"/>
          </w:tcPr>
          <w:p>
            <w:pPr>
              <w:pStyle w:val="9"/>
              <w:rPr>
                <w:ins w:id="1836" w:author="碧海蓝天" w:date="2021-08-21T16:38:29Z"/>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ins w:id="1837" w:author="碧海蓝天" w:date="2021-08-21T16:38:29Z"/>
        </w:trPr>
        <w:tc>
          <w:tcPr>
            <w:tcW w:w="488" w:type="dxa"/>
          </w:tcPr>
          <w:p>
            <w:pPr>
              <w:pStyle w:val="9"/>
              <w:rPr>
                <w:ins w:id="1838" w:author="碧海蓝天" w:date="2021-08-21T16:38:29Z"/>
                <w:rFonts w:ascii="Times New Roman"/>
                <w:sz w:val="24"/>
              </w:rPr>
            </w:pPr>
          </w:p>
        </w:tc>
        <w:tc>
          <w:tcPr>
            <w:tcW w:w="1265" w:type="dxa"/>
          </w:tcPr>
          <w:p>
            <w:pPr>
              <w:pStyle w:val="9"/>
              <w:rPr>
                <w:ins w:id="1839" w:author="碧海蓝天" w:date="2021-08-21T16:38:29Z"/>
                <w:rFonts w:ascii="Times New Roman"/>
                <w:sz w:val="24"/>
              </w:rPr>
            </w:pPr>
          </w:p>
        </w:tc>
        <w:tc>
          <w:tcPr>
            <w:tcW w:w="1733" w:type="dxa"/>
            <w:tcBorders>
              <w:right w:val="single" w:color="000000" w:sz="6" w:space="0"/>
            </w:tcBorders>
          </w:tcPr>
          <w:p>
            <w:pPr>
              <w:pStyle w:val="9"/>
              <w:rPr>
                <w:ins w:id="1840" w:author="碧海蓝天" w:date="2021-08-21T16:38:29Z"/>
                <w:rFonts w:ascii="Times New Roman"/>
                <w:sz w:val="24"/>
              </w:rPr>
            </w:pPr>
          </w:p>
        </w:tc>
        <w:tc>
          <w:tcPr>
            <w:tcW w:w="1376" w:type="dxa"/>
            <w:tcBorders>
              <w:left w:val="single" w:color="000000" w:sz="6" w:space="0"/>
            </w:tcBorders>
          </w:tcPr>
          <w:p>
            <w:pPr>
              <w:pStyle w:val="9"/>
              <w:rPr>
                <w:ins w:id="1841" w:author="碧海蓝天" w:date="2021-08-21T16:38:29Z"/>
                <w:rFonts w:ascii="Times New Roman"/>
                <w:sz w:val="24"/>
              </w:rPr>
            </w:pPr>
          </w:p>
        </w:tc>
        <w:tc>
          <w:tcPr>
            <w:tcW w:w="4494" w:type="dxa"/>
          </w:tcPr>
          <w:p>
            <w:pPr>
              <w:pStyle w:val="9"/>
              <w:rPr>
                <w:ins w:id="1842" w:author="碧海蓝天" w:date="2021-08-21T16:38:29Z"/>
                <w:rFonts w:ascii="Times New Roman"/>
                <w:sz w:val="24"/>
              </w:rPr>
            </w:pPr>
          </w:p>
        </w:tc>
        <w:tc>
          <w:tcPr>
            <w:tcW w:w="1261" w:type="dxa"/>
          </w:tcPr>
          <w:p>
            <w:pPr>
              <w:pStyle w:val="9"/>
              <w:rPr>
                <w:ins w:id="1843" w:author="碧海蓝天" w:date="2021-08-21T16:38:29Z"/>
                <w:rFonts w:ascii="Times New Roman"/>
                <w:sz w:val="24"/>
              </w:rPr>
            </w:pPr>
          </w:p>
        </w:tc>
        <w:tc>
          <w:tcPr>
            <w:tcW w:w="699" w:type="dxa"/>
          </w:tcPr>
          <w:p>
            <w:pPr>
              <w:pStyle w:val="9"/>
              <w:rPr>
                <w:ins w:id="1844" w:author="碧海蓝天" w:date="2021-08-21T16:38:29Z"/>
                <w:rFonts w:ascii="Times New Roman"/>
                <w:sz w:val="24"/>
              </w:rPr>
            </w:pPr>
          </w:p>
        </w:tc>
        <w:tc>
          <w:tcPr>
            <w:tcW w:w="757" w:type="dxa"/>
          </w:tcPr>
          <w:p>
            <w:pPr>
              <w:pStyle w:val="9"/>
              <w:rPr>
                <w:ins w:id="1845" w:author="碧海蓝天" w:date="2021-08-21T16:38:29Z"/>
                <w:rFonts w:ascii="Times New Roman"/>
                <w:sz w:val="24"/>
              </w:rPr>
            </w:pPr>
          </w:p>
        </w:tc>
        <w:tc>
          <w:tcPr>
            <w:tcW w:w="774" w:type="dxa"/>
          </w:tcPr>
          <w:p>
            <w:pPr>
              <w:pStyle w:val="9"/>
              <w:rPr>
                <w:ins w:id="1846" w:author="碧海蓝天" w:date="2021-08-21T16:38:29Z"/>
                <w:rFonts w:ascii="Times New Roman"/>
                <w:sz w:val="24"/>
              </w:rPr>
            </w:pPr>
          </w:p>
        </w:tc>
        <w:tc>
          <w:tcPr>
            <w:tcW w:w="1379" w:type="dxa"/>
          </w:tcPr>
          <w:p>
            <w:pPr>
              <w:pStyle w:val="9"/>
              <w:rPr>
                <w:ins w:id="1847" w:author="碧海蓝天" w:date="2021-08-21T16:38:29Z"/>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6" w:hRule="atLeast"/>
          <w:ins w:id="1848" w:author="碧海蓝天" w:date="2021-08-21T16:38:29Z"/>
        </w:trPr>
        <w:tc>
          <w:tcPr>
            <w:tcW w:w="488" w:type="dxa"/>
          </w:tcPr>
          <w:p>
            <w:pPr>
              <w:pStyle w:val="9"/>
              <w:rPr>
                <w:ins w:id="1849" w:author="碧海蓝天" w:date="2021-08-21T16:38:29Z"/>
                <w:rFonts w:ascii="Times New Roman"/>
                <w:sz w:val="24"/>
              </w:rPr>
            </w:pPr>
          </w:p>
        </w:tc>
        <w:tc>
          <w:tcPr>
            <w:tcW w:w="1265" w:type="dxa"/>
          </w:tcPr>
          <w:p>
            <w:pPr>
              <w:pStyle w:val="9"/>
              <w:rPr>
                <w:ins w:id="1850" w:author="碧海蓝天" w:date="2021-08-21T16:38:29Z"/>
                <w:rFonts w:ascii="Times New Roman"/>
                <w:sz w:val="24"/>
              </w:rPr>
            </w:pPr>
          </w:p>
        </w:tc>
        <w:tc>
          <w:tcPr>
            <w:tcW w:w="1733" w:type="dxa"/>
            <w:tcBorders>
              <w:right w:val="single" w:color="000000" w:sz="6" w:space="0"/>
            </w:tcBorders>
          </w:tcPr>
          <w:p>
            <w:pPr>
              <w:pStyle w:val="9"/>
              <w:rPr>
                <w:ins w:id="1851" w:author="碧海蓝天" w:date="2021-08-21T16:38:29Z"/>
                <w:rFonts w:ascii="Times New Roman"/>
                <w:sz w:val="24"/>
              </w:rPr>
            </w:pPr>
          </w:p>
        </w:tc>
        <w:tc>
          <w:tcPr>
            <w:tcW w:w="1376" w:type="dxa"/>
            <w:tcBorders>
              <w:left w:val="single" w:color="000000" w:sz="6" w:space="0"/>
            </w:tcBorders>
          </w:tcPr>
          <w:p>
            <w:pPr>
              <w:pStyle w:val="9"/>
              <w:rPr>
                <w:ins w:id="1852" w:author="碧海蓝天" w:date="2021-08-21T16:38:29Z"/>
                <w:rFonts w:ascii="Times New Roman"/>
                <w:sz w:val="24"/>
              </w:rPr>
            </w:pPr>
          </w:p>
        </w:tc>
        <w:tc>
          <w:tcPr>
            <w:tcW w:w="4494" w:type="dxa"/>
          </w:tcPr>
          <w:p>
            <w:pPr>
              <w:pStyle w:val="9"/>
              <w:rPr>
                <w:ins w:id="1853" w:author="碧海蓝天" w:date="2021-08-21T16:38:29Z"/>
                <w:rFonts w:ascii="Times New Roman"/>
                <w:sz w:val="24"/>
              </w:rPr>
            </w:pPr>
          </w:p>
        </w:tc>
        <w:tc>
          <w:tcPr>
            <w:tcW w:w="1261" w:type="dxa"/>
          </w:tcPr>
          <w:p>
            <w:pPr>
              <w:pStyle w:val="9"/>
              <w:rPr>
                <w:ins w:id="1854" w:author="碧海蓝天" w:date="2021-08-21T16:38:29Z"/>
                <w:rFonts w:ascii="Times New Roman"/>
                <w:sz w:val="24"/>
              </w:rPr>
            </w:pPr>
          </w:p>
        </w:tc>
        <w:tc>
          <w:tcPr>
            <w:tcW w:w="699" w:type="dxa"/>
          </w:tcPr>
          <w:p>
            <w:pPr>
              <w:pStyle w:val="9"/>
              <w:rPr>
                <w:ins w:id="1855" w:author="碧海蓝天" w:date="2021-08-21T16:38:29Z"/>
                <w:rFonts w:ascii="Times New Roman"/>
                <w:sz w:val="24"/>
              </w:rPr>
            </w:pPr>
          </w:p>
        </w:tc>
        <w:tc>
          <w:tcPr>
            <w:tcW w:w="757" w:type="dxa"/>
          </w:tcPr>
          <w:p>
            <w:pPr>
              <w:pStyle w:val="9"/>
              <w:rPr>
                <w:ins w:id="1856" w:author="碧海蓝天" w:date="2021-08-21T16:38:29Z"/>
                <w:rFonts w:ascii="Times New Roman"/>
                <w:sz w:val="24"/>
              </w:rPr>
            </w:pPr>
          </w:p>
        </w:tc>
        <w:tc>
          <w:tcPr>
            <w:tcW w:w="774" w:type="dxa"/>
          </w:tcPr>
          <w:p>
            <w:pPr>
              <w:pStyle w:val="9"/>
              <w:rPr>
                <w:ins w:id="1857" w:author="碧海蓝天" w:date="2021-08-21T16:38:29Z"/>
                <w:rFonts w:ascii="Times New Roman"/>
                <w:sz w:val="24"/>
              </w:rPr>
            </w:pPr>
          </w:p>
        </w:tc>
        <w:tc>
          <w:tcPr>
            <w:tcW w:w="1379" w:type="dxa"/>
          </w:tcPr>
          <w:p>
            <w:pPr>
              <w:pStyle w:val="9"/>
              <w:rPr>
                <w:ins w:id="1858" w:author="碧海蓝天" w:date="2021-08-21T16:38:29Z"/>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4" w:hRule="atLeast"/>
          <w:ins w:id="1859" w:author="碧海蓝天" w:date="2021-08-21T16:38:29Z"/>
        </w:trPr>
        <w:tc>
          <w:tcPr>
            <w:tcW w:w="488" w:type="dxa"/>
          </w:tcPr>
          <w:p>
            <w:pPr>
              <w:pStyle w:val="9"/>
              <w:rPr>
                <w:ins w:id="1860" w:author="碧海蓝天" w:date="2021-08-21T16:38:29Z"/>
                <w:rFonts w:ascii="Times New Roman"/>
                <w:sz w:val="24"/>
              </w:rPr>
            </w:pPr>
          </w:p>
        </w:tc>
        <w:tc>
          <w:tcPr>
            <w:tcW w:w="1265" w:type="dxa"/>
          </w:tcPr>
          <w:p>
            <w:pPr>
              <w:pStyle w:val="9"/>
              <w:rPr>
                <w:ins w:id="1861" w:author="碧海蓝天" w:date="2021-08-21T16:38:29Z"/>
                <w:rFonts w:ascii="Times New Roman"/>
                <w:sz w:val="24"/>
              </w:rPr>
            </w:pPr>
          </w:p>
        </w:tc>
        <w:tc>
          <w:tcPr>
            <w:tcW w:w="1733" w:type="dxa"/>
            <w:tcBorders>
              <w:right w:val="single" w:color="000000" w:sz="6" w:space="0"/>
            </w:tcBorders>
          </w:tcPr>
          <w:p>
            <w:pPr>
              <w:pStyle w:val="9"/>
              <w:rPr>
                <w:ins w:id="1862" w:author="碧海蓝天" w:date="2021-08-21T16:38:29Z"/>
                <w:rFonts w:ascii="Times New Roman"/>
                <w:sz w:val="24"/>
              </w:rPr>
            </w:pPr>
          </w:p>
        </w:tc>
        <w:tc>
          <w:tcPr>
            <w:tcW w:w="1376" w:type="dxa"/>
            <w:tcBorders>
              <w:left w:val="single" w:color="000000" w:sz="6" w:space="0"/>
            </w:tcBorders>
          </w:tcPr>
          <w:p>
            <w:pPr>
              <w:pStyle w:val="9"/>
              <w:rPr>
                <w:ins w:id="1863" w:author="碧海蓝天" w:date="2021-08-21T16:38:29Z"/>
                <w:rFonts w:ascii="Times New Roman"/>
                <w:sz w:val="24"/>
              </w:rPr>
            </w:pPr>
          </w:p>
        </w:tc>
        <w:tc>
          <w:tcPr>
            <w:tcW w:w="4494" w:type="dxa"/>
          </w:tcPr>
          <w:p>
            <w:pPr>
              <w:pStyle w:val="9"/>
              <w:rPr>
                <w:ins w:id="1864" w:author="碧海蓝天" w:date="2021-08-21T16:38:29Z"/>
                <w:rFonts w:ascii="Times New Roman"/>
                <w:sz w:val="24"/>
              </w:rPr>
            </w:pPr>
          </w:p>
        </w:tc>
        <w:tc>
          <w:tcPr>
            <w:tcW w:w="1261" w:type="dxa"/>
          </w:tcPr>
          <w:p>
            <w:pPr>
              <w:pStyle w:val="9"/>
              <w:rPr>
                <w:ins w:id="1865" w:author="碧海蓝天" w:date="2021-08-21T16:38:29Z"/>
                <w:rFonts w:ascii="Times New Roman"/>
                <w:sz w:val="24"/>
              </w:rPr>
            </w:pPr>
          </w:p>
        </w:tc>
        <w:tc>
          <w:tcPr>
            <w:tcW w:w="699" w:type="dxa"/>
          </w:tcPr>
          <w:p>
            <w:pPr>
              <w:pStyle w:val="9"/>
              <w:rPr>
                <w:ins w:id="1866" w:author="碧海蓝天" w:date="2021-08-21T16:38:29Z"/>
                <w:rFonts w:ascii="Times New Roman"/>
                <w:sz w:val="24"/>
              </w:rPr>
            </w:pPr>
          </w:p>
        </w:tc>
        <w:tc>
          <w:tcPr>
            <w:tcW w:w="757" w:type="dxa"/>
          </w:tcPr>
          <w:p>
            <w:pPr>
              <w:pStyle w:val="9"/>
              <w:rPr>
                <w:ins w:id="1867" w:author="碧海蓝天" w:date="2021-08-21T16:38:29Z"/>
                <w:rFonts w:ascii="Times New Roman"/>
                <w:sz w:val="24"/>
              </w:rPr>
            </w:pPr>
          </w:p>
        </w:tc>
        <w:tc>
          <w:tcPr>
            <w:tcW w:w="774" w:type="dxa"/>
          </w:tcPr>
          <w:p>
            <w:pPr>
              <w:pStyle w:val="9"/>
              <w:rPr>
                <w:ins w:id="1868" w:author="碧海蓝天" w:date="2021-08-21T16:38:29Z"/>
                <w:rFonts w:ascii="Times New Roman"/>
                <w:sz w:val="24"/>
              </w:rPr>
            </w:pPr>
          </w:p>
        </w:tc>
        <w:tc>
          <w:tcPr>
            <w:tcW w:w="1379" w:type="dxa"/>
          </w:tcPr>
          <w:p>
            <w:pPr>
              <w:pStyle w:val="9"/>
              <w:rPr>
                <w:ins w:id="1869" w:author="碧海蓝天" w:date="2021-08-21T16:38:29Z"/>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ins w:id="1870" w:author="碧海蓝天" w:date="2021-08-21T16:38:29Z"/>
        </w:trPr>
        <w:tc>
          <w:tcPr>
            <w:tcW w:w="488" w:type="dxa"/>
          </w:tcPr>
          <w:p>
            <w:pPr>
              <w:pStyle w:val="9"/>
              <w:rPr>
                <w:ins w:id="1871" w:author="碧海蓝天" w:date="2021-08-21T16:38:29Z"/>
                <w:rFonts w:ascii="Times New Roman"/>
                <w:sz w:val="24"/>
              </w:rPr>
            </w:pPr>
          </w:p>
        </w:tc>
        <w:tc>
          <w:tcPr>
            <w:tcW w:w="1265" w:type="dxa"/>
          </w:tcPr>
          <w:p>
            <w:pPr>
              <w:pStyle w:val="9"/>
              <w:rPr>
                <w:ins w:id="1872" w:author="碧海蓝天" w:date="2021-08-21T16:38:29Z"/>
                <w:rFonts w:ascii="Times New Roman"/>
                <w:sz w:val="24"/>
              </w:rPr>
            </w:pPr>
          </w:p>
        </w:tc>
        <w:tc>
          <w:tcPr>
            <w:tcW w:w="1733" w:type="dxa"/>
            <w:tcBorders>
              <w:right w:val="single" w:color="000000" w:sz="6" w:space="0"/>
            </w:tcBorders>
          </w:tcPr>
          <w:p>
            <w:pPr>
              <w:pStyle w:val="9"/>
              <w:rPr>
                <w:ins w:id="1873" w:author="碧海蓝天" w:date="2021-08-21T16:38:29Z"/>
                <w:rFonts w:ascii="Times New Roman"/>
                <w:sz w:val="24"/>
              </w:rPr>
            </w:pPr>
          </w:p>
        </w:tc>
        <w:tc>
          <w:tcPr>
            <w:tcW w:w="1376" w:type="dxa"/>
            <w:tcBorders>
              <w:left w:val="single" w:color="000000" w:sz="6" w:space="0"/>
            </w:tcBorders>
          </w:tcPr>
          <w:p>
            <w:pPr>
              <w:pStyle w:val="9"/>
              <w:rPr>
                <w:ins w:id="1874" w:author="碧海蓝天" w:date="2021-08-21T16:38:29Z"/>
                <w:rFonts w:ascii="Times New Roman"/>
                <w:sz w:val="24"/>
              </w:rPr>
            </w:pPr>
          </w:p>
        </w:tc>
        <w:tc>
          <w:tcPr>
            <w:tcW w:w="4494" w:type="dxa"/>
          </w:tcPr>
          <w:p>
            <w:pPr>
              <w:pStyle w:val="9"/>
              <w:rPr>
                <w:ins w:id="1875" w:author="碧海蓝天" w:date="2021-08-21T16:38:29Z"/>
                <w:rFonts w:ascii="Times New Roman"/>
                <w:sz w:val="24"/>
              </w:rPr>
            </w:pPr>
          </w:p>
        </w:tc>
        <w:tc>
          <w:tcPr>
            <w:tcW w:w="1261" w:type="dxa"/>
          </w:tcPr>
          <w:p>
            <w:pPr>
              <w:pStyle w:val="9"/>
              <w:rPr>
                <w:ins w:id="1876" w:author="碧海蓝天" w:date="2021-08-21T16:38:29Z"/>
                <w:rFonts w:ascii="Times New Roman"/>
                <w:sz w:val="24"/>
              </w:rPr>
            </w:pPr>
          </w:p>
        </w:tc>
        <w:tc>
          <w:tcPr>
            <w:tcW w:w="699" w:type="dxa"/>
          </w:tcPr>
          <w:p>
            <w:pPr>
              <w:pStyle w:val="9"/>
              <w:rPr>
                <w:ins w:id="1877" w:author="碧海蓝天" w:date="2021-08-21T16:38:29Z"/>
                <w:rFonts w:ascii="Times New Roman"/>
                <w:sz w:val="24"/>
              </w:rPr>
            </w:pPr>
          </w:p>
        </w:tc>
        <w:tc>
          <w:tcPr>
            <w:tcW w:w="757" w:type="dxa"/>
          </w:tcPr>
          <w:p>
            <w:pPr>
              <w:pStyle w:val="9"/>
              <w:rPr>
                <w:ins w:id="1878" w:author="碧海蓝天" w:date="2021-08-21T16:38:29Z"/>
                <w:rFonts w:ascii="Times New Roman"/>
                <w:sz w:val="24"/>
              </w:rPr>
            </w:pPr>
          </w:p>
        </w:tc>
        <w:tc>
          <w:tcPr>
            <w:tcW w:w="774" w:type="dxa"/>
          </w:tcPr>
          <w:p>
            <w:pPr>
              <w:pStyle w:val="9"/>
              <w:rPr>
                <w:ins w:id="1879" w:author="碧海蓝天" w:date="2021-08-21T16:38:29Z"/>
                <w:rFonts w:ascii="Times New Roman"/>
                <w:sz w:val="24"/>
              </w:rPr>
            </w:pPr>
          </w:p>
        </w:tc>
        <w:tc>
          <w:tcPr>
            <w:tcW w:w="1379" w:type="dxa"/>
          </w:tcPr>
          <w:p>
            <w:pPr>
              <w:pStyle w:val="9"/>
              <w:rPr>
                <w:ins w:id="1880" w:author="碧海蓝天" w:date="2021-08-21T16:38:29Z"/>
                <w:rFonts w:ascii="Times New Roman"/>
                <w:sz w:val="24"/>
              </w:rPr>
            </w:pPr>
          </w:p>
        </w:tc>
      </w:tr>
    </w:tbl>
    <w:p>
      <w:pPr>
        <w:spacing w:after="0"/>
        <w:rPr>
          <w:ins w:id="1881" w:author="碧海蓝天" w:date="2021-08-21T16:38:29Z"/>
          <w:rFonts w:ascii="Times New Roman"/>
          <w:sz w:val="24"/>
        </w:rPr>
        <w:sectPr>
          <w:type w:val="continuous"/>
          <w:pgSz w:w="16840" w:h="11910" w:orient="landscape"/>
          <w:pgMar w:top="1580" w:right="1180" w:bottom="280" w:left="1200" w:header="720" w:footer="720" w:gutter="0"/>
          <w:cols w:space="720" w:num="1"/>
        </w:sectPr>
      </w:pPr>
    </w:p>
    <w:p>
      <w:pPr>
        <w:spacing w:after="0"/>
        <w:rPr>
          <w:ins w:id="1882" w:author="碧海蓝天" w:date="2021-08-21T16:38:29Z"/>
          <w:sz w:val="2"/>
          <w:szCs w:val="2"/>
        </w:rPr>
        <w:sectPr>
          <w:type w:val="continuous"/>
          <w:pgSz w:w="11910" w:h="16840"/>
          <w:pgMar w:top="1580" w:right="900" w:bottom="280" w:left="1080" w:header="720" w:footer="720" w:gutter="0"/>
          <w:cols w:space="720" w:num="1"/>
        </w:sectPr>
      </w:pPr>
      <w:ins w:id="1883" w:author="碧海蓝天" w:date="2021-08-21T16:38:29Z">
        <w:r>
          <w:rPr/>
          <w:drawing>
            <wp:anchor distT="0" distB="0" distL="0" distR="0" simplePos="0" relativeHeight="251719680" behindDoc="1" locked="0" layoutInCell="1" allowOverlap="1">
              <wp:simplePos x="0" y="0"/>
              <wp:positionH relativeFrom="page">
                <wp:posOffset>2232660</wp:posOffset>
              </wp:positionH>
              <wp:positionV relativeFrom="page">
                <wp:posOffset>3630930</wp:posOffset>
              </wp:positionV>
              <wp:extent cx="3352800" cy="3333750"/>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pic:cNvPicPr>
                    </pic:nvPicPr>
                    <pic:blipFill>
                      <a:blip r:embed="rId10" cstate="print"/>
                      <a:stretch>
                        <a:fillRect/>
                      </a:stretch>
                    </pic:blipFill>
                    <pic:spPr>
                      <a:xfrm>
                        <a:off x="0" y="0"/>
                        <a:ext cx="3352800" cy="3333750"/>
                      </a:xfrm>
                      <a:prstGeom prst="rect">
                        <a:avLst/>
                      </a:prstGeom>
                    </pic:spPr>
                  </pic:pic>
                </a:graphicData>
              </a:graphic>
            </wp:anchor>
          </w:drawing>
        </w:r>
      </w:ins>
    </w:p>
    <w:p>
      <w:pPr>
        <w:spacing w:after="0"/>
        <w:jc w:val="left"/>
        <w:rPr>
          <w:sz w:val="21"/>
        </w:rPr>
        <w:sectPr>
          <w:pgSz w:w="11910" w:h="16840"/>
          <w:pgMar w:top="1460" w:right="900" w:bottom="1240" w:left="1200" w:header="0" w:footer="1051" w:gutter="0"/>
          <w:cols w:space="720" w:num="1"/>
        </w:sectPr>
        <w:pPrChange w:id="1885" w:author="碧海蓝天" w:date="2021-08-21T16:39:41Z">
          <w:pPr>
            <w:spacing w:after="0"/>
            <w:jc w:val="right"/>
          </w:pPr>
        </w:pPrChange>
      </w:pPr>
    </w:p>
    <w:p>
      <w:pPr>
        <w:spacing w:before="67"/>
        <w:ind w:left="218" w:right="0" w:firstLine="0"/>
        <w:jc w:val="left"/>
        <w:rPr>
          <w:ins w:id="1886" w:author="碧海蓝天" w:date="2021-08-21T16:14:51Z"/>
          <w:b/>
          <w:sz w:val="24"/>
        </w:rPr>
      </w:pPr>
      <w:ins w:id="1887" w:author="碧海蓝天" w:date="2021-08-21T16:14:51Z">
        <w:r>
          <w:rPr>
            <w:b/>
            <w:sz w:val="24"/>
          </w:rPr>
          <w:t xml:space="preserve">附录 </w:t>
        </w:r>
      </w:ins>
      <w:ins w:id="1888" w:author="碧海蓝天" w:date="2021-08-21T16:37:55Z">
        <w:r>
          <w:rPr>
            <w:rFonts w:hint="eastAsia"/>
            <w:b/>
            <w:sz w:val="24"/>
            <w:lang w:val="en-US" w:eastAsia="zh-CN"/>
          </w:rPr>
          <w:t>C</w:t>
        </w:r>
      </w:ins>
      <w:ins w:id="1889" w:author="碧海蓝天" w:date="2021-08-21T16:14:51Z">
        <w:r>
          <w:rPr>
            <w:b/>
            <w:sz w:val="24"/>
          </w:rPr>
          <w:t xml:space="preserve"> </w:t>
        </w:r>
      </w:ins>
    </w:p>
    <w:p>
      <w:pPr>
        <w:pStyle w:val="3"/>
        <w:spacing w:before="9"/>
        <w:rPr>
          <w:ins w:id="1890" w:author="碧海蓝天" w:date="2021-08-21T16:14:51Z"/>
          <w:b/>
          <w:sz w:val="37"/>
        </w:rPr>
      </w:pPr>
      <w:ins w:id="1891" w:author="碧海蓝天" w:date="2021-08-21T16:14:51Z">
        <w:r>
          <w:rPr/>
          <w:br w:type="column"/>
        </w:r>
      </w:ins>
    </w:p>
    <w:p>
      <w:pPr>
        <w:spacing w:before="0"/>
        <w:ind w:left="218" w:right="0" w:firstLine="0"/>
        <w:jc w:val="left"/>
        <w:rPr>
          <w:ins w:id="1892" w:author="碧海蓝天" w:date="2021-08-21T16:14:51Z"/>
          <w:rFonts w:hint="eastAsia" w:ascii="仿宋" w:eastAsia="仿宋"/>
          <w:b/>
          <w:sz w:val="32"/>
        </w:rPr>
      </w:pPr>
      <w:ins w:id="1893" w:author="碧海蓝天" w:date="2021-08-21T16:14:51Z">
        <w:r>
          <w:rPr/>
          <w:pict>
            <v:group id="_x0000_s1202" o:spid="_x0000_s1202" o:spt="203" style="position:absolute;left:0pt;margin-left:378.2pt;margin-top:-31.85pt;height:38.5pt;width:92.55pt;mso-position-horizontal-relative:page;z-index:251715584;mso-width-relative:page;mso-height-relative:page;" coordorigin="7565,-637" coordsize="1851,770">
              <o:lock v:ext="edit"/>
              <v:shape id="_x0000_s1203" o:spid="_x0000_s1203" style="position:absolute;left:7564;top:-362;height:494;width:613;" fillcolor="#000000" filled="t" stroked="f" coordorigin="7565,-362" coordsize="613,494" path="m8077,-295l7565,116,7577,132,8090,-279,8077,-295xm8152,-307l8093,-307,8105,-292,8090,-279,8121,-240,8152,-307xm8093,-307l8077,-295,8090,-279,8105,-292,8093,-307xm8177,-362l8046,-334,8077,-295,8093,-307,8152,-307,8177,-362xe">
                <v:path arrowok="t"/>
                <v:fill on="t" focussize="0,0"/>
                <v:stroke on="f"/>
                <v:imagedata o:title=""/>
                <o:lock v:ext="edit"/>
              </v:shape>
              <v:shape id="_x0000_s1204" o:spid="_x0000_s1204" o:spt="202" type="#_x0000_t202" style="position:absolute;left:8177;top:-630;height:577;width:1231;" filled="f" stroked="t" coordsize="21600,21600">
                <v:path/>
                <v:fill on="f" focussize="0,0"/>
                <v:stroke color="#000000"/>
                <v:imagedata o:title=""/>
                <o:lock v:ext="edit"/>
                <v:textbox inset="0mm,0mm,0mm,0mm">
                  <w:txbxContent>
                    <w:p>
                      <w:pPr>
                        <w:spacing w:before="98"/>
                        <w:ind w:left="144" w:right="0" w:firstLine="0"/>
                        <w:jc w:val="left"/>
                        <w:rPr>
                          <w:ins w:id="1895" w:author="碧海蓝天" w:date="2021-08-21T16:14:51Z"/>
                          <w:sz w:val="21"/>
                        </w:rPr>
                      </w:pPr>
                      <w:ins w:id="1896" w:author="碧海蓝天" w:date="2021-08-21T16:14:51Z">
                        <w:r>
                          <w:rPr>
                            <w:sz w:val="21"/>
                          </w:rPr>
                          <w:t>仿宋三号</w:t>
                        </w:r>
                      </w:ins>
                    </w:p>
                  </w:txbxContent>
                </v:textbox>
              </v:shape>
            </v:group>
          </w:pict>
        </w:r>
      </w:ins>
      <w:ins w:id="1897" w:author="碧海蓝天" w:date="2021-08-21T16:14:51Z">
        <w:r>
          <w:rPr>
            <w:rFonts w:hint="eastAsia" w:ascii="仿宋" w:eastAsia="仿宋"/>
            <w:b/>
            <w:sz w:val="32"/>
          </w:rPr>
          <w:t>声像档案交接凭据</w:t>
        </w:r>
      </w:ins>
    </w:p>
    <w:p>
      <w:pPr>
        <w:spacing w:after="0"/>
        <w:jc w:val="left"/>
        <w:rPr>
          <w:ins w:id="1898" w:author="碧海蓝天" w:date="2021-08-21T16:14:51Z"/>
          <w:rFonts w:hint="eastAsia" w:ascii="仿宋" w:eastAsia="仿宋"/>
          <w:sz w:val="32"/>
        </w:rPr>
        <w:sectPr>
          <w:pgSz w:w="11910" w:h="16840"/>
          <w:pgMar w:top="1580" w:right="900" w:bottom="280" w:left="1200" w:header="720" w:footer="720" w:gutter="0"/>
          <w:cols w:equalWidth="0" w:num="2">
            <w:col w:w="1042" w:space="2350"/>
            <w:col w:w="6418"/>
          </w:cols>
        </w:sectPr>
      </w:pPr>
    </w:p>
    <w:p>
      <w:pPr>
        <w:pStyle w:val="3"/>
        <w:spacing w:before="11"/>
        <w:rPr>
          <w:ins w:id="1899" w:author="碧海蓝天" w:date="2021-08-21T16:14:51Z"/>
          <w:rFonts w:ascii="仿宋"/>
          <w:b/>
          <w:sz w:val="14"/>
        </w:rPr>
      </w:pPr>
      <w:ins w:id="1900" w:author="碧海蓝天" w:date="2021-08-21T16:14:51Z">
        <w:r>
          <w:rPr/>
          <w:pict>
            <v:group id="_x0000_s1206" o:spid="_x0000_s1206" o:spt="203" style="position:absolute;left:0pt;margin-left:64.25pt;margin-top:128.2pt;height:641.3pt;width:478.2pt;mso-position-horizontal-relative:page;mso-position-vertical-relative:page;z-index:-251602944;mso-width-relative:page;mso-height-relative:page;" coordorigin="1316,2355" coordsize="9564,12826">
              <o:lock v:ext="edit"/>
              <v:shape id="_x0000_s1207" o:spid="_x0000_s1207" o:spt="75" type="#_x0000_t75" style="position:absolute;left:3516;top:5719;height:5250;width:5280;" filled="f" stroked="f" coordsize="21600,21600">
                <v:path/>
                <v:fill on="f" focussize="0,0"/>
                <v:stroke on="f"/>
                <v:imagedata r:id="rId10" o:title=""/>
                <o:lock v:ext="edit" aspectratio="t"/>
              </v:shape>
              <v:line id="_x0000_s1208" o:spid="_x0000_s1208" o:spt="20" style="position:absolute;left:1325;top:9107;height:0;width:4832;" stroked="t" coordsize="21600,21600">
                <v:path arrowok="t"/>
                <v:fill focussize="0,0"/>
                <v:stroke weight="0.48pt" color="#000000"/>
                <v:imagedata o:title=""/>
                <o:lock v:ext="edit"/>
              </v:line>
              <v:line id="_x0000_s1209" o:spid="_x0000_s1209" o:spt="20" style="position:absolute;left:6167;top:9107;height:0;width:4702;" stroked="t" coordsize="21600,21600">
                <v:path arrowok="t"/>
                <v:fill focussize="0,0"/>
                <v:stroke weight="0.48pt" color="#000000"/>
                <v:imagedata o:title=""/>
                <o:lock v:ext="edit"/>
              </v:line>
              <v:line id="_x0000_s1210" o:spid="_x0000_s1210" o:spt="20" style="position:absolute;left:6162;top:9102;height:3582;width:0;" stroked="t" coordsize="21600,21600">
                <v:path arrowok="t"/>
                <v:fill focussize="0,0"/>
                <v:stroke weight="0.48pt" color="#000000"/>
                <v:imagedata o:title=""/>
                <o:lock v:ext="edit"/>
              </v:line>
              <v:line id="_x0000_s1211" o:spid="_x0000_s1211" o:spt="20" style="position:absolute;left:1325;top:12679;height:0;width:4832;" stroked="t" coordsize="21600,21600">
                <v:path arrowok="t"/>
                <v:fill focussize="0,0"/>
                <v:stroke weight="0.48007874015748pt" color="#000000"/>
                <v:imagedata o:title=""/>
                <o:lock v:ext="edit"/>
              </v:line>
              <v:line id="_x0000_s1212" o:spid="_x0000_s1212" o:spt="20" style="position:absolute;left:6167;top:12679;height:0;width:4702;" stroked="t" coordsize="21600,21600">
                <v:path arrowok="t"/>
                <v:fill focussize="0,0"/>
                <v:stroke weight="0.48007874015748pt" color="#000000"/>
                <v:imagedata o:title=""/>
                <o:lock v:ext="edit"/>
              </v:line>
              <v:line id="_x0000_s1213" o:spid="_x0000_s1213" o:spt="20" style="position:absolute;left:1325;top:2360;height:0;width:9544;" stroked="t" coordsize="21600,21600">
                <v:path arrowok="t"/>
                <v:fill focussize="0,0"/>
                <v:stroke weight="0.48pt" color="#000000"/>
                <v:imagedata o:title=""/>
                <o:lock v:ext="edit"/>
              </v:line>
              <v:line id="_x0000_s1214" o:spid="_x0000_s1214" o:spt="20" style="position:absolute;left:1325;top:4174;height:0;width:9544;" stroked="t" coordsize="21600,21600">
                <v:path arrowok="t"/>
                <v:fill focussize="0,0"/>
                <v:stroke weight="0.48pt" color="#000000"/>
                <v:imagedata o:title=""/>
                <o:lock v:ext="edit"/>
              </v:line>
              <v:line id="_x0000_s1215" o:spid="_x0000_s1215" o:spt="20" style="position:absolute;left:1320;top:2355;height:12815;width:0;" stroked="t" coordsize="21600,21600">
                <v:path arrowok="t"/>
                <v:fill focussize="0,0"/>
                <v:stroke weight="0.48pt" color="#000000"/>
                <v:imagedata o:title=""/>
                <o:lock v:ext="edit"/>
              </v:line>
              <v:rect id="_x0000_s1216" o:spid="_x0000_s1216" o:spt="1" style="position:absolute;left:1315;top:15170;height:10;width:10;" fillcolor="#000000" filled="t" stroked="f" coordsize="21600,21600">
                <v:path/>
                <v:fill on="t" focussize="0,0"/>
                <v:stroke on="f"/>
                <v:imagedata o:title=""/>
                <o:lock v:ext="edit"/>
              </v:rect>
              <v:line id="_x0000_s1217" o:spid="_x0000_s1217" o:spt="20" style="position:absolute;left:1325;top:15175;height:0;width:9544;" stroked="t" coordsize="21600,21600">
                <v:path arrowok="t"/>
                <v:fill focussize="0,0"/>
                <v:stroke weight="0.48pt" color="#000000"/>
                <v:imagedata o:title=""/>
                <o:lock v:ext="edit"/>
              </v:line>
              <v:line id="_x0000_s1218" o:spid="_x0000_s1218" o:spt="20" style="position:absolute;left:10874;top:2355;height:12815;width:0;" stroked="t" coordsize="21600,21600">
                <v:path arrowok="t"/>
                <v:fill focussize="0,0"/>
                <v:stroke weight="0.48007874015748pt" color="#000000"/>
                <v:imagedata o:title=""/>
                <o:lock v:ext="edit"/>
              </v:line>
              <v:rect id="_x0000_s1219" o:spid="_x0000_s1219" o:spt="1" style="position:absolute;left:10869;top:15170;height:10;width:10;" fillcolor="#000000" filled="t" stroked="f" coordsize="21600,21600">
                <v:path/>
                <v:fill on="t" focussize="0,0"/>
                <v:stroke on="f"/>
                <v:imagedata o:title=""/>
                <o:lock v:ext="edit"/>
              </v:rect>
              <v:shape id="_x0000_s1220" o:spid="_x0000_s1220" style="position:absolute;left:3189;top:2618;height:11572;width:5886;" fillcolor="#000000" filled="t" stroked="f" coordorigin="3190,2618" coordsize="5886,11572" path="m5018,3392l4884,3400,4909,3444,3951,3999,3961,4017,4919,3461,4944,3504,4991,3434,5018,3392m5018,3174l4892,3129,4898,3178,3190,3382,3192,3402,4900,3198,4906,3248,5015,3176,5018,3174m5108,3005l5089,2988,5009,2915,4995,2963,3770,2618,3764,2638,4990,2982,4976,3030,5108,3005m5594,3561l5467,3603,5502,3638,3760,5362,3774,5376,5516,3652,5551,3688,5573,3624,5594,3561m6012,3756l6002,3723,5975,3627,5894,3734,5943,3743,4835,9575,4855,9579,5963,3747,6012,3756m7533,14188l6315,3737,6364,3731,6355,3717,6291,3619,6245,3745,6295,3739,7513,14190,7533,14188m9075,9891l6686,3733,6732,3715,6732,3715,6633,3625,6620,3759,6667,3741,9057,9899,9075,9891e">
                <v:path arrowok="t"/>
                <v:fill on="t" focussize="0,0"/>
                <v:stroke on="f"/>
                <v:imagedata o:title=""/>
                <o:lock v:ext="edit"/>
              </v:shape>
            </v:group>
          </w:pict>
        </w:r>
      </w:ins>
    </w:p>
    <w:p>
      <w:pPr>
        <w:spacing w:before="62" w:line="417" w:lineRule="auto"/>
        <w:ind w:left="228" w:right="3833" w:firstLine="0"/>
        <w:jc w:val="left"/>
        <w:rPr>
          <w:ins w:id="1902" w:author="碧海蓝天" w:date="2021-08-21T16:14:51Z"/>
          <w:sz w:val="28"/>
        </w:rPr>
      </w:pPr>
      <w:ins w:id="1903" w:author="碧海蓝天" w:date="2021-08-21T16:14:51Z">
        <w:r>
          <w:rPr/>
          <w:pict>
            <v:shape id="_x0000_s1205" o:spid="_x0000_s1205" o:spt="202" type="#_x0000_t202" style="position:absolute;left:0pt;margin-left:263.35pt;margin-top:24.9pt;height:28.1pt;width:76.75pt;mso-position-horizontal-relative:page;z-index:-251601920;mso-width-relative:page;mso-height-relative:page;" filled="f" stroked="t" coordsize="21600,21600">
              <v:path/>
              <v:fill on="f" focussize="0,0"/>
              <v:stroke color="#000000"/>
              <v:imagedata o:title=""/>
              <o:lock v:ext="edit"/>
              <v:textbox inset="0mm,0mm,0mm,0mm">
                <w:txbxContent>
                  <w:p>
                    <w:pPr>
                      <w:spacing w:before="99"/>
                      <w:ind w:left="356" w:right="0" w:firstLine="0"/>
                      <w:jc w:val="left"/>
                      <w:rPr>
                        <w:ins w:id="1905" w:author="碧海蓝天" w:date="2021-08-21T16:14:51Z"/>
                        <w:sz w:val="21"/>
                      </w:rPr>
                    </w:pPr>
                    <w:ins w:id="1906" w:author="碧海蓝天" w:date="2021-08-21T16:14:51Z">
                      <w:r>
                        <w:rPr>
                          <w:sz w:val="21"/>
                        </w:rPr>
                        <w:t>宋体四号</w:t>
                      </w:r>
                    </w:ins>
                  </w:p>
                </w:txbxContent>
              </v:textbox>
            </v:shape>
          </w:pict>
        </w:r>
      </w:ins>
      <w:ins w:id="1907" w:author="碧海蓝天" w:date="2021-08-21T16:14:51Z">
        <w:r>
          <w:rPr>
            <w:spacing w:val="-1"/>
            <w:sz w:val="28"/>
          </w:rPr>
          <w:t xml:space="preserve">合同名称：                              </w:t>
        </w:r>
      </w:ins>
      <w:ins w:id="1908" w:author="碧海蓝天" w:date="2021-08-21T16:14:51Z">
        <w:r>
          <w:rPr>
            <w:spacing w:val="-3"/>
            <w:sz w:val="28"/>
          </w:rPr>
          <w:t>合同编号：</w:t>
        </w:r>
      </w:ins>
      <w:ins w:id="1909" w:author="碧海蓝天" w:date="2021-08-21T16:14:51Z">
        <w:r>
          <w:rPr>
            <w:sz w:val="28"/>
          </w:rPr>
          <w:t xml:space="preserve"> </w:t>
        </w:r>
      </w:ins>
    </w:p>
    <w:p>
      <w:pPr>
        <w:spacing w:before="0" w:line="358" w:lineRule="exact"/>
        <w:ind w:left="228" w:right="0" w:firstLine="0"/>
        <w:jc w:val="left"/>
        <w:rPr>
          <w:ins w:id="1910" w:author="碧海蓝天" w:date="2021-08-21T16:14:51Z"/>
          <w:sz w:val="28"/>
        </w:rPr>
      </w:pPr>
      <w:ins w:id="1911" w:author="碧海蓝天" w:date="2021-08-21T16:14:51Z">
        <w:r>
          <w:rPr>
            <w:sz w:val="28"/>
          </w:rPr>
          <w:t>归档文件形成年度：</w:t>
        </w:r>
      </w:ins>
      <w:ins w:id="1912" w:author="碧海蓝天" w:date="2021-08-21T16:14:51Z">
        <w:r>
          <w:rPr>
            <w:sz w:val="24"/>
          </w:rPr>
          <w:t xml:space="preserve">    </w:t>
        </w:r>
      </w:ins>
      <w:ins w:id="1913" w:author="碧海蓝天" w:date="2021-08-21T16:14:51Z">
        <w:r>
          <w:rPr>
            <w:w w:val="100"/>
            <w:sz w:val="28"/>
          </w:rPr>
          <w:t xml:space="preserve"> </w:t>
        </w:r>
      </w:ins>
    </w:p>
    <w:p>
      <w:pPr>
        <w:pStyle w:val="3"/>
        <w:spacing w:before="5"/>
        <w:rPr>
          <w:ins w:id="1914" w:author="碧海蓝天" w:date="2021-08-21T16:14:51Z"/>
          <w:sz w:val="11"/>
        </w:rPr>
      </w:pPr>
    </w:p>
    <w:p>
      <w:pPr>
        <w:spacing w:before="61"/>
        <w:ind w:left="228" w:right="0" w:firstLine="0"/>
        <w:jc w:val="left"/>
        <w:rPr>
          <w:ins w:id="1915" w:author="碧海蓝天" w:date="2021-08-21T16:14:51Z"/>
          <w:sz w:val="28"/>
        </w:rPr>
      </w:pPr>
      <w:ins w:id="1916" w:author="碧海蓝天" w:date="2021-08-21T16:14:51Z">
        <w:r>
          <w:rPr>
            <w:spacing w:val="-3"/>
            <w:sz w:val="28"/>
          </w:rPr>
          <w:t xml:space="preserve">档案版本和数量:  </w:t>
        </w:r>
      </w:ins>
    </w:p>
    <w:p>
      <w:pPr>
        <w:pStyle w:val="8"/>
        <w:numPr>
          <w:ilvl w:val="0"/>
          <w:numId w:val="23"/>
        </w:numPr>
        <w:tabs>
          <w:tab w:val="left" w:pos="889"/>
        </w:tabs>
        <w:spacing w:before="235" w:after="0" w:line="240" w:lineRule="auto"/>
        <w:ind w:left="888" w:right="0" w:hanging="361"/>
        <w:jc w:val="both"/>
        <w:rPr>
          <w:ins w:id="1917" w:author="碧海蓝天" w:date="2021-08-21T16:14:51Z"/>
          <w:sz w:val="28"/>
        </w:rPr>
      </w:pPr>
      <w:ins w:id="1918" w:author="碧海蓝天" w:date="2021-08-21T16:14:51Z">
        <w:r>
          <w:rPr>
            <w:spacing w:val="-2"/>
            <w:sz w:val="28"/>
          </w:rPr>
          <w:t>照片</w:t>
        </w:r>
      </w:ins>
      <w:ins w:id="1919" w:author="碧海蓝天" w:date="2021-08-21T16:14:51Z">
        <w:r>
          <w:rPr>
            <w:sz w:val="28"/>
          </w:rPr>
          <w:t xml:space="preserve"> </w:t>
        </w:r>
      </w:ins>
    </w:p>
    <w:p>
      <w:pPr>
        <w:spacing w:before="121" w:line="321" w:lineRule="auto"/>
        <w:ind w:left="1908" w:right="472" w:hanging="980"/>
        <w:jc w:val="both"/>
        <w:rPr>
          <w:ins w:id="1920" w:author="碧海蓝天" w:date="2021-08-21T16:14:51Z"/>
          <w:sz w:val="28"/>
        </w:rPr>
      </w:pPr>
      <w:ins w:id="1921" w:author="碧海蓝天" w:date="2021-08-21T16:14:51Z">
        <w:r>
          <w:rPr>
            <w:sz w:val="28"/>
          </w:rPr>
          <w:t>纸质版 正本＿＿件，其中（永久＿</w:t>
        </w:r>
      </w:ins>
      <w:ins w:id="1922" w:author="碧海蓝天" w:date="2021-08-21T16:14:51Z">
        <w:r>
          <w:rPr>
            <w:sz w:val="28"/>
            <w:u w:val="single"/>
          </w:rPr>
          <w:t xml:space="preserve"> </w:t>
        </w:r>
      </w:ins>
      <w:ins w:id="1923" w:author="碧海蓝天" w:date="2021-08-21T16:14:51Z">
        <w:r>
          <w:rPr>
            <w:sz w:val="28"/>
          </w:rPr>
          <w:t>件，30 年＿</w:t>
        </w:r>
      </w:ins>
      <w:ins w:id="1924" w:author="碧海蓝天" w:date="2021-08-21T16:14:51Z">
        <w:r>
          <w:rPr>
            <w:sz w:val="28"/>
            <w:u w:val="single"/>
          </w:rPr>
          <w:t xml:space="preserve"> </w:t>
        </w:r>
      </w:ins>
      <w:ins w:id="1925" w:author="碧海蓝天" w:date="2021-08-21T16:14:51Z">
        <w:r>
          <w:rPr>
            <w:sz w:val="28"/>
          </w:rPr>
          <w:t>件，10 年</w:t>
        </w:r>
      </w:ins>
      <w:ins w:id="1926" w:author="碧海蓝天" w:date="2021-08-21T16:14:51Z">
        <w:r>
          <w:rPr>
            <w:sz w:val="28"/>
            <w:u w:val="single"/>
          </w:rPr>
          <w:t xml:space="preserve">＿ </w:t>
        </w:r>
      </w:ins>
      <w:ins w:id="1927" w:author="碧海蓝天" w:date="2021-08-21T16:14:51Z">
        <w:r>
          <w:rPr>
            <w:sz w:val="28"/>
          </w:rPr>
          <w:t>件） 副本＿＿件，其中（永久＿</w:t>
        </w:r>
      </w:ins>
      <w:ins w:id="1928" w:author="碧海蓝天" w:date="2021-08-21T16:14:51Z">
        <w:r>
          <w:rPr>
            <w:sz w:val="28"/>
            <w:u w:val="single"/>
          </w:rPr>
          <w:t xml:space="preserve"> </w:t>
        </w:r>
      </w:ins>
      <w:ins w:id="1929" w:author="碧海蓝天" w:date="2021-08-21T16:14:51Z">
        <w:r>
          <w:rPr>
            <w:sz w:val="28"/>
          </w:rPr>
          <w:t>件，30 年＿</w:t>
        </w:r>
      </w:ins>
      <w:ins w:id="1930" w:author="碧海蓝天" w:date="2021-08-21T16:14:51Z">
        <w:r>
          <w:rPr>
            <w:sz w:val="28"/>
            <w:u w:val="single"/>
          </w:rPr>
          <w:t xml:space="preserve"> </w:t>
        </w:r>
      </w:ins>
      <w:ins w:id="1931" w:author="碧海蓝天" w:date="2021-08-21T16:14:51Z">
        <w:r>
          <w:rPr>
            <w:sz w:val="28"/>
          </w:rPr>
          <w:t>件，10 年</w:t>
        </w:r>
      </w:ins>
      <w:ins w:id="1932" w:author="碧海蓝天" w:date="2021-08-21T16:14:51Z">
        <w:r>
          <w:rPr>
            <w:sz w:val="28"/>
            <w:u w:val="single"/>
          </w:rPr>
          <w:t xml:space="preserve">＿ </w:t>
        </w:r>
      </w:ins>
      <w:ins w:id="1933" w:author="碧海蓝天" w:date="2021-08-21T16:14:51Z">
        <w:r>
          <w:rPr>
            <w:sz w:val="28"/>
          </w:rPr>
          <w:t>件） 光盘＿＿张，其中（永久</w:t>
        </w:r>
      </w:ins>
      <w:ins w:id="1934" w:author="碧海蓝天" w:date="2021-08-21T16:14:51Z">
        <w:r>
          <w:rPr>
            <w:sz w:val="28"/>
            <w:u w:val="single"/>
          </w:rPr>
          <w:t xml:space="preserve">＿ </w:t>
        </w:r>
      </w:ins>
      <w:ins w:id="1935" w:author="碧海蓝天" w:date="2021-08-21T16:14:51Z">
        <w:r>
          <w:rPr>
            <w:sz w:val="28"/>
          </w:rPr>
          <w:t>张，30 年</w:t>
        </w:r>
      </w:ins>
      <w:ins w:id="1936" w:author="碧海蓝天" w:date="2021-08-21T16:14:51Z">
        <w:r>
          <w:rPr>
            <w:sz w:val="28"/>
            <w:u w:val="single"/>
          </w:rPr>
          <w:t xml:space="preserve">＿ </w:t>
        </w:r>
      </w:ins>
      <w:ins w:id="1937" w:author="碧海蓝天" w:date="2021-08-21T16:14:51Z">
        <w:r>
          <w:rPr>
            <w:sz w:val="28"/>
          </w:rPr>
          <w:t>张，10 年</w:t>
        </w:r>
      </w:ins>
      <w:ins w:id="1938" w:author="碧海蓝天" w:date="2021-08-21T16:14:51Z">
        <w:r>
          <w:rPr>
            <w:sz w:val="28"/>
            <w:u w:val="single"/>
          </w:rPr>
          <w:t xml:space="preserve">＿ </w:t>
        </w:r>
      </w:ins>
      <w:ins w:id="1939" w:author="碧海蓝天" w:date="2021-08-21T16:14:51Z">
        <w:r>
          <w:rPr>
            <w:sz w:val="28"/>
          </w:rPr>
          <w:t xml:space="preserve">张） </w:t>
        </w:r>
      </w:ins>
    </w:p>
    <w:p>
      <w:pPr>
        <w:spacing w:after="0" w:line="321" w:lineRule="auto"/>
        <w:jc w:val="both"/>
        <w:rPr>
          <w:ins w:id="1940" w:author="碧海蓝天" w:date="2021-08-21T16:14:51Z"/>
          <w:sz w:val="28"/>
        </w:rPr>
        <w:sectPr>
          <w:type w:val="continuous"/>
          <w:pgSz w:w="11910" w:h="16840"/>
          <w:pgMar w:top="1580" w:right="900" w:bottom="280" w:left="1200" w:header="720" w:footer="720" w:gutter="0"/>
          <w:cols w:space="720" w:num="1"/>
        </w:sectPr>
      </w:pPr>
    </w:p>
    <w:p>
      <w:pPr>
        <w:pStyle w:val="8"/>
        <w:numPr>
          <w:ilvl w:val="0"/>
          <w:numId w:val="23"/>
        </w:numPr>
        <w:tabs>
          <w:tab w:val="left" w:pos="889"/>
        </w:tabs>
        <w:spacing w:before="0" w:after="0" w:line="357" w:lineRule="exact"/>
        <w:ind w:left="888" w:right="0" w:hanging="361"/>
        <w:jc w:val="left"/>
        <w:rPr>
          <w:ins w:id="1941" w:author="碧海蓝天" w:date="2021-08-21T16:14:51Z"/>
          <w:sz w:val="28"/>
        </w:rPr>
      </w:pPr>
      <w:ins w:id="1942" w:author="碧海蓝天" w:date="2021-08-21T16:14:51Z">
        <w:r>
          <w:rPr>
            <w:sz w:val="28"/>
          </w:rPr>
          <w:t>视频</w:t>
        </w:r>
      </w:ins>
      <w:ins w:id="1943" w:author="碧海蓝天" w:date="2021-08-21T16:14:51Z">
        <w:r>
          <w:rPr>
            <w:spacing w:val="-2"/>
            <w:sz w:val="28"/>
          </w:rPr>
          <w:t xml:space="preserve"> </w:t>
        </w:r>
      </w:ins>
      <w:ins w:id="1944" w:author="碧海蓝天" w:date="2021-08-21T16:14:51Z">
        <w:r>
          <w:rPr>
            <w:sz w:val="28"/>
          </w:rPr>
          <w:t xml:space="preserve"> </w:t>
        </w:r>
      </w:ins>
    </w:p>
    <w:p>
      <w:pPr>
        <w:pStyle w:val="3"/>
        <w:rPr>
          <w:ins w:id="1945" w:author="碧海蓝天" w:date="2021-08-21T16:14:51Z"/>
          <w:sz w:val="28"/>
        </w:rPr>
      </w:pPr>
    </w:p>
    <w:p>
      <w:pPr>
        <w:pStyle w:val="8"/>
        <w:numPr>
          <w:ilvl w:val="0"/>
          <w:numId w:val="23"/>
        </w:numPr>
        <w:tabs>
          <w:tab w:val="left" w:pos="889"/>
        </w:tabs>
        <w:spacing w:before="243" w:after="0" w:line="240" w:lineRule="auto"/>
        <w:ind w:left="888" w:right="0" w:hanging="361"/>
        <w:jc w:val="left"/>
        <w:rPr>
          <w:ins w:id="1946" w:author="碧海蓝天" w:date="2021-08-21T16:14:51Z"/>
          <w:sz w:val="28"/>
        </w:rPr>
      </w:pPr>
      <w:ins w:id="1947" w:author="碧海蓝天" w:date="2021-08-21T16:14:51Z">
        <w:r>
          <w:rPr>
            <w:spacing w:val="-2"/>
            <w:sz w:val="28"/>
          </w:rPr>
          <w:t>音频</w:t>
        </w:r>
      </w:ins>
      <w:ins w:id="1948" w:author="碧海蓝天" w:date="2021-08-21T16:14:51Z">
        <w:r>
          <w:rPr>
            <w:sz w:val="28"/>
          </w:rPr>
          <w:t xml:space="preserve"> </w:t>
        </w:r>
      </w:ins>
    </w:p>
    <w:p>
      <w:pPr>
        <w:pStyle w:val="3"/>
        <w:spacing w:before="4"/>
        <w:rPr>
          <w:ins w:id="1949" w:author="碧海蓝天" w:date="2021-08-21T16:14:51Z"/>
          <w:sz w:val="37"/>
        </w:rPr>
      </w:pPr>
      <w:ins w:id="1950" w:author="碧海蓝天" w:date="2021-08-21T16:14:51Z">
        <w:r>
          <w:rPr/>
          <w:br w:type="column"/>
        </w:r>
      </w:ins>
    </w:p>
    <w:p>
      <w:pPr>
        <w:spacing w:before="0"/>
        <w:ind w:left="138" w:right="0" w:firstLine="0"/>
        <w:jc w:val="left"/>
        <w:rPr>
          <w:ins w:id="1951" w:author="碧海蓝天" w:date="2021-08-21T16:14:51Z"/>
          <w:sz w:val="28"/>
        </w:rPr>
      </w:pPr>
      <w:ins w:id="1952" w:author="碧海蓝天" w:date="2021-08-21T16:14:51Z">
        <w:r>
          <w:rPr>
            <w:sz w:val="28"/>
          </w:rPr>
          <w:t>光盘＿＿</w:t>
        </w:r>
      </w:ins>
      <w:ins w:id="1953" w:author="碧海蓝天" w:date="2021-08-21T16:14:51Z">
        <w:r>
          <w:rPr>
            <w:spacing w:val="-2"/>
            <w:sz w:val="28"/>
          </w:rPr>
          <w:t>张，其中</w:t>
        </w:r>
      </w:ins>
      <w:ins w:id="1954" w:author="碧海蓝天" w:date="2021-08-21T16:14:51Z">
        <w:r>
          <w:rPr>
            <w:sz w:val="28"/>
          </w:rPr>
          <w:t>（永久＿</w:t>
        </w:r>
      </w:ins>
      <w:ins w:id="1955" w:author="碧海蓝天" w:date="2021-08-21T16:14:51Z">
        <w:r>
          <w:rPr>
            <w:spacing w:val="3"/>
            <w:sz w:val="28"/>
            <w:u w:val="single"/>
          </w:rPr>
          <w:t xml:space="preserve"> </w:t>
        </w:r>
      </w:ins>
      <w:ins w:id="1956" w:author="碧海蓝天" w:date="2021-08-21T16:14:51Z">
        <w:r>
          <w:rPr>
            <w:spacing w:val="-2"/>
            <w:sz w:val="28"/>
          </w:rPr>
          <w:t>张，</w:t>
        </w:r>
      </w:ins>
      <w:ins w:id="1957" w:author="碧海蓝天" w:date="2021-08-21T16:14:51Z">
        <w:r>
          <w:rPr>
            <w:sz w:val="28"/>
          </w:rPr>
          <w:t>30</w:t>
        </w:r>
      </w:ins>
      <w:ins w:id="1958" w:author="碧海蓝天" w:date="2021-08-21T16:14:51Z">
        <w:r>
          <w:rPr>
            <w:spacing w:val="-36"/>
            <w:sz w:val="28"/>
          </w:rPr>
          <w:t xml:space="preserve"> 年</w:t>
        </w:r>
      </w:ins>
      <w:ins w:id="1959" w:author="碧海蓝天" w:date="2021-08-21T16:14:51Z">
        <w:r>
          <w:rPr>
            <w:sz w:val="28"/>
            <w:u w:val="single"/>
          </w:rPr>
          <w:t>＿</w:t>
        </w:r>
      </w:ins>
      <w:ins w:id="1960" w:author="碧海蓝天" w:date="2021-08-21T16:14:51Z">
        <w:r>
          <w:rPr>
            <w:spacing w:val="4"/>
            <w:sz w:val="28"/>
            <w:u w:val="single"/>
          </w:rPr>
          <w:t xml:space="preserve"> </w:t>
        </w:r>
      </w:ins>
      <w:ins w:id="1961" w:author="碧海蓝天" w:date="2021-08-21T16:14:51Z">
        <w:r>
          <w:rPr>
            <w:spacing w:val="-2"/>
            <w:sz w:val="28"/>
          </w:rPr>
          <w:t>张，</w:t>
        </w:r>
      </w:ins>
      <w:ins w:id="1962" w:author="碧海蓝天" w:date="2021-08-21T16:14:51Z">
        <w:r>
          <w:rPr>
            <w:sz w:val="28"/>
          </w:rPr>
          <w:t>10</w:t>
        </w:r>
      </w:ins>
      <w:ins w:id="1963" w:author="碧海蓝天" w:date="2021-08-21T16:14:51Z">
        <w:r>
          <w:rPr>
            <w:spacing w:val="-34"/>
            <w:sz w:val="28"/>
          </w:rPr>
          <w:t xml:space="preserve"> 年</w:t>
        </w:r>
      </w:ins>
      <w:ins w:id="1964" w:author="碧海蓝天" w:date="2021-08-21T16:14:51Z">
        <w:r>
          <w:rPr>
            <w:spacing w:val="-3"/>
            <w:sz w:val="28"/>
          </w:rPr>
          <w:t>＿</w:t>
        </w:r>
      </w:ins>
      <w:ins w:id="1965" w:author="碧海蓝天" w:date="2021-08-21T16:14:51Z">
        <w:r>
          <w:rPr>
            <w:spacing w:val="4"/>
            <w:sz w:val="28"/>
            <w:u w:val="single"/>
          </w:rPr>
          <w:t xml:space="preserve"> </w:t>
        </w:r>
      </w:ins>
      <w:ins w:id="1966" w:author="碧海蓝天" w:date="2021-08-21T16:14:51Z">
        <w:r>
          <w:rPr>
            <w:spacing w:val="-3"/>
            <w:sz w:val="28"/>
          </w:rPr>
          <w:t>张</w:t>
        </w:r>
      </w:ins>
      <w:ins w:id="1967" w:author="碧海蓝天" w:date="2021-08-21T16:14:51Z">
        <w:r>
          <w:rPr>
            <w:sz w:val="28"/>
          </w:rPr>
          <w:t xml:space="preserve">） </w:t>
        </w:r>
      </w:ins>
    </w:p>
    <w:p>
      <w:pPr>
        <w:pStyle w:val="3"/>
        <w:rPr>
          <w:ins w:id="1968" w:author="碧海蓝天" w:date="2021-08-21T16:14:51Z"/>
          <w:sz w:val="28"/>
        </w:rPr>
      </w:pPr>
    </w:p>
    <w:p>
      <w:pPr>
        <w:spacing w:before="243"/>
        <w:ind w:left="138" w:right="0" w:firstLine="0"/>
        <w:jc w:val="left"/>
        <w:rPr>
          <w:ins w:id="1969" w:author="碧海蓝天" w:date="2021-08-21T16:14:51Z"/>
          <w:sz w:val="28"/>
        </w:rPr>
      </w:pPr>
      <w:ins w:id="1970" w:author="碧海蓝天" w:date="2021-08-21T16:14:51Z">
        <w:r>
          <w:rPr>
            <w:sz w:val="28"/>
          </w:rPr>
          <w:t>光盘＿＿</w:t>
        </w:r>
      </w:ins>
      <w:ins w:id="1971" w:author="碧海蓝天" w:date="2021-08-21T16:14:51Z">
        <w:r>
          <w:rPr>
            <w:spacing w:val="-2"/>
            <w:sz w:val="28"/>
          </w:rPr>
          <w:t>张，其中</w:t>
        </w:r>
      </w:ins>
      <w:ins w:id="1972" w:author="碧海蓝天" w:date="2021-08-21T16:14:51Z">
        <w:r>
          <w:rPr>
            <w:sz w:val="28"/>
          </w:rPr>
          <w:t>（永久</w:t>
        </w:r>
      </w:ins>
      <w:ins w:id="1973" w:author="碧海蓝天" w:date="2021-08-21T16:14:51Z">
        <w:r>
          <w:rPr>
            <w:sz w:val="28"/>
            <w:u w:val="single"/>
          </w:rPr>
          <w:t>＿</w:t>
        </w:r>
      </w:ins>
      <w:ins w:id="1974" w:author="碧海蓝天" w:date="2021-08-21T16:14:51Z">
        <w:r>
          <w:rPr>
            <w:spacing w:val="3"/>
            <w:sz w:val="28"/>
            <w:u w:val="single"/>
          </w:rPr>
          <w:t xml:space="preserve"> </w:t>
        </w:r>
      </w:ins>
      <w:ins w:id="1975" w:author="碧海蓝天" w:date="2021-08-21T16:14:51Z">
        <w:r>
          <w:rPr>
            <w:spacing w:val="-2"/>
            <w:sz w:val="28"/>
          </w:rPr>
          <w:t>张，</w:t>
        </w:r>
      </w:ins>
      <w:ins w:id="1976" w:author="碧海蓝天" w:date="2021-08-21T16:14:51Z">
        <w:r>
          <w:rPr>
            <w:sz w:val="28"/>
          </w:rPr>
          <w:t>30</w:t>
        </w:r>
      </w:ins>
      <w:ins w:id="1977" w:author="碧海蓝天" w:date="2021-08-21T16:14:51Z">
        <w:r>
          <w:rPr>
            <w:spacing w:val="-36"/>
            <w:sz w:val="28"/>
          </w:rPr>
          <w:t xml:space="preserve"> 年</w:t>
        </w:r>
      </w:ins>
      <w:ins w:id="1978" w:author="碧海蓝天" w:date="2021-08-21T16:14:51Z">
        <w:r>
          <w:rPr>
            <w:sz w:val="28"/>
            <w:u w:val="single"/>
          </w:rPr>
          <w:t>＿</w:t>
        </w:r>
      </w:ins>
      <w:ins w:id="1979" w:author="碧海蓝天" w:date="2021-08-21T16:14:51Z">
        <w:r>
          <w:rPr>
            <w:spacing w:val="4"/>
            <w:sz w:val="28"/>
            <w:u w:val="single"/>
          </w:rPr>
          <w:t xml:space="preserve"> </w:t>
        </w:r>
      </w:ins>
      <w:ins w:id="1980" w:author="碧海蓝天" w:date="2021-08-21T16:14:51Z">
        <w:r>
          <w:rPr>
            <w:spacing w:val="-2"/>
            <w:sz w:val="28"/>
          </w:rPr>
          <w:t>张，</w:t>
        </w:r>
      </w:ins>
      <w:ins w:id="1981" w:author="碧海蓝天" w:date="2021-08-21T16:14:51Z">
        <w:r>
          <w:rPr>
            <w:sz w:val="28"/>
          </w:rPr>
          <w:t>10</w:t>
        </w:r>
      </w:ins>
      <w:ins w:id="1982" w:author="碧海蓝天" w:date="2021-08-21T16:14:51Z">
        <w:r>
          <w:rPr>
            <w:spacing w:val="-34"/>
            <w:sz w:val="28"/>
          </w:rPr>
          <w:t xml:space="preserve"> 年</w:t>
        </w:r>
      </w:ins>
      <w:ins w:id="1983" w:author="碧海蓝天" w:date="2021-08-21T16:14:51Z">
        <w:r>
          <w:rPr>
            <w:spacing w:val="-3"/>
            <w:sz w:val="28"/>
          </w:rPr>
          <w:t>＿</w:t>
        </w:r>
      </w:ins>
      <w:ins w:id="1984" w:author="碧海蓝天" w:date="2021-08-21T16:14:51Z">
        <w:r>
          <w:rPr>
            <w:spacing w:val="4"/>
            <w:sz w:val="28"/>
            <w:u w:val="single"/>
          </w:rPr>
          <w:t xml:space="preserve"> </w:t>
        </w:r>
      </w:ins>
      <w:ins w:id="1985" w:author="碧海蓝天" w:date="2021-08-21T16:14:51Z">
        <w:r>
          <w:rPr>
            <w:spacing w:val="-3"/>
            <w:sz w:val="28"/>
          </w:rPr>
          <w:t>张</w:t>
        </w:r>
      </w:ins>
      <w:ins w:id="1986" w:author="碧海蓝天" w:date="2021-08-21T16:14:51Z">
        <w:r>
          <w:rPr>
            <w:sz w:val="28"/>
          </w:rPr>
          <w:t xml:space="preserve">） </w:t>
        </w:r>
      </w:ins>
    </w:p>
    <w:p>
      <w:pPr>
        <w:spacing w:after="0"/>
        <w:jc w:val="left"/>
        <w:rPr>
          <w:ins w:id="1987" w:author="碧海蓝天" w:date="2021-08-21T16:14:51Z"/>
          <w:sz w:val="28"/>
        </w:rPr>
        <w:sectPr>
          <w:type w:val="continuous"/>
          <w:pgSz w:w="11910" w:h="16840"/>
          <w:pgMar w:top="1580" w:right="900" w:bottom="280" w:left="1200" w:header="720" w:footer="720" w:gutter="0"/>
          <w:cols w:equalWidth="0" w:num="2">
            <w:col w:w="1730" w:space="40"/>
            <w:col w:w="8040"/>
          </w:cols>
        </w:sectPr>
      </w:pPr>
    </w:p>
    <w:p>
      <w:pPr>
        <w:spacing w:before="121" w:line="333" w:lineRule="auto"/>
        <w:ind w:left="228" w:right="1019" w:firstLine="0"/>
        <w:jc w:val="left"/>
        <w:rPr>
          <w:ins w:id="1988" w:author="碧海蓝天" w:date="2021-08-21T16:14:51Z"/>
          <w:sz w:val="28"/>
        </w:rPr>
      </w:pPr>
      <w:ins w:id="1989" w:author="碧海蓝天" w:date="2021-08-21T16:14:51Z">
        <w:r>
          <w:rPr>
            <w:spacing w:val="-3"/>
            <w:sz w:val="28"/>
          </w:rPr>
          <w:t>附件：归档移交清单  移交单位</w:t>
        </w:r>
      </w:ins>
      <w:ins w:id="1990" w:author="碧海蓝天" w:date="2021-08-21T16:14:51Z">
        <w:r>
          <w:rPr>
            <w:sz w:val="28"/>
          </w:rPr>
          <w:t>（</w:t>
        </w:r>
      </w:ins>
      <w:ins w:id="1991" w:author="碧海蓝天" w:date="2021-08-21T16:14:51Z">
        <w:r>
          <w:rPr>
            <w:spacing w:val="-3"/>
            <w:sz w:val="28"/>
          </w:rPr>
          <w:t>宋体四号</w:t>
        </w:r>
      </w:ins>
      <w:ins w:id="1992" w:author="碧海蓝天" w:date="2021-08-21T16:14:51Z">
        <w:r>
          <w:rPr>
            <w:sz w:val="28"/>
          </w:rPr>
          <w:t xml:space="preserve">） </w:t>
        </w:r>
      </w:ins>
    </w:p>
    <w:p>
      <w:pPr>
        <w:spacing w:before="126"/>
        <w:ind w:left="2888" w:right="0" w:firstLine="0"/>
        <w:jc w:val="left"/>
        <w:rPr>
          <w:ins w:id="1993" w:author="碧海蓝天" w:date="2021-08-21T16:14:51Z"/>
          <w:sz w:val="28"/>
        </w:rPr>
      </w:pPr>
      <w:ins w:id="1994" w:author="碧海蓝天" w:date="2021-08-21T16:14:51Z">
        <w:r>
          <w:rPr>
            <w:sz w:val="28"/>
          </w:rPr>
          <w:t xml:space="preserve">（盖章） </w:t>
        </w:r>
      </w:ins>
    </w:p>
    <w:p>
      <w:pPr>
        <w:pStyle w:val="3"/>
        <w:rPr>
          <w:ins w:id="1995" w:author="碧海蓝天" w:date="2021-08-21T16:14:51Z"/>
          <w:sz w:val="28"/>
        </w:rPr>
      </w:pPr>
      <w:ins w:id="1996" w:author="碧海蓝天" w:date="2021-08-21T16:14:51Z">
        <w:r>
          <w:rPr/>
          <w:br w:type="column"/>
        </w:r>
      </w:ins>
    </w:p>
    <w:p>
      <w:pPr>
        <w:pStyle w:val="3"/>
        <w:spacing w:before="5"/>
        <w:rPr>
          <w:ins w:id="1997" w:author="碧海蓝天" w:date="2021-08-21T16:14:51Z"/>
          <w:sz w:val="20"/>
        </w:rPr>
      </w:pPr>
    </w:p>
    <w:p>
      <w:pPr>
        <w:spacing w:before="0"/>
        <w:ind w:left="228" w:right="0" w:firstLine="0"/>
        <w:jc w:val="left"/>
        <w:rPr>
          <w:ins w:id="1998" w:author="碧海蓝天" w:date="2021-08-21T16:14:51Z"/>
          <w:sz w:val="28"/>
        </w:rPr>
      </w:pPr>
      <w:ins w:id="1999" w:author="碧海蓝天" w:date="2021-08-21T16:14:51Z">
        <w:r>
          <w:rPr>
            <w:sz w:val="28"/>
          </w:rPr>
          <w:t xml:space="preserve">接收单位（宋体四号） </w:t>
        </w:r>
      </w:ins>
    </w:p>
    <w:p>
      <w:pPr>
        <w:pStyle w:val="3"/>
        <w:rPr>
          <w:ins w:id="2000" w:author="碧海蓝天" w:date="2021-08-21T16:14:51Z"/>
          <w:sz w:val="28"/>
        </w:rPr>
      </w:pPr>
      <w:ins w:id="2001" w:author="碧海蓝天" w:date="2021-08-21T16:14:51Z">
        <w:r>
          <w:rPr/>
          <w:br w:type="column"/>
        </w:r>
      </w:ins>
    </w:p>
    <w:p>
      <w:pPr>
        <w:pStyle w:val="3"/>
        <w:rPr>
          <w:ins w:id="2002" w:author="碧海蓝天" w:date="2021-08-21T16:14:51Z"/>
          <w:sz w:val="28"/>
        </w:rPr>
      </w:pPr>
    </w:p>
    <w:p>
      <w:pPr>
        <w:pStyle w:val="3"/>
        <w:spacing w:before="1"/>
        <w:rPr>
          <w:ins w:id="2003" w:author="碧海蓝天" w:date="2021-08-21T16:14:51Z"/>
          <w:sz w:val="41"/>
        </w:rPr>
      </w:pPr>
    </w:p>
    <w:p>
      <w:pPr>
        <w:spacing w:before="1"/>
        <w:ind w:left="-39" w:right="0" w:firstLine="0"/>
        <w:jc w:val="left"/>
        <w:rPr>
          <w:ins w:id="2004" w:author="碧海蓝天" w:date="2021-08-21T16:14:51Z"/>
          <w:sz w:val="28"/>
        </w:rPr>
      </w:pPr>
      <w:ins w:id="2005" w:author="碧海蓝天" w:date="2021-08-21T16:14:51Z">
        <w:r>
          <w:rPr>
            <w:sz w:val="28"/>
          </w:rPr>
          <w:t xml:space="preserve">（盖章） </w:t>
        </w:r>
      </w:ins>
    </w:p>
    <w:p>
      <w:pPr>
        <w:spacing w:after="0"/>
        <w:jc w:val="left"/>
        <w:rPr>
          <w:ins w:id="2006" w:author="碧海蓝天" w:date="2021-08-21T16:14:51Z"/>
          <w:sz w:val="28"/>
        </w:rPr>
        <w:sectPr>
          <w:type w:val="continuous"/>
          <w:pgSz w:w="11910" w:h="16840"/>
          <w:pgMar w:top="1580" w:right="900" w:bottom="280" w:left="1200" w:header="720" w:footer="720" w:gutter="0"/>
          <w:cols w:equalWidth="0" w:num="3">
            <w:col w:w="4190" w:space="652"/>
            <w:col w:w="3168" w:space="39"/>
            <w:col w:w="1761"/>
          </w:cols>
        </w:sectPr>
      </w:pPr>
    </w:p>
    <w:p>
      <w:pPr>
        <w:pStyle w:val="3"/>
        <w:spacing w:before="11"/>
        <w:rPr>
          <w:ins w:id="2007" w:author="碧海蓝天" w:date="2021-08-21T16:14:51Z"/>
          <w:sz w:val="15"/>
        </w:rPr>
      </w:pPr>
    </w:p>
    <w:p>
      <w:pPr>
        <w:spacing w:after="0"/>
        <w:rPr>
          <w:ins w:id="2008" w:author="碧海蓝天" w:date="2021-08-21T16:14:51Z"/>
          <w:sz w:val="15"/>
        </w:rPr>
        <w:sectPr>
          <w:type w:val="continuous"/>
          <w:pgSz w:w="11910" w:h="16840"/>
          <w:pgMar w:top="1580" w:right="900" w:bottom="280" w:left="1200" w:header="720" w:footer="720" w:gutter="0"/>
          <w:cols w:space="720" w:num="1"/>
        </w:sectPr>
      </w:pPr>
    </w:p>
    <w:p>
      <w:pPr>
        <w:spacing w:before="62"/>
        <w:ind w:left="228" w:right="0" w:firstLine="0"/>
        <w:jc w:val="left"/>
        <w:rPr>
          <w:ins w:id="2009" w:author="碧海蓝天" w:date="2021-08-21T16:14:51Z"/>
          <w:sz w:val="28"/>
        </w:rPr>
      </w:pPr>
      <w:ins w:id="2010" w:author="碧海蓝天" w:date="2021-08-21T16:14:51Z">
        <w:r>
          <w:rPr>
            <w:w w:val="100"/>
            <w:sz w:val="28"/>
          </w:rPr>
          <w:t>负责人</w:t>
        </w:r>
      </w:ins>
      <w:ins w:id="2011" w:author="碧海蓝天" w:date="2021-08-21T16:14:51Z">
        <w:r>
          <w:rPr>
            <w:spacing w:val="-3"/>
            <w:w w:val="100"/>
            <w:sz w:val="28"/>
          </w:rPr>
          <w:t>（</w:t>
        </w:r>
      </w:ins>
      <w:ins w:id="2012" w:author="碧海蓝天" w:date="2021-08-21T16:14:51Z">
        <w:r>
          <w:rPr>
            <w:spacing w:val="-2"/>
            <w:w w:val="100"/>
            <w:sz w:val="28"/>
          </w:rPr>
          <w:t>签名</w:t>
        </w:r>
      </w:ins>
      <w:ins w:id="2013" w:author="碧海蓝天" w:date="2021-08-21T16:14:51Z">
        <w:r>
          <w:rPr>
            <w:spacing w:val="-140"/>
            <w:w w:val="100"/>
            <w:sz w:val="28"/>
          </w:rPr>
          <w:t>）</w:t>
        </w:r>
      </w:ins>
      <w:ins w:id="2014" w:author="碧海蓝天" w:date="2021-08-21T16:14:51Z">
        <w:r>
          <w:rPr>
            <w:w w:val="100"/>
            <w:sz w:val="28"/>
          </w:rPr>
          <w:t>：</w:t>
        </w:r>
      </w:ins>
      <w:ins w:id="2015" w:author="碧海蓝天" w:date="2021-08-21T16:14:51Z">
        <w:r>
          <w:rPr>
            <w:spacing w:val="-3"/>
            <w:w w:val="100"/>
            <w:sz w:val="28"/>
          </w:rPr>
          <w:t>＿</w:t>
        </w:r>
      </w:ins>
      <w:ins w:id="2016" w:author="碧海蓝天" w:date="2021-08-21T16:14:51Z">
        <w:r>
          <w:rPr>
            <w:w w:val="100"/>
            <w:sz w:val="28"/>
          </w:rPr>
          <w:t>＿＿</w:t>
        </w:r>
      </w:ins>
      <w:ins w:id="2017" w:author="碧海蓝天" w:date="2021-08-21T16:14:51Z">
        <w:r>
          <w:rPr>
            <w:spacing w:val="-2"/>
            <w:w w:val="100"/>
            <w:sz w:val="28"/>
          </w:rPr>
          <w:t>＿</w:t>
        </w:r>
      </w:ins>
      <w:ins w:id="2018" w:author="碧海蓝天" w:date="2021-08-21T16:14:51Z">
        <w:r>
          <w:rPr>
            <w:w w:val="100"/>
            <w:sz w:val="28"/>
          </w:rPr>
          <w:t xml:space="preserve"> </w:t>
        </w:r>
      </w:ins>
    </w:p>
    <w:p>
      <w:pPr>
        <w:pStyle w:val="3"/>
        <w:spacing w:before="9"/>
        <w:rPr>
          <w:ins w:id="2019" w:author="碧海蓝天" w:date="2021-08-21T16:14:51Z"/>
          <w:sz w:val="20"/>
        </w:rPr>
      </w:pPr>
    </w:p>
    <w:p>
      <w:pPr>
        <w:spacing w:before="0" w:line="417" w:lineRule="auto"/>
        <w:ind w:left="228" w:right="38" w:firstLine="2940"/>
        <w:jc w:val="left"/>
        <w:rPr>
          <w:ins w:id="2020" w:author="碧海蓝天" w:date="2021-08-21T16:14:51Z"/>
          <w:sz w:val="28"/>
        </w:rPr>
      </w:pPr>
      <w:ins w:id="2021" w:author="碧海蓝天" w:date="2021-08-21T16:14:51Z">
        <w:r>
          <w:rPr>
            <w:spacing w:val="-1"/>
            <w:sz w:val="28"/>
          </w:rPr>
          <w:t>年 月 日</w:t>
        </w:r>
      </w:ins>
      <w:ins w:id="2022" w:author="碧海蓝天" w:date="2021-08-21T16:14:51Z">
        <w:r>
          <w:rPr>
            <w:w w:val="100"/>
            <w:sz w:val="28"/>
          </w:rPr>
          <w:t>送交人</w:t>
        </w:r>
      </w:ins>
      <w:ins w:id="2023" w:author="碧海蓝天" w:date="2021-08-21T16:14:51Z">
        <w:r>
          <w:rPr>
            <w:spacing w:val="-3"/>
            <w:w w:val="100"/>
            <w:sz w:val="28"/>
          </w:rPr>
          <w:t>（</w:t>
        </w:r>
      </w:ins>
      <w:ins w:id="2024" w:author="碧海蓝天" w:date="2021-08-21T16:14:51Z">
        <w:r>
          <w:rPr>
            <w:spacing w:val="-2"/>
            <w:w w:val="100"/>
            <w:sz w:val="28"/>
          </w:rPr>
          <w:t>签名</w:t>
        </w:r>
      </w:ins>
      <w:ins w:id="2025" w:author="碧海蓝天" w:date="2021-08-21T16:14:51Z">
        <w:r>
          <w:rPr>
            <w:spacing w:val="-140"/>
            <w:w w:val="100"/>
            <w:sz w:val="28"/>
          </w:rPr>
          <w:t>）</w:t>
        </w:r>
      </w:ins>
      <w:ins w:id="2026" w:author="碧海蓝天" w:date="2021-08-21T16:14:51Z">
        <w:r>
          <w:rPr>
            <w:w w:val="100"/>
            <w:sz w:val="28"/>
          </w:rPr>
          <w:t>：</w:t>
        </w:r>
      </w:ins>
      <w:ins w:id="2027" w:author="碧海蓝天" w:date="2021-08-21T16:14:51Z">
        <w:r>
          <w:rPr>
            <w:spacing w:val="-3"/>
            <w:w w:val="100"/>
            <w:sz w:val="28"/>
          </w:rPr>
          <w:t>＿</w:t>
        </w:r>
      </w:ins>
      <w:ins w:id="2028" w:author="碧海蓝天" w:date="2021-08-21T16:14:51Z">
        <w:r>
          <w:rPr>
            <w:w w:val="100"/>
            <w:sz w:val="28"/>
          </w:rPr>
          <w:t>＿＿</w:t>
        </w:r>
      </w:ins>
      <w:ins w:id="2029" w:author="碧海蓝天" w:date="2021-08-21T16:14:51Z">
        <w:r>
          <w:rPr>
            <w:spacing w:val="-2"/>
            <w:w w:val="100"/>
            <w:sz w:val="28"/>
          </w:rPr>
          <w:t>＿</w:t>
        </w:r>
      </w:ins>
      <w:ins w:id="2030" w:author="碧海蓝天" w:date="2021-08-21T16:14:51Z">
        <w:r>
          <w:rPr>
            <w:w w:val="100"/>
            <w:sz w:val="28"/>
          </w:rPr>
          <w:t xml:space="preserve"> </w:t>
        </w:r>
      </w:ins>
    </w:p>
    <w:p>
      <w:pPr>
        <w:spacing w:before="0" w:line="358" w:lineRule="exact"/>
        <w:ind w:left="3169" w:right="0" w:firstLine="0"/>
        <w:jc w:val="left"/>
        <w:rPr>
          <w:ins w:id="2031" w:author="碧海蓝天" w:date="2021-08-21T16:14:51Z"/>
          <w:sz w:val="28"/>
        </w:rPr>
      </w:pPr>
      <w:ins w:id="2032" w:author="碧海蓝天" w:date="2021-08-21T16:14:51Z">
        <w:r>
          <w:rPr>
            <w:sz w:val="28"/>
          </w:rPr>
          <w:t xml:space="preserve">年 月 日 </w:t>
        </w:r>
      </w:ins>
    </w:p>
    <w:p>
      <w:pPr>
        <w:spacing w:before="95" w:line="417" w:lineRule="auto"/>
        <w:ind w:left="228" w:right="738" w:firstLine="0"/>
        <w:jc w:val="left"/>
        <w:rPr>
          <w:ins w:id="2033" w:author="碧海蓝天" w:date="2021-08-21T16:14:51Z"/>
          <w:sz w:val="28"/>
        </w:rPr>
      </w:pPr>
      <w:ins w:id="2034" w:author="碧海蓝天" w:date="2021-08-21T16:14:51Z">
        <w:r>
          <w:rPr>
            <w:sz w:val="28"/>
          </w:rPr>
          <w:t xml:space="preserve">（以下为档案部门内部使用） 入库验收情况： </w:t>
        </w:r>
      </w:ins>
    </w:p>
    <w:p>
      <w:pPr>
        <w:spacing w:before="62"/>
        <w:ind w:left="228" w:right="0" w:firstLine="0"/>
        <w:jc w:val="left"/>
        <w:rPr>
          <w:ins w:id="2035" w:author="碧海蓝天" w:date="2021-08-21T16:14:51Z"/>
          <w:sz w:val="28"/>
        </w:rPr>
      </w:pPr>
      <w:ins w:id="2036" w:author="碧海蓝天" w:date="2021-08-21T16:14:51Z">
        <w:r>
          <w:rPr/>
          <w:br w:type="column"/>
        </w:r>
      </w:ins>
      <w:ins w:id="2037" w:author="碧海蓝天" w:date="2021-08-21T16:14:51Z">
        <w:r>
          <w:rPr>
            <w:w w:val="100"/>
            <w:sz w:val="28"/>
          </w:rPr>
          <w:t>负责人</w:t>
        </w:r>
      </w:ins>
      <w:ins w:id="2038" w:author="碧海蓝天" w:date="2021-08-21T16:14:51Z">
        <w:r>
          <w:rPr>
            <w:spacing w:val="-3"/>
            <w:w w:val="100"/>
            <w:sz w:val="28"/>
          </w:rPr>
          <w:t>（</w:t>
        </w:r>
      </w:ins>
      <w:ins w:id="2039" w:author="碧海蓝天" w:date="2021-08-21T16:14:51Z">
        <w:r>
          <w:rPr>
            <w:spacing w:val="-2"/>
            <w:w w:val="100"/>
            <w:sz w:val="28"/>
          </w:rPr>
          <w:t>签名</w:t>
        </w:r>
      </w:ins>
      <w:ins w:id="2040" w:author="碧海蓝天" w:date="2021-08-21T16:14:51Z">
        <w:r>
          <w:rPr>
            <w:spacing w:val="-140"/>
            <w:w w:val="100"/>
            <w:sz w:val="28"/>
          </w:rPr>
          <w:t>）</w:t>
        </w:r>
      </w:ins>
      <w:ins w:id="2041" w:author="碧海蓝天" w:date="2021-08-21T16:14:51Z">
        <w:r>
          <w:rPr>
            <w:w w:val="100"/>
            <w:sz w:val="28"/>
          </w:rPr>
          <w:t>：</w:t>
        </w:r>
      </w:ins>
      <w:ins w:id="2042" w:author="碧海蓝天" w:date="2021-08-21T16:14:51Z">
        <w:r>
          <w:rPr>
            <w:spacing w:val="-3"/>
            <w:w w:val="100"/>
            <w:sz w:val="28"/>
          </w:rPr>
          <w:t>＿</w:t>
        </w:r>
      </w:ins>
      <w:ins w:id="2043" w:author="碧海蓝天" w:date="2021-08-21T16:14:51Z">
        <w:r>
          <w:rPr>
            <w:w w:val="100"/>
            <w:sz w:val="28"/>
          </w:rPr>
          <w:t>＿＿</w:t>
        </w:r>
      </w:ins>
      <w:ins w:id="2044" w:author="碧海蓝天" w:date="2021-08-21T16:14:51Z">
        <w:r>
          <w:rPr>
            <w:spacing w:val="-2"/>
            <w:w w:val="100"/>
            <w:sz w:val="28"/>
          </w:rPr>
          <w:t>＿</w:t>
        </w:r>
      </w:ins>
      <w:ins w:id="2045" w:author="碧海蓝天" w:date="2021-08-21T16:14:51Z">
        <w:r>
          <w:rPr>
            <w:w w:val="100"/>
            <w:sz w:val="28"/>
          </w:rPr>
          <w:t xml:space="preserve"> </w:t>
        </w:r>
      </w:ins>
    </w:p>
    <w:p>
      <w:pPr>
        <w:pStyle w:val="3"/>
        <w:spacing w:before="9"/>
        <w:rPr>
          <w:ins w:id="2046" w:author="碧海蓝天" w:date="2021-08-21T16:14:51Z"/>
          <w:sz w:val="20"/>
        </w:rPr>
      </w:pPr>
    </w:p>
    <w:p>
      <w:pPr>
        <w:spacing w:before="0" w:line="417" w:lineRule="auto"/>
        <w:ind w:left="228" w:right="390" w:firstLine="2803"/>
        <w:jc w:val="left"/>
        <w:rPr>
          <w:ins w:id="2047" w:author="碧海蓝天" w:date="2021-08-21T16:14:51Z"/>
          <w:sz w:val="28"/>
        </w:rPr>
      </w:pPr>
      <w:ins w:id="2048" w:author="碧海蓝天" w:date="2021-08-21T16:14:51Z">
        <w:r>
          <w:rPr>
            <w:spacing w:val="-1"/>
            <w:sz w:val="28"/>
          </w:rPr>
          <w:t>年 月 日</w:t>
        </w:r>
      </w:ins>
      <w:ins w:id="2049" w:author="碧海蓝天" w:date="2021-08-21T16:14:51Z">
        <w:r>
          <w:rPr>
            <w:w w:val="100"/>
            <w:sz w:val="28"/>
          </w:rPr>
          <w:t>接收人</w:t>
        </w:r>
      </w:ins>
      <w:ins w:id="2050" w:author="碧海蓝天" w:date="2021-08-21T16:14:51Z">
        <w:r>
          <w:rPr>
            <w:spacing w:val="-3"/>
            <w:w w:val="100"/>
            <w:sz w:val="28"/>
          </w:rPr>
          <w:t>（</w:t>
        </w:r>
      </w:ins>
      <w:ins w:id="2051" w:author="碧海蓝天" w:date="2021-08-21T16:14:51Z">
        <w:r>
          <w:rPr>
            <w:spacing w:val="-2"/>
            <w:w w:val="100"/>
            <w:sz w:val="28"/>
          </w:rPr>
          <w:t>签名</w:t>
        </w:r>
      </w:ins>
      <w:ins w:id="2052" w:author="碧海蓝天" w:date="2021-08-21T16:14:51Z">
        <w:r>
          <w:rPr>
            <w:spacing w:val="-140"/>
            <w:w w:val="100"/>
            <w:sz w:val="28"/>
          </w:rPr>
          <w:t>）</w:t>
        </w:r>
      </w:ins>
      <w:ins w:id="2053" w:author="碧海蓝天" w:date="2021-08-21T16:14:51Z">
        <w:r>
          <w:rPr>
            <w:w w:val="100"/>
            <w:sz w:val="28"/>
          </w:rPr>
          <w:t>：</w:t>
        </w:r>
      </w:ins>
      <w:ins w:id="2054" w:author="碧海蓝天" w:date="2021-08-21T16:14:51Z">
        <w:r>
          <w:rPr>
            <w:spacing w:val="-3"/>
            <w:w w:val="100"/>
            <w:sz w:val="28"/>
          </w:rPr>
          <w:t>＿</w:t>
        </w:r>
      </w:ins>
      <w:ins w:id="2055" w:author="碧海蓝天" w:date="2021-08-21T16:14:51Z">
        <w:r>
          <w:rPr>
            <w:w w:val="100"/>
            <w:sz w:val="28"/>
          </w:rPr>
          <w:t>＿＿</w:t>
        </w:r>
      </w:ins>
      <w:ins w:id="2056" w:author="碧海蓝天" w:date="2021-08-21T16:14:51Z">
        <w:r>
          <w:rPr>
            <w:spacing w:val="-2"/>
            <w:w w:val="100"/>
            <w:sz w:val="28"/>
          </w:rPr>
          <w:t>＿</w:t>
        </w:r>
      </w:ins>
      <w:ins w:id="2057" w:author="碧海蓝天" w:date="2021-08-21T16:14:51Z">
        <w:r>
          <w:rPr>
            <w:w w:val="100"/>
            <w:sz w:val="28"/>
          </w:rPr>
          <w:t xml:space="preserve"> </w:t>
        </w:r>
      </w:ins>
    </w:p>
    <w:p>
      <w:pPr>
        <w:spacing w:before="0" w:line="358" w:lineRule="exact"/>
        <w:ind w:left="3032" w:right="0" w:firstLine="0"/>
        <w:jc w:val="left"/>
        <w:rPr>
          <w:ins w:id="2058" w:author="碧海蓝天" w:date="2021-08-21T16:14:51Z"/>
          <w:sz w:val="28"/>
        </w:rPr>
      </w:pPr>
      <w:ins w:id="2059" w:author="碧海蓝天" w:date="2021-08-21T16:14:51Z">
        <w:r>
          <w:rPr>
            <w:sz w:val="28"/>
          </w:rPr>
          <w:t xml:space="preserve">年 月 日 </w:t>
        </w:r>
      </w:ins>
    </w:p>
    <w:p>
      <w:pPr>
        <w:spacing w:after="0" w:line="358" w:lineRule="exact"/>
        <w:jc w:val="left"/>
        <w:rPr>
          <w:ins w:id="2060" w:author="碧海蓝天" w:date="2021-08-21T16:14:51Z"/>
          <w:sz w:val="28"/>
        </w:rPr>
        <w:sectPr>
          <w:type w:val="continuous"/>
          <w:pgSz w:w="11910" w:h="16840"/>
          <w:pgMar w:top="1580" w:right="900" w:bottom="280" w:left="1200" w:header="720" w:footer="720" w:gutter="0"/>
          <w:cols w:equalWidth="0" w:num="2">
            <w:col w:w="4749" w:space="93"/>
            <w:col w:w="4968"/>
          </w:cols>
        </w:sectPr>
      </w:pPr>
    </w:p>
    <w:p>
      <w:pPr>
        <w:spacing w:before="0"/>
        <w:ind w:left="4849" w:right="0" w:firstLine="0"/>
        <w:jc w:val="left"/>
        <w:rPr>
          <w:ins w:id="2061" w:author="碧海蓝天" w:date="2021-08-21T16:14:51Z"/>
          <w:sz w:val="28"/>
        </w:rPr>
      </w:pPr>
      <w:ins w:id="2062" w:author="碧海蓝天" w:date="2021-08-21T16:14:51Z">
        <w:r>
          <w:rPr>
            <w:spacing w:val="-1"/>
            <w:w w:val="100"/>
            <w:sz w:val="28"/>
          </w:rPr>
          <w:t>入库验收人</w:t>
        </w:r>
      </w:ins>
      <w:ins w:id="2063" w:author="碧海蓝天" w:date="2021-08-21T16:14:51Z">
        <w:r>
          <w:rPr>
            <w:w w:val="100"/>
            <w:sz w:val="28"/>
          </w:rPr>
          <w:t>（</w:t>
        </w:r>
      </w:ins>
      <w:ins w:id="2064" w:author="碧海蓝天" w:date="2021-08-21T16:14:51Z">
        <w:r>
          <w:rPr>
            <w:spacing w:val="-2"/>
            <w:w w:val="100"/>
            <w:sz w:val="28"/>
          </w:rPr>
          <w:t>签名</w:t>
        </w:r>
      </w:ins>
      <w:ins w:id="2065" w:author="碧海蓝天" w:date="2021-08-21T16:14:51Z">
        <w:r>
          <w:rPr>
            <w:spacing w:val="-142"/>
            <w:w w:val="100"/>
            <w:sz w:val="28"/>
          </w:rPr>
          <w:t>）</w:t>
        </w:r>
      </w:ins>
      <w:ins w:id="2066" w:author="碧海蓝天" w:date="2021-08-21T16:14:51Z">
        <w:r>
          <w:rPr>
            <w:w w:val="100"/>
            <w:sz w:val="28"/>
          </w:rPr>
          <w:t xml:space="preserve">： </w:t>
        </w:r>
      </w:ins>
    </w:p>
    <w:p>
      <w:pPr>
        <w:pStyle w:val="3"/>
        <w:spacing w:before="9"/>
        <w:rPr>
          <w:ins w:id="2067" w:author="碧海蓝天" w:date="2021-08-21T16:14:51Z"/>
          <w:sz w:val="20"/>
        </w:rPr>
      </w:pPr>
    </w:p>
    <w:p>
      <w:pPr>
        <w:spacing w:before="0"/>
        <w:ind w:left="228" w:right="0" w:firstLine="0"/>
        <w:jc w:val="left"/>
        <w:rPr>
          <w:ins w:id="2068" w:author="碧海蓝天" w:date="2021-08-21T16:14:51Z"/>
          <w:sz w:val="21"/>
        </w:rPr>
      </w:pPr>
      <w:ins w:id="2069" w:author="碧海蓝天" w:date="2021-08-21T16:14:51Z">
        <w:r>
          <w:rPr>
            <w:w w:val="100"/>
            <w:sz w:val="28"/>
          </w:rPr>
          <w:t xml:space="preserve">                                                  </w:t>
        </w:r>
      </w:ins>
      <w:ins w:id="2070" w:author="碧海蓝天" w:date="2021-08-21T16:14:51Z">
        <w:r>
          <w:rPr>
            <w:sz w:val="28"/>
          </w:rPr>
          <w:t>年 月 日</w:t>
        </w:r>
      </w:ins>
      <w:ins w:id="2071" w:author="碧海蓝天" w:date="2021-08-21T16:14:51Z">
        <w:r>
          <w:rPr>
            <w:w w:val="100"/>
            <w:sz w:val="21"/>
          </w:rPr>
          <w:t xml:space="preserve"> </w:t>
        </w:r>
      </w:ins>
    </w:p>
    <w:p>
      <w:pPr>
        <w:spacing w:after="0"/>
        <w:jc w:val="left"/>
        <w:rPr>
          <w:ins w:id="2072" w:author="碧海蓝天" w:date="2021-08-21T16:14:51Z"/>
          <w:sz w:val="21"/>
        </w:rPr>
        <w:sectPr>
          <w:type w:val="continuous"/>
          <w:pgSz w:w="11910" w:h="16840"/>
          <w:pgMar w:top="1580" w:right="900" w:bottom="280" w:left="1200" w:header="720" w:footer="720" w:gutter="0"/>
          <w:cols w:space="720" w:num="1"/>
        </w:sectPr>
      </w:pPr>
    </w:p>
    <w:p>
      <w:pPr>
        <w:spacing w:before="27"/>
        <w:ind w:left="218" w:right="0" w:firstLine="0"/>
        <w:jc w:val="left"/>
        <w:rPr>
          <w:ins w:id="2073" w:author="碧海蓝天" w:date="2021-08-21T16:14:49Z"/>
          <w:b/>
          <w:sz w:val="24"/>
        </w:rPr>
      </w:pPr>
    </w:p>
    <w:p>
      <w:pPr>
        <w:spacing w:before="27"/>
        <w:ind w:left="218" w:right="0" w:firstLine="0"/>
        <w:jc w:val="left"/>
        <w:rPr>
          <w:b/>
          <w:sz w:val="21"/>
        </w:rPr>
      </w:pPr>
      <w:r>
        <w:pict>
          <v:group id="_x0000_s1042" o:spid="_x0000_s1042" o:spt="203" style="position:absolute;left:0pt;margin-left:65.65pt;margin-top:66.1pt;height:572.9pt;width:374.15pt;mso-position-horizontal-relative:page;z-index:-251650048;mso-width-relative:page;mso-height-relative:page;" coordorigin="1313,1323" coordsize="7483,11458">
            <o:lock v:ext="edit"/>
            <v:shape id="_x0000_s1043" o:spid="_x0000_s1043" o:spt="75" type="#_x0000_t75" style="position:absolute;left:3516;top:4220;height:5250;width:5280;" filled="f" stroked="f" coordsize="21600,21600">
              <v:path/>
              <v:fill on="f" focussize="0,0"/>
              <v:stroke on="f"/>
              <v:imagedata r:id="rId10" o:title=""/>
              <o:lock v:ext="edit" aspectratio="t"/>
            </v:shape>
            <v:shape id="_x0000_s1044" o:spid="_x0000_s1044" o:spt="75" type="#_x0000_t75" style="position:absolute;left:1313;top:1323;height:5193;width:6717;" filled="f" stroked="f" coordsize="21600,21600">
              <v:path/>
              <v:fill on="f" focussize="0,0"/>
              <v:stroke on="f"/>
              <v:imagedata r:id="rId11" o:title=""/>
              <o:lock v:ext="edit" aspectratio="t"/>
            </v:shape>
            <v:shape id="_x0000_s1045" o:spid="_x0000_s1045" o:spt="75" type="#_x0000_t75" style="position:absolute;left:1313;top:7407;height:5374;width:6720;" filled="f" stroked="f" coordsize="21600,21600">
              <v:path/>
              <v:fill on="f" focussize="0,0"/>
              <v:stroke on="f"/>
              <v:imagedata r:id="rId12" o:title=""/>
              <o:lock v:ext="edit" aspectratio="t"/>
            </v:shape>
          </v:group>
        </w:pict>
      </w:r>
      <w:r>
        <w:rPr>
          <w:b/>
          <w:sz w:val="24"/>
        </w:rPr>
        <w:t xml:space="preserve">附 录 </w:t>
      </w:r>
      <w:del w:id="2074" w:author="碧海蓝天" w:date="2021-08-21T16:39:59Z">
        <w:r>
          <w:rPr>
            <w:rFonts w:hint="default"/>
            <w:b/>
            <w:sz w:val="24"/>
            <w:lang w:val="en-US"/>
          </w:rPr>
          <w:delText xml:space="preserve">B </w:delText>
        </w:r>
      </w:del>
      <w:ins w:id="2075" w:author="碧海蓝天" w:date="2021-08-21T16:39:59Z">
        <w:r>
          <w:rPr>
            <w:rFonts w:hint="eastAsia"/>
            <w:b/>
            <w:sz w:val="24"/>
            <w:lang w:val="en-US" w:eastAsia="zh-CN"/>
          </w:rPr>
          <w:t>D</w:t>
        </w:r>
      </w:ins>
      <w:r>
        <w:rPr>
          <w:b/>
          <w:sz w:val="32"/>
        </w:rPr>
        <w:t>照 片 编 辑 格 式 （ 横 向 ）</w:t>
      </w:r>
      <w:r>
        <w:rPr>
          <w:b/>
          <w:w w:val="99"/>
          <w:sz w:val="21"/>
        </w:rPr>
        <w:t xml:space="preserve"> </w:t>
      </w:r>
    </w:p>
    <w:p>
      <w:pPr>
        <w:pStyle w:val="3"/>
        <w:rPr>
          <w:b/>
          <w:sz w:val="20"/>
        </w:rPr>
      </w:pPr>
    </w:p>
    <w:p>
      <w:pPr>
        <w:pStyle w:val="3"/>
        <w:spacing w:before="9"/>
        <w:rPr>
          <w:b/>
          <w:sz w:val="12"/>
        </w:rPr>
      </w:pPr>
    </w:p>
    <w:tbl>
      <w:tblPr>
        <w:tblStyle w:val="5"/>
        <w:tblW w:w="0" w:type="auto"/>
        <w:tblInd w:w="1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723"/>
        <w:gridCol w:w="284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28" w:hRule="atLeast"/>
        </w:trPr>
        <w:tc>
          <w:tcPr>
            <w:tcW w:w="6723" w:type="dxa"/>
          </w:tcPr>
          <w:p>
            <w:pPr>
              <w:pStyle w:val="9"/>
              <w:rPr>
                <w:rFonts w:ascii="Times New Roman"/>
                <w:sz w:val="22"/>
              </w:rPr>
            </w:pPr>
          </w:p>
        </w:tc>
        <w:tc>
          <w:tcPr>
            <w:tcW w:w="2849" w:type="dxa"/>
          </w:tcPr>
          <w:p>
            <w:pPr>
              <w:pStyle w:val="9"/>
              <w:spacing w:before="9"/>
              <w:rPr>
                <w:b/>
                <w:sz w:val="25"/>
              </w:rPr>
            </w:pPr>
          </w:p>
          <w:p>
            <w:pPr>
              <w:pStyle w:val="9"/>
              <w:tabs>
                <w:tab w:val="left" w:pos="691"/>
              </w:tabs>
              <w:ind w:left="108"/>
              <w:rPr>
                <w:rFonts w:hint="eastAsia" w:ascii="仿宋_GB2312" w:eastAsia="仿宋_GB2312"/>
                <w:b/>
                <w:sz w:val="22"/>
              </w:rPr>
            </w:pPr>
            <w:r>
              <w:rPr>
                <w:rFonts w:hint="eastAsia" w:ascii="仿宋_GB2312" w:eastAsia="仿宋_GB2312"/>
                <w:b/>
                <w:sz w:val="22"/>
              </w:rPr>
              <w:t>题</w:t>
            </w:r>
            <w:r>
              <w:rPr>
                <w:rFonts w:hint="eastAsia" w:ascii="仿宋_GB2312" w:eastAsia="仿宋_GB2312"/>
                <w:b/>
                <w:sz w:val="22"/>
              </w:rPr>
              <w:tab/>
            </w:r>
            <w:r>
              <w:rPr>
                <w:rFonts w:hint="eastAsia" w:ascii="仿宋_GB2312" w:eastAsia="仿宋_GB2312"/>
                <w:b/>
                <w:spacing w:val="7"/>
                <w:sz w:val="22"/>
              </w:rPr>
              <w:t>名：</w:t>
            </w:r>
            <w:r>
              <w:rPr>
                <w:rFonts w:hint="eastAsia" w:ascii="仿宋_GB2312" w:eastAsia="仿宋_GB2312"/>
                <w:b/>
                <w:spacing w:val="9"/>
                <w:sz w:val="22"/>
              </w:rPr>
              <w:t>雅</w:t>
            </w:r>
            <w:r>
              <w:rPr>
                <w:rFonts w:hint="eastAsia" w:ascii="仿宋_GB2312" w:eastAsia="仿宋_GB2312"/>
                <w:b/>
                <w:spacing w:val="7"/>
                <w:sz w:val="22"/>
              </w:rPr>
              <w:t>砻江流域集</w:t>
            </w:r>
            <w:r>
              <w:rPr>
                <w:rFonts w:hint="eastAsia" w:ascii="仿宋_GB2312" w:eastAsia="仿宋_GB2312"/>
                <w:b/>
                <w:sz w:val="22"/>
              </w:rPr>
              <w:t>控</w:t>
            </w:r>
          </w:p>
          <w:p>
            <w:pPr>
              <w:pStyle w:val="9"/>
              <w:spacing w:before="30" w:line="266" w:lineRule="auto"/>
              <w:ind w:left="1191" w:right="98"/>
              <w:rPr>
                <w:rFonts w:hint="eastAsia" w:ascii="仿宋_GB2312" w:eastAsia="仿宋_GB2312"/>
                <w:b/>
                <w:sz w:val="22"/>
              </w:rPr>
            </w:pPr>
            <w:r>
              <w:rPr>
                <w:rFonts w:hint="eastAsia" w:ascii="仿宋_GB2312" w:eastAsia="仿宋_GB2312"/>
                <w:b/>
                <w:sz w:val="22"/>
              </w:rPr>
              <w:t>大楼隔断上线缆敷设</w:t>
            </w:r>
          </w:p>
          <w:p>
            <w:pPr>
              <w:pStyle w:val="9"/>
              <w:tabs>
                <w:tab w:val="left" w:pos="660"/>
              </w:tabs>
              <w:spacing w:line="280" w:lineRule="exact"/>
              <w:ind w:left="108"/>
              <w:rPr>
                <w:rFonts w:hint="eastAsia" w:ascii="仿宋_GB2312" w:eastAsia="仿宋_GB2312"/>
                <w:b/>
                <w:sz w:val="22"/>
              </w:rPr>
            </w:pPr>
            <w:r>
              <w:rPr>
                <w:rFonts w:hint="eastAsia" w:ascii="仿宋_GB2312" w:eastAsia="仿宋_GB2312"/>
                <w:b/>
                <w:sz w:val="22"/>
              </w:rPr>
              <w:t>档</w:t>
            </w:r>
            <w:r>
              <w:rPr>
                <w:rFonts w:hint="eastAsia" w:ascii="仿宋_GB2312" w:eastAsia="仿宋_GB2312"/>
                <w:b/>
                <w:sz w:val="22"/>
              </w:rPr>
              <w:tab/>
            </w:r>
            <w:r>
              <w:rPr>
                <w:rFonts w:hint="eastAsia" w:ascii="仿宋_GB2312" w:eastAsia="仿宋_GB2312"/>
                <w:b/>
                <w:sz w:val="22"/>
              </w:rPr>
              <w:t>号：0000-871-SP0003</w:t>
            </w:r>
          </w:p>
          <w:p>
            <w:pPr>
              <w:pStyle w:val="9"/>
              <w:spacing w:before="30"/>
              <w:ind w:left="1287"/>
              <w:rPr>
                <w:rFonts w:ascii="仿宋_GB2312"/>
                <w:b/>
                <w:sz w:val="22"/>
              </w:rPr>
            </w:pPr>
            <w:r>
              <w:rPr>
                <w:rFonts w:ascii="仿宋_GB2312"/>
                <w:b/>
                <w:sz w:val="22"/>
              </w:rPr>
              <w:t>-001</w:t>
            </w:r>
          </w:p>
          <w:p>
            <w:pPr>
              <w:pStyle w:val="9"/>
              <w:spacing w:before="30" w:line="532" w:lineRule="auto"/>
              <w:ind w:left="105" w:right="962"/>
              <w:rPr>
                <w:rFonts w:hint="eastAsia" w:ascii="仿宋_GB2312" w:eastAsia="仿宋_GB2312"/>
                <w:b/>
                <w:sz w:val="22"/>
              </w:rPr>
            </w:pPr>
            <w:r>
              <w:rPr>
                <w:rFonts w:hint="eastAsia" w:ascii="仿宋_GB2312" w:eastAsia="仿宋_GB2312"/>
                <w:b/>
                <w:sz w:val="22"/>
              </w:rPr>
              <w:t>底 片 号：DC0097 参 见 号：</w:t>
            </w:r>
          </w:p>
          <w:p>
            <w:pPr>
              <w:pStyle w:val="9"/>
              <w:spacing w:line="530" w:lineRule="auto"/>
              <w:ind w:left="105" w:right="628"/>
              <w:rPr>
                <w:rFonts w:hint="eastAsia" w:ascii="仿宋_GB2312" w:hAnsi="仿宋_GB2312" w:eastAsia="仿宋_GB2312"/>
                <w:b/>
                <w:sz w:val="22"/>
              </w:rPr>
            </w:pPr>
            <w:r>
              <w:rPr>
                <w:rFonts w:hint="eastAsia" w:ascii="仿宋_GB2312" w:hAnsi="仿宋_GB2312" w:eastAsia="仿宋_GB2312"/>
                <w:b/>
                <w:w w:val="95"/>
                <w:sz w:val="22"/>
              </w:rPr>
              <w:t xml:space="preserve">拍摄时间：2011.3.30 </w:t>
            </w:r>
            <w:r>
              <w:rPr>
                <w:rFonts w:hint="eastAsia" w:ascii="仿宋_GB2312" w:hAnsi="仿宋_GB2312" w:eastAsia="仿宋_GB2312"/>
                <w:b/>
                <w:spacing w:val="-1"/>
                <w:sz w:val="22"/>
              </w:rPr>
              <w:t>拍 摄 者：王××</w:t>
            </w:r>
          </w:p>
          <w:p>
            <w:pPr>
              <w:pStyle w:val="9"/>
              <w:tabs>
                <w:tab w:val="left" w:pos="768"/>
              </w:tabs>
              <w:spacing w:line="266" w:lineRule="auto"/>
              <w:ind w:left="108" w:right="-15" w:hanging="3"/>
              <w:rPr>
                <w:rFonts w:hint="eastAsia" w:ascii="仿宋_GB2312" w:eastAsia="仿宋_GB2312"/>
                <w:b/>
                <w:sz w:val="22"/>
              </w:rPr>
            </w:pPr>
            <w:r>
              <w:rPr>
                <w:rFonts w:hint="eastAsia" w:ascii="仿宋_GB2312" w:eastAsia="仿宋_GB2312"/>
                <w:b/>
                <w:sz w:val="22"/>
              </w:rPr>
              <w:t>说</w:t>
            </w:r>
            <w:r>
              <w:rPr>
                <w:rFonts w:hint="eastAsia" w:ascii="仿宋_GB2312" w:eastAsia="仿宋_GB2312"/>
                <w:b/>
                <w:sz w:val="22"/>
              </w:rPr>
              <w:tab/>
            </w:r>
            <w:r>
              <w:rPr>
                <w:rFonts w:hint="eastAsia" w:ascii="仿宋_GB2312" w:eastAsia="仿宋_GB2312"/>
                <w:b/>
                <w:sz w:val="22"/>
              </w:rPr>
              <w:t>明</w:t>
            </w:r>
            <w:r>
              <w:rPr>
                <w:rFonts w:hint="eastAsia" w:ascii="仿宋_GB2312" w:eastAsia="仿宋_GB2312"/>
                <w:b/>
                <w:spacing w:val="-111"/>
                <w:sz w:val="22"/>
              </w:rPr>
              <w:t>：</w:t>
            </w:r>
            <w:r>
              <w:rPr>
                <w:rFonts w:hint="eastAsia" w:ascii="仿宋_GB2312" w:eastAsia="仿宋_GB2312"/>
                <w:b/>
                <w:sz w:val="22"/>
              </w:rPr>
              <w:t>本组照片共</w:t>
            </w:r>
            <w:r>
              <w:rPr>
                <w:rFonts w:hint="eastAsia" w:ascii="仿宋_GB2312" w:eastAsia="仿宋_GB2312"/>
                <w:b/>
                <w:spacing w:val="-66"/>
                <w:sz w:val="22"/>
              </w:rPr>
              <w:t xml:space="preserve"> </w:t>
            </w:r>
            <w:r>
              <w:rPr>
                <w:rFonts w:hint="eastAsia" w:ascii="仿宋_GB2312" w:eastAsia="仿宋_GB2312"/>
                <w:b/>
                <w:sz w:val="22"/>
              </w:rPr>
              <w:t>4</w:t>
            </w:r>
            <w:r>
              <w:rPr>
                <w:rFonts w:hint="eastAsia" w:ascii="仿宋_GB2312" w:eastAsia="仿宋_GB2312"/>
                <w:b/>
                <w:spacing w:val="-65"/>
                <w:sz w:val="22"/>
              </w:rPr>
              <w:t xml:space="preserve"> </w:t>
            </w:r>
            <w:r>
              <w:rPr>
                <w:rFonts w:hint="eastAsia" w:ascii="仿宋_GB2312" w:eastAsia="仿宋_GB2312"/>
                <w:b/>
                <w:sz w:val="22"/>
              </w:rPr>
              <w:t>张</w:t>
            </w:r>
            <w:r>
              <w:rPr>
                <w:rFonts w:hint="eastAsia" w:ascii="仿宋_GB2312" w:eastAsia="仿宋_GB2312"/>
                <w:b/>
                <w:spacing w:val="-13"/>
                <w:sz w:val="22"/>
              </w:rPr>
              <w:t xml:space="preserve">， </w:t>
            </w:r>
            <w:r>
              <w:rPr>
                <w:rFonts w:hint="eastAsia" w:ascii="仿宋_GB2312" w:eastAsia="仿宋_GB2312"/>
                <w:b/>
                <w:sz w:val="22"/>
              </w:rPr>
              <w:t>这是第一张</w:t>
            </w:r>
            <w:r>
              <w:rPr>
                <w:rFonts w:hint="eastAsia" w:ascii="仿宋_GB2312" w:eastAsia="仿宋_GB2312"/>
                <w:b/>
                <w:spacing w:val="-20"/>
                <w:sz w:val="22"/>
              </w:rPr>
              <w:t>，</w:t>
            </w:r>
            <w:r>
              <w:rPr>
                <w:rFonts w:hint="eastAsia" w:ascii="仿宋_GB2312" w:eastAsia="仿宋_GB2312"/>
                <w:b/>
                <w:sz w:val="22"/>
              </w:rPr>
              <w:t>轻质隔墙上背景音乐开关点位。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226" w:hRule="atLeast"/>
        </w:trPr>
        <w:tc>
          <w:tcPr>
            <w:tcW w:w="6723" w:type="dxa"/>
          </w:tcPr>
          <w:p>
            <w:pPr>
              <w:pStyle w:val="9"/>
              <w:rPr>
                <w:rFonts w:ascii="Times New Roman"/>
                <w:sz w:val="22"/>
              </w:rPr>
            </w:pPr>
          </w:p>
        </w:tc>
        <w:tc>
          <w:tcPr>
            <w:tcW w:w="2849" w:type="dxa"/>
          </w:tcPr>
          <w:p>
            <w:pPr>
              <w:pStyle w:val="9"/>
              <w:spacing w:before="9"/>
              <w:rPr>
                <w:b/>
                <w:sz w:val="25"/>
              </w:rPr>
            </w:pPr>
          </w:p>
          <w:p>
            <w:pPr>
              <w:pStyle w:val="9"/>
              <w:tabs>
                <w:tab w:val="left" w:pos="771"/>
              </w:tabs>
              <w:ind w:left="108"/>
              <w:rPr>
                <w:rFonts w:hint="eastAsia" w:ascii="仿宋_GB2312" w:eastAsia="仿宋_GB2312"/>
                <w:b/>
                <w:sz w:val="22"/>
              </w:rPr>
            </w:pPr>
            <w:r>
              <w:rPr>
                <w:rFonts w:hint="eastAsia" w:ascii="仿宋_GB2312" w:eastAsia="仿宋_GB2312"/>
                <w:b/>
                <w:sz w:val="22"/>
              </w:rPr>
              <w:t>题</w:t>
            </w:r>
            <w:r>
              <w:rPr>
                <w:rFonts w:hint="eastAsia" w:ascii="仿宋_GB2312" w:eastAsia="仿宋_GB2312"/>
                <w:b/>
                <w:sz w:val="22"/>
              </w:rPr>
              <w:tab/>
            </w:r>
            <w:r>
              <w:rPr>
                <w:rFonts w:hint="eastAsia" w:ascii="仿宋_GB2312" w:eastAsia="仿宋_GB2312"/>
                <w:b/>
                <w:sz w:val="22"/>
              </w:rPr>
              <w:t>名</w:t>
            </w:r>
            <w:r>
              <w:rPr>
                <w:rFonts w:hint="eastAsia" w:ascii="仿宋_GB2312" w:eastAsia="仿宋_GB2312"/>
                <w:b/>
                <w:spacing w:val="-20"/>
                <w:sz w:val="22"/>
              </w:rPr>
              <w:t>：</w:t>
            </w:r>
            <w:r>
              <w:rPr>
                <w:rFonts w:hint="eastAsia" w:ascii="仿宋_GB2312" w:eastAsia="仿宋_GB2312"/>
                <w:b/>
                <w:sz w:val="22"/>
              </w:rPr>
              <w:t>雅砻江流域集控</w:t>
            </w:r>
          </w:p>
          <w:p>
            <w:pPr>
              <w:pStyle w:val="9"/>
              <w:spacing w:before="30" w:line="266" w:lineRule="auto"/>
              <w:ind w:left="1191" w:right="98"/>
              <w:rPr>
                <w:rFonts w:hint="eastAsia" w:ascii="仿宋_GB2312" w:eastAsia="仿宋_GB2312"/>
                <w:b/>
                <w:sz w:val="22"/>
              </w:rPr>
            </w:pPr>
            <w:r>
              <w:rPr>
                <w:rFonts w:hint="eastAsia" w:ascii="仿宋_GB2312" w:eastAsia="仿宋_GB2312"/>
                <w:b/>
                <w:sz w:val="22"/>
              </w:rPr>
              <w:t>大楼隔断上线缆敷设</w:t>
            </w:r>
          </w:p>
          <w:p>
            <w:pPr>
              <w:pStyle w:val="9"/>
              <w:tabs>
                <w:tab w:val="left" w:pos="660"/>
              </w:tabs>
              <w:spacing w:line="280" w:lineRule="exact"/>
              <w:ind w:left="108"/>
              <w:rPr>
                <w:rFonts w:hint="eastAsia" w:ascii="仿宋_GB2312" w:eastAsia="仿宋_GB2312"/>
                <w:b/>
                <w:sz w:val="22"/>
              </w:rPr>
            </w:pPr>
            <w:r>
              <w:rPr>
                <w:rFonts w:hint="eastAsia" w:ascii="仿宋_GB2312" w:eastAsia="仿宋_GB2312"/>
                <w:b/>
                <w:sz w:val="22"/>
              </w:rPr>
              <w:t>档</w:t>
            </w:r>
            <w:r>
              <w:rPr>
                <w:rFonts w:hint="eastAsia" w:ascii="仿宋_GB2312" w:eastAsia="仿宋_GB2312"/>
                <w:b/>
                <w:sz w:val="22"/>
              </w:rPr>
              <w:tab/>
            </w:r>
            <w:r>
              <w:rPr>
                <w:rFonts w:hint="eastAsia" w:ascii="仿宋_GB2312" w:eastAsia="仿宋_GB2312"/>
                <w:b/>
                <w:sz w:val="22"/>
              </w:rPr>
              <w:t>号：0000-871-SP0003</w:t>
            </w:r>
          </w:p>
          <w:p>
            <w:pPr>
              <w:pStyle w:val="9"/>
              <w:spacing w:before="30"/>
              <w:ind w:left="1287"/>
              <w:rPr>
                <w:rFonts w:ascii="仿宋_GB2312"/>
                <w:b/>
                <w:sz w:val="22"/>
              </w:rPr>
            </w:pPr>
            <w:r>
              <w:rPr>
                <w:rFonts w:ascii="仿宋_GB2312"/>
                <w:b/>
                <w:sz w:val="22"/>
              </w:rPr>
              <w:t>-001</w:t>
            </w:r>
          </w:p>
          <w:p>
            <w:pPr>
              <w:pStyle w:val="9"/>
              <w:spacing w:before="30" w:line="532" w:lineRule="auto"/>
              <w:ind w:left="105" w:right="962"/>
              <w:rPr>
                <w:rFonts w:hint="eastAsia" w:ascii="仿宋_GB2312" w:eastAsia="仿宋_GB2312"/>
                <w:b/>
                <w:sz w:val="22"/>
              </w:rPr>
            </w:pPr>
            <w:r>
              <w:rPr>
                <w:rFonts w:hint="eastAsia" w:ascii="仿宋_GB2312" w:eastAsia="仿宋_GB2312"/>
                <w:b/>
                <w:sz w:val="22"/>
              </w:rPr>
              <w:t>底 片 号：DC0098 参 见 号：</w:t>
            </w:r>
          </w:p>
          <w:p>
            <w:pPr>
              <w:pStyle w:val="9"/>
              <w:spacing w:line="530" w:lineRule="auto"/>
              <w:ind w:left="105" w:right="628"/>
              <w:rPr>
                <w:rFonts w:hint="eastAsia" w:ascii="仿宋_GB2312" w:hAnsi="仿宋_GB2312" w:eastAsia="仿宋_GB2312"/>
                <w:b/>
                <w:sz w:val="22"/>
              </w:rPr>
            </w:pPr>
            <w:r>
              <w:rPr>
                <w:rFonts w:hint="eastAsia" w:ascii="仿宋_GB2312" w:hAnsi="仿宋_GB2312" w:eastAsia="仿宋_GB2312"/>
                <w:b/>
                <w:w w:val="95"/>
                <w:sz w:val="22"/>
              </w:rPr>
              <w:t xml:space="preserve">拍摄时间：2011.3.30 </w:t>
            </w:r>
            <w:r>
              <w:rPr>
                <w:rFonts w:hint="eastAsia" w:ascii="仿宋_GB2312" w:hAnsi="仿宋_GB2312" w:eastAsia="仿宋_GB2312"/>
                <w:b/>
                <w:spacing w:val="-1"/>
                <w:sz w:val="22"/>
              </w:rPr>
              <w:t>拍 摄 者：王××</w:t>
            </w:r>
          </w:p>
          <w:p>
            <w:pPr>
              <w:pStyle w:val="9"/>
              <w:tabs>
                <w:tab w:val="left" w:pos="771"/>
              </w:tabs>
              <w:spacing w:line="266" w:lineRule="auto"/>
              <w:ind w:left="108" w:right="-15"/>
              <w:rPr>
                <w:rFonts w:hint="eastAsia" w:ascii="仿宋_GB2312" w:eastAsia="仿宋_GB2312"/>
                <w:b/>
                <w:sz w:val="22"/>
              </w:rPr>
            </w:pPr>
            <w:r>
              <w:rPr>
                <w:rFonts w:hint="eastAsia" w:ascii="仿宋_GB2312" w:eastAsia="仿宋_GB2312"/>
                <w:b/>
                <w:sz w:val="22"/>
              </w:rPr>
              <w:t>说</w:t>
            </w:r>
            <w:r>
              <w:rPr>
                <w:rFonts w:hint="eastAsia" w:ascii="仿宋_GB2312" w:eastAsia="仿宋_GB2312"/>
                <w:b/>
                <w:sz w:val="22"/>
              </w:rPr>
              <w:tab/>
            </w:r>
            <w:r>
              <w:rPr>
                <w:rFonts w:hint="eastAsia" w:ascii="仿宋_GB2312" w:eastAsia="仿宋_GB2312"/>
                <w:b/>
                <w:sz w:val="22"/>
              </w:rPr>
              <w:t>明</w:t>
            </w:r>
            <w:r>
              <w:rPr>
                <w:rFonts w:hint="eastAsia" w:ascii="仿宋_GB2312" w:eastAsia="仿宋_GB2312"/>
                <w:b/>
                <w:spacing w:val="-111"/>
                <w:sz w:val="22"/>
              </w:rPr>
              <w:t>：</w:t>
            </w:r>
            <w:r>
              <w:rPr>
                <w:rFonts w:hint="eastAsia" w:ascii="仿宋_GB2312" w:eastAsia="仿宋_GB2312"/>
                <w:b/>
                <w:sz w:val="22"/>
              </w:rPr>
              <w:t>本组照片共</w:t>
            </w:r>
            <w:r>
              <w:rPr>
                <w:rFonts w:hint="eastAsia" w:ascii="仿宋_GB2312" w:eastAsia="仿宋_GB2312"/>
                <w:b/>
                <w:spacing w:val="-67"/>
                <w:sz w:val="22"/>
              </w:rPr>
              <w:t xml:space="preserve"> </w:t>
            </w:r>
            <w:r>
              <w:rPr>
                <w:rFonts w:hint="eastAsia" w:ascii="仿宋_GB2312" w:eastAsia="仿宋_GB2312"/>
                <w:b/>
                <w:sz w:val="22"/>
              </w:rPr>
              <w:t>4</w:t>
            </w:r>
            <w:r>
              <w:rPr>
                <w:rFonts w:hint="eastAsia" w:ascii="仿宋_GB2312" w:eastAsia="仿宋_GB2312"/>
                <w:b/>
                <w:spacing w:val="-66"/>
                <w:sz w:val="22"/>
              </w:rPr>
              <w:t xml:space="preserve"> </w:t>
            </w:r>
            <w:r>
              <w:rPr>
                <w:rFonts w:hint="eastAsia" w:ascii="仿宋_GB2312" w:eastAsia="仿宋_GB2312"/>
                <w:b/>
                <w:sz w:val="22"/>
              </w:rPr>
              <w:t>张</w:t>
            </w:r>
            <w:r>
              <w:rPr>
                <w:rFonts w:hint="eastAsia" w:ascii="仿宋_GB2312" w:eastAsia="仿宋_GB2312"/>
                <w:b/>
                <w:spacing w:val="-14"/>
                <w:sz w:val="22"/>
              </w:rPr>
              <w:t xml:space="preserve">， </w:t>
            </w:r>
            <w:r>
              <w:rPr>
                <w:rFonts w:hint="eastAsia" w:ascii="仿宋_GB2312" w:eastAsia="仿宋_GB2312"/>
                <w:b/>
                <w:sz w:val="22"/>
              </w:rPr>
              <w:t>这是第二张</w:t>
            </w:r>
            <w:r>
              <w:rPr>
                <w:rFonts w:hint="eastAsia" w:ascii="仿宋_GB2312" w:eastAsia="仿宋_GB2312"/>
                <w:b/>
                <w:spacing w:val="-20"/>
                <w:sz w:val="22"/>
              </w:rPr>
              <w:t>，</w:t>
            </w:r>
            <w:r>
              <w:rPr>
                <w:rFonts w:hint="eastAsia" w:ascii="仿宋_GB2312" w:eastAsia="仿宋_GB2312"/>
                <w:b/>
                <w:sz w:val="22"/>
              </w:rPr>
              <w:t>轻质隔墙上门禁出门按钮点位。</w:t>
            </w:r>
          </w:p>
        </w:tc>
      </w:tr>
    </w:tbl>
    <w:p>
      <w:pPr>
        <w:spacing w:after="0" w:line="266" w:lineRule="auto"/>
        <w:rPr>
          <w:rFonts w:hint="eastAsia" w:ascii="仿宋_GB2312" w:eastAsia="仿宋_GB2312"/>
          <w:sz w:val="22"/>
        </w:rPr>
        <w:sectPr>
          <w:pgSz w:w="11910" w:h="16840"/>
          <w:pgMar w:top="1480" w:right="900" w:bottom="1240" w:left="1200" w:header="0" w:footer="1051" w:gutter="0"/>
          <w:cols w:space="720" w:num="1"/>
        </w:sectPr>
      </w:pPr>
    </w:p>
    <w:p>
      <w:pPr>
        <w:spacing w:before="27"/>
        <w:ind w:left="922" w:right="938" w:firstLine="0"/>
        <w:jc w:val="center"/>
        <w:rPr>
          <w:rFonts w:hint="eastAsia" w:ascii="黑体" w:eastAsia="黑体"/>
          <w:b/>
          <w:sz w:val="32"/>
        </w:rPr>
      </w:pPr>
      <w:r>
        <w:pict>
          <v:group id="_x0000_s1046" o:spid="_x0000_s1046" o:spt="203" style="position:absolute;left:0pt;margin-left:76.15pt;margin-top:102.05pt;height:626.05pt;width:466.65pt;mso-position-horizontal-relative:page;mso-position-vertical-relative:page;z-index:-251649024;mso-width-relative:page;mso-height-relative:page;" coordorigin="1523,2042" coordsize="9333,12521">
            <o:lock v:ext="edit"/>
            <v:shape id="_x0000_s1047" o:spid="_x0000_s1047" o:spt="75" type="#_x0000_t75" style="position:absolute;left:3516;top:5719;height:5250;width:5280;" filled="f" stroked="f" coordsize="21600,21600">
              <v:path/>
              <v:fill on="f" focussize="0,0"/>
              <v:stroke on="f"/>
              <v:imagedata r:id="rId10" o:title=""/>
              <o:lock v:ext="edit" aspectratio="t"/>
            </v:shape>
            <v:shape id="_x0000_s1048" o:spid="_x0000_s1048" o:spt="75" type="#_x0000_t75" style="position:absolute;left:6248;top:7658;height:6905;width:4608;" filled="f" stroked="f" coordsize="21600,21600">
              <v:path/>
              <v:fill on="f" focussize="0,0"/>
              <v:stroke on="f"/>
              <v:imagedata r:id="rId13" o:title=""/>
              <o:lock v:ext="edit" aspectratio="t"/>
            </v:shape>
            <v:shape id="_x0000_s1049" o:spid="_x0000_s1049" o:spt="75" type="#_x0000_t75" style="position:absolute;left:1523;top:2042;height:7013;width:4680;" filled="f" stroked="f" coordsize="21600,21600">
              <v:path/>
              <v:fill on="f" focussize="0,0"/>
              <v:stroke on="f"/>
              <v:imagedata r:id="rId14" o:title=""/>
              <o:lock v:ext="edit" aspectratio="t"/>
            </v:shape>
          </v:group>
        </w:pict>
      </w:r>
      <w:r>
        <w:rPr>
          <w:rFonts w:hint="eastAsia" w:ascii="黑体" w:eastAsia="黑体"/>
          <w:b/>
          <w:sz w:val="32"/>
        </w:rPr>
        <w:t>照片编辑格式（竖向）</w:t>
      </w:r>
    </w:p>
    <w:p>
      <w:pPr>
        <w:spacing w:before="125" w:line="530" w:lineRule="auto"/>
        <w:ind w:left="5463" w:right="231" w:firstLine="40"/>
        <w:jc w:val="both"/>
        <w:rPr>
          <w:rFonts w:hint="eastAsia" w:ascii="仿宋_GB2312" w:eastAsia="仿宋_GB2312"/>
          <w:b/>
          <w:sz w:val="22"/>
        </w:rPr>
      </w:pPr>
      <w:r>
        <w:rPr>
          <w:rFonts w:hint="eastAsia" w:ascii="仿宋_GB2312" w:eastAsia="仿宋_GB2312"/>
          <w:b/>
          <w:spacing w:val="-1"/>
          <w:sz w:val="22"/>
        </w:rPr>
        <w:t>题 名：锦屏水电站左岸坝基开挖形象图</w:t>
      </w:r>
      <w:r>
        <w:rPr>
          <w:rFonts w:hint="eastAsia" w:ascii="仿宋_GB2312" w:eastAsia="仿宋_GB2312"/>
          <w:b/>
          <w:spacing w:val="21"/>
          <w:sz w:val="22"/>
        </w:rPr>
        <w:t>档 号 ：</w:t>
      </w:r>
    </w:p>
    <w:p>
      <w:pPr>
        <w:spacing w:before="2" w:line="530" w:lineRule="auto"/>
        <w:ind w:left="5463" w:right="3236" w:firstLine="0"/>
        <w:jc w:val="both"/>
        <w:rPr>
          <w:rFonts w:hint="eastAsia" w:ascii="仿宋_GB2312" w:eastAsia="仿宋_GB2312"/>
          <w:b/>
          <w:sz w:val="22"/>
        </w:rPr>
      </w:pPr>
      <w:r>
        <w:rPr>
          <w:rFonts w:hint="eastAsia" w:ascii="仿宋_GB2312" w:eastAsia="仿宋_GB2312"/>
          <w:b/>
          <w:spacing w:val="-4"/>
          <w:sz w:val="22"/>
        </w:rPr>
        <w:t xml:space="preserve">底 片 号： 参 见 号： 拍摄时间： 拍 摄 者： </w:t>
      </w:r>
      <w:r>
        <w:rPr>
          <w:rFonts w:hint="eastAsia" w:ascii="仿宋_GB2312" w:eastAsia="仿宋_GB2312"/>
          <w:b/>
          <w:spacing w:val="14"/>
          <w:sz w:val="22"/>
        </w:rPr>
        <w:t>说  明 ：</w:t>
      </w:r>
    </w:p>
    <w:p>
      <w:pPr>
        <w:pStyle w:val="3"/>
        <w:rPr>
          <w:rFonts w:ascii="仿宋_GB2312"/>
          <w:b/>
          <w:sz w:val="22"/>
        </w:rPr>
      </w:pPr>
    </w:p>
    <w:p>
      <w:pPr>
        <w:pStyle w:val="3"/>
        <w:rPr>
          <w:rFonts w:ascii="仿宋_GB2312"/>
          <w:b/>
          <w:sz w:val="22"/>
        </w:rPr>
      </w:pPr>
    </w:p>
    <w:p>
      <w:pPr>
        <w:pStyle w:val="3"/>
        <w:rPr>
          <w:rFonts w:ascii="仿宋_GB2312"/>
          <w:b/>
          <w:sz w:val="22"/>
        </w:rPr>
      </w:pPr>
    </w:p>
    <w:p>
      <w:pPr>
        <w:pStyle w:val="3"/>
        <w:rPr>
          <w:rFonts w:ascii="仿宋_GB2312"/>
          <w:b/>
          <w:sz w:val="22"/>
        </w:rPr>
      </w:pPr>
    </w:p>
    <w:p>
      <w:pPr>
        <w:pStyle w:val="3"/>
        <w:rPr>
          <w:rFonts w:ascii="仿宋_GB2312"/>
          <w:b/>
          <w:sz w:val="22"/>
        </w:rPr>
      </w:pPr>
    </w:p>
    <w:p>
      <w:pPr>
        <w:pStyle w:val="3"/>
        <w:rPr>
          <w:rFonts w:ascii="仿宋_GB2312"/>
          <w:b/>
          <w:sz w:val="22"/>
        </w:rPr>
      </w:pPr>
    </w:p>
    <w:p>
      <w:pPr>
        <w:pStyle w:val="3"/>
        <w:rPr>
          <w:rFonts w:ascii="仿宋_GB2312"/>
          <w:b/>
          <w:sz w:val="22"/>
        </w:rPr>
      </w:pPr>
    </w:p>
    <w:p>
      <w:pPr>
        <w:pStyle w:val="3"/>
        <w:rPr>
          <w:rFonts w:ascii="仿宋_GB2312"/>
          <w:b/>
          <w:sz w:val="22"/>
        </w:rPr>
      </w:pPr>
    </w:p>
    <w:p>
      <w:pPr>
        <w:pStyle w:val="3"/>
        <w:rPr>
          <w:rFonts w:ascii="仿宋_GB2312"/>
          <w:b/>
          <w:sz w:val="22"/>
        </w:rPr>
      </w:pPr>
    </w:p>
    <w:p>
      <w:pPr>
        <w:pStyle w:val="3"/>
        <w:rPr>
          <w:rFonts w:ascii="仿宋_GB2312"/>
          <w:b/>
          <w:sz w:val="22"/>
        </w:rPr>
      </w:pPr>
    </w:p>
    <w:p>
      <w:pPr>
        <w:pStyle w:val="3"/>
        <w:rPr>
          <w:rFonts w:ascii="仿宋_GB2312"/>
          <w:b/>
          <w:sz w:val="22"/>
        </w:rPr>
      </w:pPr>
    </w:p>
    <w:p>
      <w:pPr>
        <w:pStyle w:val="3"/>
        <w:spacing w:before="4"/>
        <w:rPr>
          <w:rFonts w:ascii="仿宋_GB2312"/>
          <w:b/>
          <w:sz w:val="26"/>
        </w:rPr>
      </w:pPr>
    </w:p>
    <w:p>
      <w:pPr>
        <w:spacing w:before="0" w:line="530" w:lineRule="auto"/>
        <w:ind w:left="218" w:right="5390" w:firstLine="0"/>
        <w:jc w:val="both"/>
        <w:rPr>
          <w:rFonts w:hint="eastAsia" w:ascii="仿宋_GB2312" w:eastAsia="仿宋_GB2312"/>
          <w:b/>
          <w:sz w:val="22"/>
        </w:rPr>
      </w:pPr>
      <w:r>
        <w:rPr>
          <w:rFonts w:hint="eastAsia" w:ascii="仿宋_GB2312" w:eastAsia="仿宋_GB2312"/>
          <w:b/>
          <w:sz w:val="22"/>
        </w:rPr>
        <w:t>题  名：锦屏水电站左岸坝基开挖形象图</w:t>
      </w:r>
      <w:r>
        <w:rPr>
          <w:rFonts w:hint="eastAsia" w:ascii="仿宋_GB2312" w:eastAsia="仿宋_GB2312"/>
          <w:b/>
          <w:spacing w:val="21"/>
          <w:sz w:val="22"/>
        </w:rPr>
        <w:t>档 号 ：</w:t>
      </w:r>
    </w:p>
    <w:p>
      <w:pPr>
        <w:spacing w:before="2" w:line="530" w:lineRule="auto"/>
        <w:ind w:left="218" w:right="8481" w:firstLine="0"/>
        <w:jc w:val="both"/>
        <w:rPr>
          <w:rFonts w:hint="eastAsia" w:ascii="仿宋_GB2312" w:eastAsia="仿宋_GB2312"/>
          <w:b/>
          <w:sz w:val="22"/>
        </w:rPr>
      </w:pPr>
      <w:r>
        <w:rPr>
          <w:rFonts w:hint="eastAsia" w:ascii="仿宋_GB2312" w:eastAsia="仿宋_GB2312"/>
          <w:b/>
          <w:spacing w:val="-4"/>
          <w:sz w:val="22"/>
        </w:rPr>
        <w:t xml:space="preserve">底 片 号： 参 见 号： 拍摄时间： 拍 摄 者： </w:t>
      </w:r>
      <w:r>
        <w:rPr>
          <w:rFonts w:hint="eastAsia" w:ascii="仿宋_GB2312" w:eastAsia="仿宋_GB2312"/>
          <w:b/>
          <w:spacing w:val="14"/>
          <w:sz w:val="22"/>
        </w:rPr>
        <w:t>说  明 ：</w:t>
      </w:r>
    </w:p>
    <w:p>
      <w:pPr>
        <w:spacing w:after="0" w:line="530" w:lineRule="auto"/>
        <w:jc w:val="both"/>
        <w:rPr>
          <w:rFonts w:hint="eastAsia" w:ascii="仿宋_GB2312" w:eastAsia="仿宋_GB2312"/>
          <w:sz w:val="22"/>
        </w:rPr>
        <w:sectPr>
          <w:pgSz w:w="11910" w:h="16840"/>
          <w:pgMar w:top="1480" w:right="900" w:bottom="1240" w:left="1200" w:header="0" w:footer="1051" w:gutter="0"/>
          <w:cols w:space="720" w:num="1"/>
        </w:sectPr>
      </w:pPr>
    </w:p>
    <w:p>
      <w:pPr>
        <w:spacing w:before="43"/>
        <w:ind w:left="218" w:right="0" w:firstLine="0"/>
        <w:jc w:val="left"/>
        <w:rPr>
          <w:del w:id="2076" w:author="碧海蓝天" w:date="2021-08-21T16:27:08Z"/>
          <w:b/>
          <w:sz w:val="24"/>
        </w:rPr>
      </w:pPr>
      <w:del w:id="2077" w:author="碧海蓝天" w:date="2021-08-21T16:27:08Z">
        <w:r>
          <w:rPr>
            <w:b/>
            <w:sz w:val="24"/>
          </w:rPr>
          <w:delText xml:space="preserve">附录 C </w:delText>
        </w:r>
      </w:del>
    </w:p>
    <w:p>
      <w:pPr>
        <w:pStyle w:val="3"/>
        <w:spacing w:before="11"/>
        <w:rPr>
          <w:del w:id="2078" w:author="碧海蓝天" w:date="2021-08-21T16:27:12Z"/>
          <w:b/>
          <w:sz w:val="35"/>
        </w:rPr>
      </w:pPr>
      <w:del w:id="2079" w:author="碧海蓝天" w:date="2021-08-21T16:27:11Z">
        <w:r>
          <w:rPr/>
          <w:br w:type="column"/>
        </w:r>
      </w:del>
    </w:p>
    <w:p>
      <w:pPr>
        <w:pStyle w:val="3"/>
        <w:spacing w:before="11"/>
        <w:ind w:left="218" w:right="0" w:firstLine="0"/>
        <w:jc w:val="left"/>
        <w:rPr>
          <w:del w:id="2081" w:author="碧海蓝天" w:date="2021-08-21T16:27:12Z"/>
          <w:b/>
          <w:sz w:val="32"/>
        </w:rPr>
        <w:pPrChange w:id="2080" w:author="碧海蓝天" w:date="2021-08-21T16:27:13Z">
          <w:pPr>
            <w:spacing w:before="0"/>
            <w:ind w:left="218" w:right="0" w:firstLine="0"/>
            <w:jc w:val="left"/>
          </w:pPr>
        </w:pPrChange>
      </w:pPr>
      <w:del w:id="2082" w:author="碧海蓝天" w:date="2021-08-21T16:27:12Z">
        <w:r>
          <w:rPr>
            <w:b/>
            <w:sz w:val="32"/>
          </w:rPr>
          <w:delText>照片档案著录项</w:delText>
        </w:r>
      </w:del>
      <w:del w:id="2083" w:author="碧海蓝天" w:date="2021-08-21T16:27:12Z">
        <w:r>
          <w:rPr>
            <w:b/>
            <w:w w:val="98"/>
            <w:sz w:val="32"/>
          </w:rPr>
          <w:delText xml:space="preserve"> </w:delText>
        </w:r>
      </w:del>
    </w:p>
    <w:p>
      <w:pPr>
        <w:pStyle w:val="3"/>
        <w:spacing w:before="11" w:after="0"/>
        <w:jc w:val="left"/>
        <w:rPr>
          <w:del w:id="2085" w:author="碧海蓝天" w:date="2021-08-21T16:27:12Z"/>
          <w:sz w:val="32"/>
        </w:rPr>
        <w:sectPr>
          <w:pgSz w:w="11910" w:h="16840"/>
          <w:pgMar w:top="1360" w:right="900" w:bottom="1240" w:left="1200" w:header="0" w:footer="1051" w:gutter="0"/>
          <w:cols w:equalWidth="0" w:num="2">
            <w:col w:w="1042" w:space="2511"/>
            <w:col w:w="6257"/>
          </w:cols>
        </w:sectPr>
        <w:pPrChange w:id="2084" w:author="碧海蓝天" w:date="2021-08-21T16:27:13Z">
          <w:pPr>
            <w:spacing w:after="0"/>
            <w:jc w:val="left"/>
          </w:pPr>
        </w:pPrChange>
      </w:pPr>
    </w:p>
    <w:p>
      <w:pPr>
        <w:pStyle w:val="3"/>
        <w:spacing w:before="11"/>
        <w:rPr>
          <w:del w:id="2087" w:author="碧海蓝天" w:date="2021-08-21T16:27:12Z"/>
          <w:b/>
          <w:sz w:val="8"/>
        </w:rPr>
        <w:pPrChange w:id="2086" w:author="碧海蓝天" w:date="2021-08-21T16:27:12Z">
          <w:pPr>
            <w:pStyle w:val="3"/>
            <w:spacing w:before="4"/>
          </w:pPr>
        </w:pPrChange>
      </w:pPr>
      <w:del w:id="2088" w:author="碧海蓝天" w:date="2021-08-21T16:27:12Z">
        <w:r>
          <w:rPr/>
          <w:drawing>
            <wp:anchor distT="0" distB="0" distL="0" distR="0" simplePos="0" relativeHeight="251668480" behindDoc="1" locked="0" layoutInCell="1" allowOverlap="1">
              <wp:simplePos x="0" y="0"/>
              <wp:positionH relativeFrom="page">
                <wp:posOffset>2232660</wp:posOffset>
              </wp:positionH>
              <wp:positionV relativeFrom="page">
                <wp:posOffset>3630930</wp:posOffset>
              </wp:positionV>
              <wp:extent cx="3352800" cy="3333750"/>
              <wp:effectExtent l="0" t="0" r="0" b="0"/>
              <wp:wrapNone/>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png"/>
                      <pic:cNvPicPr>
                        <a:picLocks noChangeAspect="1"/>
                      </pic:cNvPicPr>
                    </pic:nvPicPr>
                    <pic:blipFill>
                      <a:blip r:embed="rId10" cstate="print"/>
                      <a:stretch>
                        <a:fillRect/>
                      </a:stretch>
                    </pic:blipFill>
                    <pic:spPr>
                      <a:xfrm>
                        <a:off x="0" y="0"/>
                        <a:ext cx="3352800" cy="3333750"/>
                      </a:xfrm>
                      <a:prstGeom prst="rect">
                        <a:avLst/>
                      </a:prstGeom>
                    </pic:spPr>
                  </pic:pic>
                </a:graphicData>
              </a:graphic>
            </wp:anchor>
          </w:drawing>
        </w:r>
      </w:del>
    </w:p>
    <w:tbl>
      <w:tblPr>
        <w:tblStyle w:val="5"/>
        <w:tblW w:w="0" w:type="auto"/>
        <w:tblInd w:w="34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8"/>
        <w:gridCol w:w="1621"/>
        <w:gridCol w:w="61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69" w:hRule="atLeast"/>
          <w:del w:id="2090" w:author="碧海蓝天" w:date="2021-08-21T16:27:12Z"/>
        </w:trPr>
        <w:tc>
          <w:tcPr>
            <w:tcW w:w="2989" w:type="dxa"/>
            <w:gridSpan w:val="2"/>
          </w:tcPr>
          <w:p>
            <w:pPr>
              <w:pStyle w:val="3"/>
              <w:spacing w:before="11"/>
              <w:rPr>
                <w:del w:id="2092" w:author="碧海蓝天" w:date="2021-08-21T16:27:12Z"/>
                <w:b/>
                <w:sz w:val="15"/>
              </w:rPr>
              <w:pPrChange w:id="2091" w:author="碧海蓝天" w:date="2021-08-21T16:27:12Z">
                <w:pPr>
                  <w:pStyle w:val="9"/>
                  <w:spacing w:before="12"/>
                </w:pPr>
              </w:pPrChange>
            </w:pPr>
          </w:p>
          <w:p>
            <w:pPr>
              <w:pStyle w:val="3"/>
              <w:spacing w:before="11"/>
              <w:ind w:left="1208" w:right="1097"/>
              <w:jc w:val="center"/>
              <w:rPr>
                <w:del w:id="2094" w:author="碧海蓝天" w:date="2021-08-21T16:27:12Z"/>
                <w:b/>
                <w:sz w:val="21"/>
              </w:rPr>
              <w:pPrChange w:id="2093" w:author="碧海蓝天" w:date="2021-08-21T16:27:13Z">
                <w:pPr>
                  <w:pStyle w:val="9"/>
                  <w:spacing w:before="1"/>
                  <w:ind w:left="1208" w:right="1097"/>
                  <w:jc w:val="center"/>
                </w:pPr>
              </w:pPrChange>
            </w:pPr>
            <w:del w:id="2095" w:author="碧海蓝天" w:date="2021-08-21T16:27:12Z">
              <w:r>
                <w:rPr>
                  <w:b/>
                  <w:sz w:val="21"/>
                </w:rPr>
                <w:delText>著录项</w:delText>
              </w:r>
            </w:del>
            <w:del w:id="2096" w:author="碧海蓝天" w:date="2021-08-21T16:27:12Z">
              <w:r>
                <w:rPr>
                  <w:b/>
                  <w:w w:val="99"/>
                  <w:sz w:val="21"/>
                </w:rPr>
                <w:delText xml:space="preserve"> </w:delText>
              </w:r>
            </w:del>
          </w:p>
        </w:tc>
        <w:tc>
          <w:tcPr>
            <w:tcW w:w="6121" w:type="dxa"/>
          </w:tcPr>
          <w:p>
            <w:pPr>
              <w:pStyle w:val="3"/>
              <w:spacing w:before="11"/>
              <w:rPr>
                <w:del w:id="2098" w:author="碧海蓝天" w:date="2021-08-21T16:27:12Z"/>
                <w:b/>
                <w:sz w:val="15"/>
              </w:rPr>
              <w:pPrChange w:id="2097" w:author="碧海蓝天" w:date="2021-08-21T16:27:12Z">
                <w:pPr>
                  <w:pStyle w:val="9"/>
                  <w:spacing w:before="12"/>
                </w:pPr>
              </w:pPrChange>
            </w:pPr>
          </w:p>
          <w:p>
            <w:pPr>
              <w:pStyle w:val="3"/>
              <w:spacing w:before="11"/>
              <w:ind w:left="2721" w:right="2607"/>
              <w:jc w:val="center"/>
              <w:rPr>
                <w:del w:id="2100" w:author="碧海蓝天" w:date="2021-08-21T16:27:12Z"/>
                <w:b/>
                <w:sz w:val="21"/>
              </w:rPr>
              <w:pPrChange w:id="2099" w:author="碧海蓝天" w:date="2021-08-21T16:27:13Z">
                <w:pPr>
                  <w:pStyle w:val="9"/>
                  <w:spacing w:before="1"/>
                  <w:ind w:left="2721" w:right="2607"/>
                  <w:jc w:val="center"/>
                </w:pPr>
              </w:pPrChange>
            </w:pPr>
            <w:del w:id="2101" w:author="碧海蓝天" w:date="2021-08-21T16:27:12Z">
              <w:r>
                <w:rPr>
                  <w:b/>
                  <w:sz w:val="21"/>
                </w:rPr>
                <w:delText>释义</w:delText>
              </w:r>
            </w:del>
            <w:del w:id="2102" w:author="碧海蓝天" w:date="2021-08-21T16:27:12Z">
              <w:r>
                <w:rPr>
                  <w:b/>
                  <w:w w:val="99"/>
                  <w:sz w:val="21"/>
                </w:rPr>
                <w:delText xml:space="preserve"> </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0" w:hRule="atLeast"/>
          <w:del w:id="2103" w:author="碧海蓝天" w:date="2021-08-21T16:27:12Z"/>
        </w:trPr>
        <w:tc>
          <w:tcPr>
            <w:tcW w:w="1368" w:type="dxa"/>
            <w:vMerge w:val="restart"/>
          </w:tcPr>
          <w:p>
            <w:pPr>
              <w:pStyle w:val="3"/>
              <w:spacing w:before="11"/>
              <w:rPr>
                <w:del w:id="2105" w:author="碧海蓝天" w:date="2021-08-21T16:27:12Z"/>
                <w:b/>
                <w:sz w:val="20"/>
              </w:rPr>
              <w:pPrChange w:id="2104" w:author="碧海蓝天" w:date="2021-08-21T16:27:12Z">
                <w:pPr>
                  <w:pStyle w:val="9"/>
                </w:pPr>
              </w:pPrChange>
            </w:pPr>
          </w:p>
          <w:p>
            <w:pPr>
              <w:pStyle w:val="3"/>
              <w:spacing w:before="11"/>
              <w:rPr>
                <w:del w:id="2107" w:author="碧海蓝天" w:date="2021-08-21T16:27:12Z"/>
                <w:b/>
                <w:sz w:val="20"/>
              </w:rPr>
              <w:pPrChange w:id="2106" w:author="碧海蓝天" w:date="2021-08-21T16:27:12Z">
                <w:pPr>
                  <w:pStyle w:val="9"/>
                </w:pPr>
              </w:pPrChange>
            </w:pPr>
          </w:p>
          <w:p>
            <w:pPr>
              <w:pStyle w:val="3"/>
              <w:spacing w:before="11"/>
              <w:rPr>
                <w:del w:id="2109" w:author="碧海蓝天" w:date="2021-08-21T16:27:12Z"/>
                <w:b/>
                <w:sz w:val="20"/>
              </w:rPr>
              <w:pPrChange w:id="2108" w:author="碧海蓝天" w:date="2021-08-21T16:27:12Z">
                <w:pPr>
                  <w:pStyle w:val="9"/>
                </w:pPr>
              </w:pPrChange>
            </w:pPr>
          </w:p>
          <w:p>
            <w:pPr>
              <w:pStyle w:val="3"/>
              <w:spacing w:before="11"/>
              <w:rPr>
                <w:del w:id="2111" w:author="碧海蓝天" w:date="2021-08-21T16:27:12Z"/>
                <w:b/>
                <w:sz w:val="20"/>
              </w:rPr>
              <w:pPrChange w:id="2110" w:author="碧海蓝天" w:date="2021-08-21T16:27:12Z">
                <w:pPr>
                  <w:pStyle w:val="9"/>
                </w:pPr>
              </w:pPrChange>
            </w:pPr>
          </w:p>
          <w:p>
            <w:pPr>
              <w:pStyle w:val="3"/>
              <w:spacing w:before="11"/>
              <w:rPr>
                <w:del w:id="2113" w:author="碧海蓝天" w:date="2021-08-21T16:27:12Z"/>
                <w:b/>
                <w:sz w:val="20"/>
              </w:rPr>
              <w:pPrChange w:id="2112" w:author="碧海蓝天" w:date="2021-08-21T16:27:12Z">
                <w:pPr>
                  <w:pStyle w:val="9"/>
                </w:pPr>
              </w:pPrChange>
            </w:pPr>
          </w:p>
          <w:p>
            <w:pPr>
              <w:pStyle w:val="3"/>
              <w:spacing w:before="11"/>
              <w:rPr>
                <w:del w:id="2115" w:author="碧海蓝天" w:date="2021-08-21T16:27:12Z"/>
                <w:b/>
                <w:sz w:val="20"/>
              </w:rPr>
              <w:pPrChange w:id="2114" w:author="碧海蓝天" w:date="2021-08-21T16:27:12Z">
                <w:pPr>
                  <w:pStyle w:val="9"/>
                </w:pPr>
              </w:pPrChange>
            </w:pPr>
          </w:p>
          <w:p>
            <w:pPr>
              <w:pStyle w:val="3"/>
              <w:spacing w:before="11"/>
              <w:rPr>
                <w:del w:id="2117" w:author="碧海蓝天" w:date="2021-08-21T16:27:12Z"/>
                <w:b/>
                <w:sz w:val="20"/>
              </w:rPr>
              <w:pPrChange w:id="2116" w:author="碧海蓝天" w:date="2021-08-21T16:27:12Z">
                <w:pPr>
                  <w:pStyle w:val="9"/>
                </w:pPr>
              </w:pPrChange>
            </w:pPr>
          </w:p>
          <w:p>
            <w:pPr>
              <w:pStyle w:val="3"/>
              <w:spacing w:before="11"/>
              <w:rPr>
                <w:del w:id="2119" w:author="碧海蓝天" w:date="2021-08-21T16:27:12Z"/>
                <w:b/>
                <w:sz w:val="17"/>
              </w:rPr>
              <w:pPrChange w:id="2118" w:author="碧海蓝天" w:date="2021-08-21T16:27:12Z">
                <w:pPr>
                  <w:pStyle w:val="9"/>
                  <w:spacing w:before="10"/>
                </w:pPr>
              </w:pPrChange>
            </w:pPr>
          </w:p>
          <w:p>
            <w:pPr>
              <w:pStyle w:val="3"/>
              <w:spacing w:before="11"/>
              <w:ind w:left="263"/>
              <w:rPr>
                <w:del w:id="2121" w:author="碧海蓝天" w:date="2021-08-21T16:27:12Z"/>
                <w:sz w:val="21"/>
              </w:rPr>
              <w:pPrChange w:id="2120" w:author="碧海蓝天" w:date="2021-08-21T16:27:13Z">
                <w:pPr>
                  <w:pStyle w:val="9"/>
                  <w:spacing w:before="1"/>
                  <w:ind w:left="263"/>
                </w:pPr>
              </w:pPrChange>
            </w:pPr>
            <w:del w:id="2122" w:author="碧海蓝天" w:date="2021-08-21T16:27:12Z">
              <w:r>
                <w:rPr>
                  <w:sz w:val="21"/>
                </w:rPr>
                <w:delText xml:space="preserve">归档著录 </w:delText>
              </w:r>
            </w:del>
          </w:p>
        </w:tc>
        <w:tc>
          <w:tcPr>
            <w:tcW w:w="1621" w:type="dxa"/>
          </w:tcPr>
          <w:p>
            <w:pPr>
              <w:pStyle w:val="3"/>
              <w:spacing w:before="11"/>
              <w:ind w:left="107"/>
              <w:rPr>
                <w:del w:id="2124" w:author="碧海蓝天" w:date="2021-08-21T16:27:12Z"/>
                <w:sz w:val="21"/>
              </w:rPr>
              <w:pPrChange w:id="2123" w:author="碧海蓝天" w:date="2021-08-21T16:27:13Z">
                <w:pPr>
                  <w:pStyle w:val="9"/>
                  <w:spacing w:before="135"/>
                  <w:ind w:left="107"/>
                </w:pPr>
              </w:pPrChange>
            </w:pPr>
            <w:del w:id="2125" w:author="碧海蓝天" w:date="2021-08-21T16:27:12Z">
              <w:r>
                <w:rPr>
                  <w:sz w:val="21"/>
                </w:rPr>
                <w:delText xml:space="preserve">题 名 </w:delText>
              </w:r>
            </w:del>
          </w:p>
        </w:tc>
        <w:tc>
          <w:tcPr>
            <w:tcW w:w="6121" w:type="dxa"/>
          </w:tcPr>
          <w:p>
            <w:pPr>
              <w:pStyle w:val="3"/>
              <w:spacing w:before="11"/>
              <w:ind w:left="107"/>
              <w:rPr>
                <w:del w:id="2127" w:author="碧海蓝天" w:date="2021-08-21T16:27:12Z"/>
                <w:sz w:val="21"/>
              </w:rPr>
              <w:pPrChange w:id="2126" w:author="碧海蓝天" w:date="2021-08-21T16:27:13Z">
                <w:pPr>
                  <w:pStyle w:val="9"/>
                  <w:spacing w:before="135"/>
                  <w:ind w:left="107"/>
                </w:pPr>
              </w:pPrChange>
            </w:pPr>
            <w:del w:id="2128" w:author="碧海蓝天" w:date="2021-08-21T16:27:12Z">
              <w:r>
                <w:rPr>
                  <w:sz w:val="21"/>
                </w:rPr>
                <w:delText xml:space="preserve">概述事件活动主题 </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7" w:hRule="atLeast"/>
          <w:del w:id="2129" w:author="碧海蓝天" w:date="2021-08-21T16:27:12Z"/>
        </w:trPr>
        <w:tc>
          <w:tcPr>
            <w:tcW w:w="1368" w:type="dxa"/>
            <w:vMerge w:val="continue"/>
            <w:tcBorders>
              <w:top w:val="nil"/>
            </w:tcBorders>
          </w:tcPr>
          <w:p>
            <w:pPr>
              <w:pStyle w:val="3"/>
              <w:spacing w:before="11"/>
              <w:rPr>
                <w:del w:id="2131" w:author="碧海蓝天" w:date="2021-08-21T16:27:12Z"/>
                <w:sz w:val="2"/>
                <w:szCs w:val="2"/>
              </w:rPr>
              <w:pPrChange w:id="2130" w:author="碧海蓝天" w:date="2021-08-21T16:27:12Z">
                <w:pPr/>
              </w:pPrChange>
            </w:pPr>
          </w:p>
        </w:tc>
        <w:tc>
          <w:tcPr>
            <w:tcW w:w="1621" w:type="dxa"/>
          </w:tcPr>
          <w:p>
            <w:pPr>
              <w:pStyle w:val="3"/>
              <w:spacing w:before="11"/>
              <w:ind w:left="107"/>
              <w:rPr>
                <w:del w:id="2133" w:author="碧海蓝天" w:date="2021-08-21T16:27:12Z"/>
                <w:sz w:val="21"/>
              </w:rPr>
              <w:pPrChange w:id="2132" w:author="碧海蓝天" w:date="2021-08-21T16:27:13Z">
                <w:pPr>
                  <w:pStyle w:val="9"/>
                  <w:spacing w:before="133"/>
                  <w:ind w:left="107"/>
                </w:pPr>
              </w:pPrChange>
            </w:pPr>
            <w:del w:id="2134" w:author="碧海蓝天" w:date="2021-08-21T16:27:12Z">
              <w:r>
                <w:rPr>
                  <w:sz w:val="21"/>
                </w:rPr>
                <w:delText xml:space="preserve">档 号 </w:delText>
              </w:r>
            </w:del>
          </w:p>
        </w:tc>
        <w:tc>
          <w:tcPr>
            <w:tcW w:w="6121" w:type="dxa"/>
          </w:tcPr>
          <w:p>
            <w:pPr>
              <w:pStyle w:val="3"/>
              <w:spacing w:before="11"/>
              <w:ind w:left="107"/>
              <w:rPr>
                <w:del w:id="2136" w:author="碧海蓝天" w:date="2021-08-21T16:27:12Z"/>
                <w:sz w:val="21"/>
              </w:rPr>
              <w:pPrChange w:id="2135" w:author="碧海蓝天" w:date="2021-08-21T16:27:13Z">
                <w:pPr>
                  <w:pStyle w:val="9"/>
                  <w:spacing w:before="133"/>
                  <w:ind w:left="107"/>
                </w:pPr>
              </w:pPrChange>
            </w:pPr>
            <w:del w:id="2137" w:author="碧海蓝天" w:date="2021-08-21T16:27:12Z">
              <w:r>
                <w:rPr>
                  <w:sz w:val="21"/>
                </w:rPr>
                <w:delText xml:space="preserve">指以字符形式赋予照片档案的唯一标识，一组照片编一个档号 </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0" w:hRule="atLeast"/>
          <w:del w:id="2138" w:author="碧海蓝天" w:date="2021-08-21T16:27:12Z"/>
        </w:trPr>
        <w:tc>
          <w:tcPr>
            <w:tcW w:w="1368" w:type="dxa"/>
            <w:vMerge w:val="continue"/>
            <w:tcBorders>
              <w:top w:val="nil"/>
            </w:tcBorders>
          </w:tcPr>
          <w:p>
            <w:pPr>
              <w:pStyle w:val="3"/>
              <w:spacing w:before="11"/>
              <w:rPr>
                <w:del w:id="2140" w:author="碧海蓝天" w:date="2021-08-21T16:27:12Z"/>
                <w:sz w:val="2"/>
                <w:szCs w:val="2"/>
              </w:rPr>
              <w:pPrChange w:id="2139" w:author="碧海蓝天" w:date="2021-08-21T16:27:12Z">
                <w:pPr/>
              </w:pPrChange>
            </w:pPr>
          </w:p>
        </w:tc>
        <w:tc>
          <w:tcPr>
            <w:tcW w:w="1621" w:type="dxa"/>
          </w:tcPr>
          <w:p>
            <w:pPr>
              <w:pStyle w:val="3"/>
              <w:spacing w:before="11"/>
              <w:ind w:left="107"/>
              <w:rPr>
                <w:del w:id="2142" w:author="碧海蓝天" w:date="2021-08-21T16:27:12Z"/>
                <w:sz w:val="21"/>
              </w:rPr>
              <w:pPrChange w:id="2141" w:author="碧海蓝天" w:date="2021-08-21T16:27:13Z">
                <w:pPr>
                  <w:pStyle w:val="9"/>
                  <w:spacing w:before="135"/>
                  <w:ind w:left="107"/>
                </w:pPr>
              </w:pPrChange>
            </w:pPr>
            <w:del w:id="2143" w:author="碧海蓝天" w:date="2021-08-21T16:27:12Z">
              <w:r>
                <w:rPr>
                  <w:sz w:val="21"/>
                </w:rPr>
                <w:delText xml:space="preserve">底片号 </w:delText>
              </w:r>
            </w:del>
          </w:p>
        </w:tc>
        <w:tc>
          <w:tcPr>
            <w:tcW w:w="6121" w:type="dxa"/>
          </w:tcPr>
          <w:p>
            <w:pPr>
              <w:pStyle w:val="3"/>
              <w:spacing w:before="11"/>
              <w:ind w:left="107"/>
              <w:rPr>
                <w:del w:id="2145" w:author="碧海蓝天" w:date="2021-08-21T16:27:12Z"/>
                <w:sz w:val="21"/>
              </w:rPr>
              <w:pPrChange w:id="2144" w:author="碧海蓝天" w:date="2021-08-21T16:27:13Z">
                <w:pPr>
                  <w:pStyle w:val="9"/>
                  <w:spacing w:before="135"/>
                  <w:ind w:left="107"/>
                </w:pPr>
              </w:pPrChange>
            </w:pPr>
            <w:del w:id="2146" w:author="碧海蓝天" w:date="2021-08-21T16:27:12Z">
              <w:r>
                <w:rPr>
                  <w:sz w:val="21"/>
                </w:rPr>
                <w:delText xml:space="preserve">指由相机自动生成的数码照片编号 </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del w:id="2147" w:author="碧海蓝天" w:date="2021-08-21T16:27:12Z"/>
        </w:trPr>
        <w:tc>
          <w:tcPr>
            <w:tcW w:w="1368" w:type="dxa"/>
            <w:vMerge w:val="continue"/>
            <w:tcBorders>
              <w:top w:val="nil"/>
            </w:tcBorders>
          </w:tcPr>
          <w:p>
            <w:pPr>
              <w:pStyle w:val="3"/>
              <w:spacing w:before="11"/>
              <w:rPr>
                <w:del w:id="2149" w:author="碧海蓝天" w:date="2021-08-21T16:27:12Z"/>
                <w:sz w:val="2"/>
                <w:szCs w:val="2"/>
              </w:rPr>
              <w:pPrChange w:id="2148" w:author="碧海蓝天" w:date="2021-08-21T16:27:12Z">
                <w:pPr/>
              </w:pPrChange>
            </w:pPr>
          </w:p>
        </w:tc>
        <w:tc>
          <w:tcPr>
            <w:tcW w:w="1621" w:type="dxa"/>
          </w:tcPr>
          <w:p>
            <w:pPr>
              <w:pStyle w:val="3"/>
              <w:spacing w:before="11"/>
              <w:ind w:left="107"/>
              <w:rPr>
                <w:del w:id="2151" w:author="碧海蓝天" w:date="2021-08-21T16:27:12Z"/>
                <w:sz w:val="21"/>
              </w:rPr>
              <w:pPrChange w:id="2150" w:author="碧海蓝天" w:date="2021-08-21T16:27:13Z">
                <w:pPr>
                  <w:pStyle w:val="9"/>
                  <w:spacing w:before="133"/>
                  <w:ind w:left="107"/>
                </w:pPr>
              </w:pPrChange>
            </w:pPr>
            <w:del w:id="2152" w:author="碧海蓝天" w:date="2021-08-21T16:27:12Z">
              <w:r>
                <w:rPr>
                  <w:sz w:val="21"/>
                </w:rPr>
                <w:delText xml:space="preserve">参见号 </w:delText>
              </w:r>
            </w:del>
          </w:p>
        </w:tc>
        <w:tc>
          <w:tcPr>
            <w:tcW w:w="6121" w:type="dxa"/>
          </w:tcPr>
          <w:p>
            <w:pPr>
              <w:pStyle w:val="3"/>
              <w:spacing w:before="11"/>
              <w:ind w:left="107"/>
              <w:rPr>
                <w:del w:id="2154" w:author="碧海蓝天" w:date="2021-08-21T16:27:12Z"/>
                <w:sz w:val="21"/>
              </w:rPr>
              <w:pPrChange w:id="2153" w:author="碧海蓝天" w:date="2021-08-21T16:27:13Z">
                <w:pPr>
                  <w:pStyle w:val="9"/>
                  <w:spacing w:before="133"/>
                  <w:ind w:left="107"/>
                </w:pPr>
              </w:pPrChange>
            </w:pPr>
            <w:del w:id="2155" w:author="碧海蓝天" w:date="2021-08-21T16:27:12Z">
              <w:r>
                <w:rPr>
                  <w:sz w:val="21"/>
                </w:rPr>
                <w:delText xml:space="preserve">指与照片档案内容相关的其他载体类型档案的档号 </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9" w:hRule="atLeast"/>
          <w:del w:id="2156" w:author="碧海蓝天" w:date="2021-08-21T16:27:12Z"/>
        </w:trPr>
        <w:tc>
          <w:tcPr>
            <w:tcW w:w="1368" w:type="dxa"/>
            <w:vMerge w:val="continue"/>
            <w:tcBorders>
              <w:top w:val="nil"/>
            </w:tcBorders>
          </w:tcPr>
          <w:p>
            <w:pPr>
              <w:pStyle w:val="3"/>
              <w:spacing w:before="11"/>
              <w:rPr>
                <w:del w:id="2158" w:author="碧海蓝天" w:date="2021-08-21T16:27:12Z"/>
                <w:sz w:val="2"/>
                <w:szCs w:val="2"/>
              </w:rPr>
              <w:pPrChange w:id="2157" w:author="碧海蓝天" w:date="2021-08-21T16:27:12Z">
                <w:pPr/>
              </w:pPrChange>
            </w:pPr>
          </w:p>
        </w:tc>
        <w:tc>
          <w:tcPr>
            <w:tcW w:w="1621" w:type="dxa"/>
          </w:tcPr>
          <w:p>
            <w:pPr>
              <w:pStyle w:val="3"/>
              <w:spacing w:before="11"/>
              <w:ind w:left="107"/>
              <w:rPr>
                <w:del w:id="2160" w:author="碧海蓝天" w:date="2021-08-21T16:27:12Z"/>
                <w:sz w:val="21"/>
              </w:rPr>
              <w:pPrChange w:id="2159" w:author="碧海蓝天" w:date="2021-08-21T16:27:13Z">
                <w:pPr>
                  <w:pStyle w:val="9"/>
                  <w:spacing w:before="135"/>
                  <w:ind w:left="107"/>
                </w:pPr>
              </w:pPrChange>
            </w:pPr>
            <w:del w:id="2161" w:author="碧海蓝天" w:date="2021-08-21T16:27:12Z">
              <w:r>
                <w:rPr>
                  <w:sz w:val="21"/>
                </w:rPr>
                <w:delText xml:space="preserve">拍摄时间 </w:delText>
              </w:r>
            </w:del>
          </w:p>
        </w:tc>
        <w:tc>
          <w:tcPr>
            <w:tcW w:w="6121" w:type="dxa"/>
          </w:tcPr>
          <w:p>
            <w:pPr>
              <w:pStyle w:val="3"/>
              <w:spacing w:before="11"/>
              <w:ind w:left="107"/>
              <w:rPr>
                <w:del w:id="2163" w:author="碧海蓝天" w:date="2021-08-21T16:27:12Z"/>
                <w:sz w:val="21"/>
              </w:rPr>
              <w:pPrChange w:id="2162" w:author="碧海蓝天" w:date="2021-08-21T16:27:13Z">
                <w:pPr>
                  <w:pStyle w:val="9"/>
                  <w:spacing w:before="135"/>
                  <w:ind w:left="107"/>
                </w:pPr>
              </w:pPrChange>
            </w:pPr>
            <w:del w:id="2164" w:author="碧海蓝天" w:date="2021-08-21T16:27:12Z">
              <w:r>
                <w:rPr>
                  <w:sz w:val="21"/>
                </w:rPr>
                <w:delText xml:space="preserve">指照片拍摄时间 </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0" w:hRule="atLeast"/>
          <w:del w:id="2165" w:author="碧海蓝天" w:date="2021-08-21T16:27:12Z"/>
        </w:trPr>
        <w:tc>
          <w:tcPr>
            <w:tcW w:w="1368" w:type="dxa"/>
            <w:vMerge w:val="continue"/>
            <w:tcBorders>
              <w:top w:val="nil"/>
            </w:tcBorders>
          </w:tcPr>
          <w:p>
            <w:pPr>
              <w:pStyle w:val="3"/>
              <w:spacing w:before="11"/>
              <w:rPr>
                <w:del w:id="2167" w:author="碧海蓝天" w:date="2021-08-21T16:27:12Z"/>
                <w:sz w:val="2"/>
                <w:szCs w:val="2"/>
              </w:rPr>
              <w:pPrChange w:id="2166" w:author="碧海蓝天" w:date="2021-08-21T16:27:12Z">
                <w:pPr/>
              </w:pPrChange>
            </w:pPr>
          </w:p>
        </w:tc>
        <w:tc>
          <w:tcPr>
            <w:tcW w:w="1621" w:type="dxa"/>
          </w:tcPr>
          <w:p>
            <w:pPr>
              <w:pStyle w:val="3"/>
              <w:spacing w:before="11"/>
              <w:ind w:left="107"/>
              <w:rPr>
                <w:del w:id="2169" w:author="碧海蓝天" w:date="2021-08-21T16:27:12Z"/>
                <w:sz w:val="21"/>
              </w:rPr>
              <w:pPrChange w:id="2168" w:author="碧海蓝天" w:date="2021-08-21T16:27:13Z">
                <w:pPr>
                  <w:pStyle w:val="9"/>
                  <w:spacing w:before="133"/>
                  <w:ind w:left="107"/>
                </w:pPr>
              </w:pPrChange>
            </w:pPr>
            <w:del w:id="2170" w:author="碧海蓝天" w:date="2021-08-21T16:27:12Z">
              <w:r>
                <w:rPr>
                  <w:sz w:val="21"/>
                </w:rPr>
                <w:delText xml:space="preserve">拍摄者 </w:delText>
              </w:r>
            </w:del>
          </w:p>
        </w:tc>
        <w:tc>
          <w:tcPr>
            <w:tcW w:w="6121" w:type="dxa"/>
          </w:tcPr>
          <w:p>
            <w:pPr>
              <w:pStyle w:val="3"/>
              <w:spacing w:before="11"/>
              <w:ind w:left="107"/>
              <w:rPr>
                <w:del w:id="2172" w:author="碧海蓝天" w:date="2021-08-21T16:27:12Z"/>
                <w:sz w:val="21"/>
              </w:rPr>
              <w:pPrChange w:id="2171" w:author="碧海蓝天" w:date="2021-08-21T16:27:13Z">
                <w:pPr>
                  <w:pStyle w:val="9"/>
                  <w:spacing w:before="133"/>
                  <w:ind w:left="107"/>
                </w:pPr>
              </w:pPrChange>
            </w:pPr>
            <w:del w:id="2173" w:author="碧海蓝天" w:date="2021-08-21T16:27:12Z">
              <w:r>
                <w:rPr>
                  <w:sz w:val="21"/>
                </w:rPr>
                <w:delText xml:space="preserve">指照片拍摄者 </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7" w:hRule="atLeast"/>
          <w:del w:id="2174" w:author="碧海蓝天" w:date="2021-08-21T16:27:12Z"/>
        </w:trPr>
        <w:tc>
          <w:tcPr>
            <w:tcW w:w="1368" w:type="dxa"/>
            <w:vMerge w:val="continue"/>
            <w:tcBorders>
              <w:top w:val="nil"/>
            </w:tcBorders>
          </w:tcPr>
          <w:p>
            <w:pPr>
              <w:pStyle w:val="3"/>
              <w:spacing w:before="11"/>
              <w:rPr>
                <w:del w:id="2176" w:author="碧海蓝天" w:date="2021-08-21T16:27:12Z"/>
                <w:sz w:val="2"/>
                <w:szCs w:val="2"/>
              </w:rPr>
              <w:pPrChange w:id="2175" w:author="碧海蓝天" w:date="2021-08-21T16:27:12Z">
                <w:pPr/>
              </w:pPrChange>
            </w:pPr>
          </w:p>
        </w:tc>
        <w:tc>
          <w:tcPr>
            <w:tcW w:w="1621" w:type="dxa"/>
          </w:tcPr>
          <w:p>
            <w:pPr>
              <w:pStyle w:val="3"/>
              <w:spacing w:before="11"/>
              <w:ind w:left="107"/>
              <w:rPr>
                <w:del w:id="2178" w:author="碧海蓝天" w:date="2021-08-21T16:27:12Z"/>
                <w:sz w:val="21"/>
              </w:rPr>
              <w:pPrChange w:id="2177" w:author="碧海蓝天" w:date="2021-08-21T16:27:13Z">
                <w:pPr>
                  <w:pStyle w:val="9"/>
                  <w:spacing w:before="133"/>
                  <w:ind w:left="107"/>
                </w:pPr>
              </w:pPrChange>
            </w:pPr>
            <w:del w:id="2179" w:author="碧海蓝天" w:date="2021-08-21T16:27:12Z">
              <w:r>
                <w:rPr>
                  <w:sz w:val="21"/>
                </w:rPr>
                <w:delText xml:space="preserve">说 明 </w:delText>
              </w:r>
            </w:del>
          </w:p>
        </w:tc>
        <w:tc>
          <w:tcPr>
            <w:tcW w:w="6121" w:type="dxa"/>
          </w:tcPr>
          <w:p>
            <w:pPr>
              <w:pStyle w:val="3"/>
              <w:spacing w:before="11"/>
              <w:ind w:left="107"/>
              <w:rPr>
                <w:del w:id="2181" w:author="碧海蓝天" w:date="2021-08-21T16:27:12Z"/>
                <w:sz w:val="21"/>
              </w:rPr>
              <w:pPrChange w:id="2180" w:author="碧海蓝天" w:date="2021-08-21T16:27:13Z">
                <w:pPr>
                  <w:pStyle w:val="9"/>
                  <w:spacing w:before="133"/>
                  <w:ind w:left="107"/>
                </w:pPr>
              </w:pPrChange>
            </w:pPr>
            <w:del w:id="2182" w:author="碧海蓝天" w:date="2021-08-21T16:27:12Z">
              <w:r>
                <w:rPr>
                  <w:sz w:val="21"/>
                </w:rPr>
                <w:delText xml:space="preserve">描述事件活动详细过程与内容 </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0" w:hRule="atLeast"/>
          <w:del w:id="2183" w:author="碧海蓝天" w:date="2021-08-21T16:27:12Z"/>
        </w:trPr>
        <w:tc>
          <w:tcPr>
            <w:tcW w:w="1368" w:type="dxa"/>
            <w:vMerge w:val="continue"/>
            <w:tcBorders>
              <w:top w:val="nil"/>
            </w:tcBorders>
          </w:tcPr>
          <w:p>
            <w:pPr>
              <w:pStyle w:val="3"/>
              <w:spacing w:before="11"/>
              <w:rPr>
                <w:del w:id="2185" w:author="碧海蓝天" w:date="2021-08-21T16:27:12Z"/>
                <w:sz w:val="2"/>
                <w:szCs w:val="2"/>
              </w:rPr>
              <w:pPrChange w:id="2184" w:author="碧海蓝天" w:date="2021-08-21T16:27:12Z">
                <w:pPr/>
              </w:pPrChange>
            </w:pPr>
          </w:p>
        </w:tc>
        <w:tc>
          <w:tcPr>
            <w:tcW w:w="1621" w:type="dxa"/>
          </w:tcPr>
          <w:p>
            <w:pPr>
              <w:pStyle w:val="3"/>
              <w:spacing w:before="11"/>
              <w:ind w:left="107"/>
              <w:rPr>
                <w:del w:id="2187" w:author="碧海蓝天" w:date="2021-08-21T16:27:12Z"/>
                <w:sz w:val="21"/>
              </w:rPr>
              <w:pPrChange w:id="2186" w:author="碧海蓝天" w:date="2021-08-21T16:27:13Z">
                <w:pPr>
                  <w:pStyle w:val="9"/>
                  <w:spacing w:before="135"/>
                  <w:ind w:left="107"/>
                </w:pPr>
              </w:pPrChange>
            </w:pPr>
            <w:del w:id="2188" w:author="碧海蓝天" w:date="2021-08-21T16:27:12Z">
              <w:r>
                <w:rPr>
                  <w:sz w:val="21"/>
                </w:rPr>
                <w:delText xml:space="preserve">归档时间 </w:delText>
              </w:r>
            </w:del>
          </w:p>
        </w:tc>
        <w:tc>
          <w:tcPr>
            <w:tcW w:w="6121" w:type="dxa"/>
          </w:tcPr>
          <w:p>
            <w:pPr>
              <w:pStyle w:val="3"/>
              <w:spacing w:before="11"/>
              <w:ind w:left="107"/>
              <w:rPr>
                <w:del w:id="2190" w:author="碧海蓝天" w:date="2021-08-21T16:27:12Z"/>
                <w:sz w:val="21"/>
              </w:rPr>
              <w:pPrChange w:id="2189" w:author="碧海蓝天" w:date="2021-08-21T16:27:13Z">
                <w:pPr>
                  <w:pStyle w:val="9"/>
                  <w:spacing w:before="135"/>
                  <w:ind w:left="107"/>
                </w:pPr>
              </w:pPrChange>
            </w:pPr>
            <w:del w:id="2191" w:author="碧海蓝天" w:date="2021-08-21T16:27:12Z">
              <w:r>
                <w:rPr>
                  <w:sz w:val="21"/>
                </w:rPr>
                <w:delText xml:space="preserve">指照片文件归档完成时间 </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7" w:hRule="atLeast"/>
          <w:del w:id="2192" w:author="碧海蓝天" w:date="2021-08-21T16:27:12Z"/>
        </w:trPr>
        <w:tc>
          <w:tcPr>
            <w:tcW w:w="1368" w:type="dxa"/>
            <w:vMerge w:val="restart"/>
          </w:tcPr>
          <w:p>
            <w:pPr>
              <w:pStyle w:val="3"/>
              <w:spacing w:before="11"/>
              <w:rPr>
                <w:del w:id="2194" w:author="碧海蓝天" w:date="2021-08-21T16:27:12Z"/>
                <w:b/>
                <w:sz w:val="20"/>
              </w:rPr>
              <w:pPrChange w:id="2193" w:author="碧海蓝天" w:date="2021-08-21T16:27:12Z">
                <w:pPr>
                  <w:pStyle w:val="9"/>
                </w:pPr>
              </w:pPrChange>
            </w:pPr>
          </w:p>
          <w:p>
            <w:pPr>
              <w:pStyle w:val="3"/>
              <w:spacing w:before="11"/>
              <w:rPr>
                <w:del w:id="2196" w:author="碧海蓝天" w:date="2021-08-21T16:27:12Z"/>
                <w:b/>
                <w:sz w:val="20"/>
              </w:rPr>
              <w:pPrChange w:id="2195" w:author="碧海蓝天" w:date="2021-08-21T16:27:12Z">
                <w:pPr>
                  <w:pStyle w:val="9"/>
                </w:pPr>
              </w:pPrChange>
            </w:pPr>
          </w:p>
          <w:p>
            <w:pPr>
              <w:pStyle w:val="3"/>
              <w:spacing w:before="11"/>
              <w:rPr>
                <w:del w:id="2198" w:author="碧海蓝天" w:date="2021-08-21T16:27:12Z"/>
                <w:b/>
                <w:sz w:val="20"/>
              </w:rPr>
              <w:pPrChange w:id="2197" w:author="碧海蓝天" w:date="2021-08-21T16:27:12Z">
                <w:pPr>
                  <w:pStyle w:val="9"/>
                </w:pPr>
              </w:pPrChange>
            </w:pPr>
          </w:p>
          <w:p>
            <w:pPr>
              <w:pStyle w:val="3"/>
              <w:spacing w:before="11"/>
              <w:rPr>
                <w:del w:id="2200" w:author="碧海蓝天" w:date="2021-08-21T16:27:12Z"/>
                <w:b/>
                <w:sz w:val="20"/>
              </w:rPr>
              <w:pPrChange w:id="2199" w:author="碧海蓝天" w:date="2021-08-21T16:27:12Z">
                <w:pPr>
                  <w:pStyle w:val="9"/>
                </w:pPr>
              </w:pPrChange>
            </w:pPr>
          </w:p>
          <w:p>
            <w:pPr>
              <w:pStyle w:val="3"/>
              <w:spacing w:before="11"/>
              <w:rPr>
                <w:del w:id="2202" w:author="碧海蓝天" w:date="2021-08-21T16:27:12Z"/>
                <w:b/>
                <w:sz w:val="20"/>
              </w:rPr>
              <w:pPrChange w:id="2201" w:author="碧海蓝天" w:date="2021-08-21T16:27:12Z">
                <w:pPr>
                  <w:pStyle w:val="9"/>
                </w:pPr>
              </w:pPrChange>
            </w:pPr>
          </w:p>
          <w:p>
            <w:pPr>
              <w:pStyle w:val="3"/>
              <w:spacing w:before="11"/>
              <w:rPr>
                <w:del w:id="2204" w:author="碧海蓝天" w:date="2021-08-21T16:27:12Z"/>
                <w:b/>
                <w:sz w:val="20"/>
              </w:rPr>
              <w:pPrChange w:id="2203" w:author="碧海蓝天" w:date="2021-08-21T16:27:12Z">
                <w:pPr>
                  <w:pStyle w:val="9"/>
                </w:pPr>
              </w:pPrChange>
            </w:pPr>
          </w:p>
          <w:p>
            <w:pPr>
              <w:pStyle w:val="3"/>
              <w:spacing w:before="11"/>
              <w:rPr>
                <w:del w:id="2206" w:author="碧海蓝天" w:date="2021-08-21T16:27:12Z"/>
                <w:b/>
                <w:sz w:val="20"/>
              </w:rPr>
              <w:pPrChange w:id="2205" w:author="碧海蓝天" w:date="2021-08-21T16:27:12Z">
                <w:pPr>
                  <w:pStyle w:val="9"/>
                </w:pPr>
              </w:pPrChange>
            </w:pPr>
          </w:p>
          <w:p>
            <w:pPr>
              <w:pStyle w:val="3"/>
              <w:spacing w:before="11"/>
              <w:rPr>
                <w:del w:id="2208" w:author="碧海蓝天" w:date="2021-08-21T16:27:12Z"/>
                <w:b/>
                <w:sz w:val="20"/>
              </w:rPr>
              <w:pPrChange w:id="2207" w:author="碧海蓝天" w:date="2021-08-21T16:27:12Z">
                <w:pPr>
                  <w:pStyle w:val="9"/>
                </w:pPr>
              </w:pPrChange>
            </w:pPr>
          </w:p>
          <w:p>
            <w:pPr>
              <w:pStyle w:val="3"/>
              <w:spacing w:before="11"/>
              <w:rPr>
                <w:del w:id="2210" w:author="碧海蓝天" w:date="2021-08-21T16:27:12Z"/>
                <w:b/>
                <w:sz w:val="20"/>
              </w:rPr>
              <w:pPrChange w:id="2209" w:author="碧海蓝天" w:date="2021-08-21T16:27:12Z">
                <w:pPr>
                  <w:pStyle w:val="9"/>
                </w:pPr>
              </w:pPrChange>
            </w:pPr>
          </w:p>
          <w:p>
            <w:pPr>
              <w:pStyle w:val="3"/>
              <w:spacing w:before="11"/>
              <w:rPr>
                <w:del w:id="2212" w:author="碧海蓝天" w:date="2021-08-21T16:27:12Z"/>
                <w:b/>
                <w:sz w:val="20"/>
              </w:rPr>
              <w:pPrChange w:id="2211" w:author="碧海蓝天" w:date="2021-08-21T16:27:12Z">
                <w:pPr>
                  <w:pStyle w:val="9"/>
                </w:pPr>
              </w:pPrChange>
            </w:pPr>
          </w:p>
          <w:p>
            <w:pPr>
              <w:pStyle w:val="3"/>
              <w:spacing w:before="11"/>
              <w:rPr>
                <w:del w:id="2214" w:author="碧海蓝天" w:date="2021-08-21T16:27:12Z"/>
                <w:b/>
                <w:sz w:val="20"/>
              </w:rPr>
              <w:pPrChange w:id="2213" w:author="碧海蓝天" w:date="2021-08-21T16:27:12Z">
                <w:pPr>
                  <w:pStyle w:val="9"/>
                </w:pPr>
              </w:pPrChange>
            </w:pPr>
          </w:p>
          <w:p>
            <w:pPr>
              <w:pStyle w:val="3"/>
              <w:spacing w:before="11"/>
              <w:rPr>
                <w:del w:id="2216" w:author="碧海蓝天" w:date="2021-08-21T16:27:12Z"/>
                <w:b/>
                <w:sz w:val="20"/>
              </w:rPr>
              <w:pPrChange w:id="2215" w:author="碧海蓝天" w:date="2021-08-21T16:27:12Z">
                <w:pPr>
                  <w:pStyle w:val="9"/>
                </w:pPr>
              </w:pPrChange>
            </w:pPr>
          </w:p>
          <w:p>
            <w:pPr>
              <w:pStyle w:val="3"/>
              <w:spacing w:before="11"/>
              <w:rPr>
                <w:del w:id="2218" w:author="碧海蓝天" w:date="2021-08-21T16:27:12Z"/>
                <w:b/>
                <w:sz w:val="20"/>
              </w:rPr>
              <w:pPrChange w:id="2217" w:author="碧海蓝天" w:date="2021-08-21T16:27:12Z">
                <w:pPr>
                  <w:pStyle w:val="9"/>
                </w:pPr>
              </w:pPrChange>
            </w:pPr>
          </w:p>
          <w:p>
            <w:pPr>
              <w:pStyle w:val="3"/>
              <w:spacing w:before="11" w:line="278" w:lineRule="auto"/>
              <w:ind w:left="578" w:right="144" w:hanging="420"/>
              <w:rPr>
                <w:del w:id="2220" w:author="碧海蓝天" w:date="2021-08-21T16:27:12Z"/>
                <w:sz w:val="21"/>
              </w:rPr>
              <w:pPrChange w:id="2219" w:author="碧海蓝天" w:date="2021-08-21T16:27:13Z">
                <w:pPr>
                  <w:pStyle w:val="9"/>
                  <w:spacing w:before="150" w:line="278" w:lineRule="auto"/>
                  <w:ind w:left="578" w:right="144" w:hanging="420"/>
                </w:pPr>
              </w:pPrChange>
            </w:pPr>
            <w:del w:id="2221" w:author="碧海蓝天" w:date="2021-08-21T16:27:12Z">
              <w:r>
                <w:rPr>
                  <w:sz w:val="21"/>
                </w:rPr>
                <w:delText xml:space="preserve">系统整理著录 </w:delText>
              </w:r>
            </w:del>
          </w:p>
        </w:tc>
        <w:tc>
          <w:tcPr>
            <w:tcW w:w="1621" w:type="dxa"/>
          </w:tcPr>
          <w:p>
            <w:pPr>
              <w:pStyle w:val="3"/>
              <w:spacing w:before="11"/>
              <w:ind w:left="107"/>
              <w:rPr>
                <w:del w:id="2223" w:author="碧海蓝天" w:date="2021-08-21T16:27:12Z"/>
                <w:sz w:val="21"/>
              </w:rPr>
              <w:pPrChange w:id="2222" w:author="碧海蓝天" w:date="2021-08-21T16:27:13Z">
                <w:pPr>
                  <w:pStyle w:val="9"/>
                  <w:spacing w:before="133"/>
                  <w:ind w:left="107"/>
                </w:pPr>
              </w:pPrChange>
            </w:pPr>
            <w:del w:id="2224" w:author="碧海蓝天" w:date="2021-08-21T16:27:12Z">
              <w:r>
                <w:rPr>
                  <w:sz w:val="21"/>
                </w:rPr>
                <w:delText xml:space="preserve">全宗号 </w:delText>
              </w:r>
            </w:del>
          </w:p>
        </w:tc>
        <w:tc>
          <w:tcPr>
            <w:tcW w:w="6121" w:type="dxa"/>
          </w:tcPr>
          <w:p>
            <w:pPr>
              <w:pStyle w:val="3"/>
              <w:spacing w:before="11"/>
              <w:ind w:left="107"/>
              <w:rPr>
                <w:del w:id="2226" w:author="碧海蓝天" w:date="2021-08-21T16:27:12Z"/>
                <w:sz w:val="21"/>
              </w:rPr>
              <w:pPrChange w:id="2225" w:author="碧海蓝天" w:date="2021-08-21T16:27:13Z">
                <w:pPr>
                  <w:pStyle w:val="9"/>
                  <w:spacing w:before="133"/>
                  <w:ind w:left="107"/>
                </w:pPr>
              </w:pPrChange>
            </w:pPr>
            <w:del w:id="2227" w:author="碧海蓝天" w:date="2021-08-21T16:27:12Z">
              <w:r>
                <w:rPr>
                  <w:sz w:val="21"/>
                </w:rPr>
                <w:delText xml:space="preserve">指立档单位机构代号或工程代码 </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0" w:hRule="atLeast"/>
          <w:del w:id="2228" w:author="碧海蓝天" w:date="2021-08-21T16:27:12Z"/>
        </w:trPr>
        <w:tc>
          <w:tcPr>
            <w:tcW w:w="1368" w:type="dxa"/>
            <w:vMerge w:val="continue"/>
            <w:tcBorders>
              <w:top w:val="nil"/>
            </w:tcBorders>
          </w:tcPr>
          <w:p>
            <w:pPr>
              <w:pStyle w:val="3"/>
              <w:spacing w:before="11"/>
              <w:rPr>
                <w:del w:id="2230" w:author="碧海蓝天" w:date="2021-08-21T16:27:12Z"/>
                <w:sz w:val="2"/>
                <w:szCs w:val="2"/>
              </w:rPr>
              <w:pPrChange w:id="2229" w:author="碧海蓝天" w:date="2021-08-21T16:27:12Z">
                <w:pPr/>
              </w:pPrChange>
            </w:pPr>
          </w:p>
        </w:tc>
        <w:tc>
          <w:tcPr>
            <w:tcW w:w="1621" w:type="dxa"/>
          </w:tcPr>
          <w:p>
            <w:pPr>
              <w:pStyle w:val="3"/>
              <w:spacing w:before="11"/>
              <w:ind w:left="107"/>
              <w:rPr>
                <w:del w:id="2232" w:author="碧海蓝天" w:date="2021-08-21T16:27:12Z"/>
                <w:sz w:val="21"/>
              </w:rPr>
              <w:pPrChange w:id="2231" w:author="碧海蓝天" w:date="2021-08-21T16:27:13Z">
                <w:pPr>
                  <w:pStyle w:val="9"/>
                  <w:spacing w:before="135"/>
                  <w:ind w:left="107"/>
                </w:pPr>
              </w:pPrChange>
            </w:pPr>
            <w:del w:id="2233" w:author="碧海蓝天" w:date="2021-08-21T16:27:12Z">
              <w:r>
                <w:rPr>
                  <w:sz w:val="21"/>
                </w:rPr>
                <w:delText xml:space="preserve">分类号 </w:delText>
              </w:r>
            </w:del>
          </w:p>
        </w:tc>
        <w:tc>
          <w:tcPr>
            <w:tcW w:w="6121" w:type="dxa"/>
          </w:tcPr>
          <w:p>
            <w:pPr>
              <w:pStyle w:val="3"/>
              <w:spacing w:before="11"/>
              <w:ind w:left="107"/>
              <w:rPr>
                <w:del w:id="2235" w:author="碧海蓝天" w:date="2021-08-21T16:27:12Z"/>
                <w:sz w:val="21"/>
              </w:rPr>
              <w:pPrChange w:id="2234" w:author="碧海蓝天" w:date="2021-08-21T16:27:13Z">
                <w:pPr>
                  <w:pStyle w:val="9"/>
                  <w:spacing w:before="135"/>
                  <w:ind w:left="107"/>
                </w:pPr>
              </w:pPrChange>
            </w:pPr>
            <w:del w:id="2236" w:author="碧海蓝天" w:date="2021-08-21T16:27:12Z">
              <w:r>
                <w:rPr>
                  <w:sz w:val="21"/>
                </w:rPr>
                <w:delText xml:space="preserve">指照片档案内容类别的代号 </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0" w:hRule="atLeast"/>
          <w:del w:id="2237" w:author="碧海蓝天" w:date="2021-08-21T16:27:12Z"/>
        </w:trPr>
        <w:tc>
          <w:tcPr>
            <w:tcW w:w="1368" w:type="dxa"/>
            <w:vMerge w:val="continue"/>
            <w:tcBorders>
              <w:top w:val="nil"/>
            </w:tcBorders>
          </w:tcPr>
          <w:p>
            <w:pPr>
              <w:pStyle w:val="3"/>
              <w:spacing w:before="11"/>
              <w:rPr>
                <w:del w:id="2239" w:author="碧海蓝天" w:date="2021-08-21T16:27:12Z"/>
                <w:sz w:val="2"/>
                <w:szCs w:val="2"/>
              </w:rPr>
              <w:pPrChange w:id="2238" w:author="碧海蓝天" w:date="2021-08-21T16:27:12Z">
                <w:pPr/>
              </w:pPrChange>
            </w:pPr>
          </w:p>
        </w:tc>
        <w:tc>
          <w:tcPr>
            <w:tcW w:w="1621" w:type="dxa"/>
          </w:tcPr>
          <w:p>
            <w:pPr>
              <w:pStyle w:val="3"/>
              <w:spacing w:before="11"/>
              <w:ind w:left="107"/>
              <w:rPr>
                <w:del w:id="2241" w:author="碧海蓝天" w:date="2021-08-21T16:27:12Z"/>
                <w:sz w:val="21"/>
              </w:rPr>
              <w:pPrChange w:id="2240" w:author="碧海蓝天" w:date="2021-08-21T16:27:13Z">
                <w:pPr>
                  <w:pStyle w:val="9"/>
                  <w:spacing w:before="133"/>
                  <w:ind w:left="107"/>
                </w:pPr>
              </w:pPrChange>
            </w:pPr>
            <w:del w:id="2242" w:author="碧海蓝天" w:date="2021-08-21T16:27:12Z">
              <w:r>
                <w:rPr>
                  <w:sz w:val="21"/>
                </w:rPr>
                <w:delText xml:space="preserve">类目名称 </w:delText>
              </w:r>
            </w:del>
          </w:p>
        </w:tc>
        <w:tc>
          <w:tcPr>
            <w:tcW w:w="6121" w:type="dxa"/>
          </w:tcPr>
          <w:p>
            <w:pPr>
              <w:pStyle w:val="3"/>
              <w:spacing w:before="11"/>
              <w:ind w:left="107"/>
              <w:rPr>
                <w:del w:id="2244" w:author="碧海蓝天" w:date="2021-08-21T16:27:12Z"/>
                <w:sz w:val="21"/>
              </w:rPr>
              <w:pPrChange w:id="2243" w:author="碧海蓝天" w:date="2021-08-21T16:27:13Z">
                <w:pPr>
                  <w:pStyle w:val="9"/>
                  <w:spacing w:before="133"/>
                  <w:ind w:left="107"/>
                </w:pPr>
              </w:pPrChange>
            </w:pPr>
            <w:del w:id="2245" w:author="碧海蓝天" w:date="2021-08-21T16:27:12Z">
              <w:r>
                <w:rPr>
                  <w:sz w:val="21"/>
                </w:rPr>
                <w:delText xml:space="preserve">指照片档案内容类别的名称 </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7" w:hRule="atLeast"/>
          <w:del w:id="2246" w:author="碧海蓝天" w:date="2021-08-21T16:27:12Z"/>
        </w:trPr>
        <w:tc>
          <w:tcPr>
            <w:tcW w:w="1368" w:type="dxa"/>
            <w:vMerge w:val="continue"/>
            <w:tcBorders>
              <w:top w:val="nil"/>
            </w:tcBorders>
          </w:tcPr>
          <w:p>
            <w:pPr>
              <w:pStyle w:val="3"/>
              <w:spacing w:before="11"/>
              <w:rPr>
                <w:del w:id="2248" w:author="碧海蓝天" w:date="2021-08-21T16:27:12Z"/>
                <w:sz w:val="2"/>
                <w:szCs w:val="2"/>
              </w:rPr>
              <w:pPrChange w:id="2247" w:author="碧海蓝天" w:date="2021-08-21T16:27:12Z">
                <w:pPr/>
              </w:pPrChange>
            </w:pPr>
          </w:p>
        </w:tc>
        <w:tc>
          <w:tcPr>
            <w:tcW w:w="1621" w:type="dxa"/>
          </w:tcPr>
          <w:p>
            <w:pPr>
              <w:pStyle w:val="3"/>
              <w:spacing w:before="11"/>
              <w:ind w:left="107"/>
              <w:rPr>
                <w:del w:id="2250" w:author="碧海蓝天" w:date="2021-08-21T16:27:12Z"/>
                <w:sz w:val="21"/>
              </w:rPr>
              <w:pPrChange w:id="2249" w:author="碧海蓝天" w:date="2021-08-21T16:27:13Z">
                <w:pPr>
                  <w:pStyle w:val="9"/>
                  <w:spacing w:before="133"/>
                  <w:ind w:left="107"/>
                </w:pPr>
              </w:pPrChange>
            </w:pPr>
            <w:del w:id="2251" w:author="碧海蓝天" w:date="2021-08-21T16:27:12Z">
              <w:r>
                <w:rPr>
                  <w:sz w:val="21"/>
                </w:rPr>
                <w:delText xml:space="preserve">档案类型 </w:delText>
              </w:r>
            </w:del>
          </w:p>
        </w:tc>
        <w:tc>
          <w:tcPr>
            <w:tcW w:w="6121" w:type="dxa"/>
          </w:tcPr>
          <w:p>
            <w:pPr>
              <w:pStyle w:val="3"/>
              <w:spacing w:before="11"/>
              <w:ind w:left="107"/>
              <w:rPr>
                <w:del w:id="2253" w:author="碧海蓝天" w:date="2021-08-21T16:27:12Z"/>
                <w:sz w:val="21"/>
              </w:rPr>
              <w:pPrChange w:id="2252" w:author="碧海蓝天" w:date="2021-08-21T16:27:13Z">
                <w:pPr>
                  <w:pStyle w:val="9"/>
                  <w:spacing w:before="133"/>
                  <w:ind w:left="107"/>
                </w:pPr>
              </w:pPrChange>
            </w:pPr>
            <w:del w:id="2254" w:author="碧海蓝天" w:date="2021-08-21T16:27:12Z">
              <w:r>
                <w:rPr>
                  <w:sz w:val="21"/>
                </w:rPr>
                <w:delText xml:space="preserve">指不同照片档案类型的代号 </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0" w:hRule="atLeast"/>
          <w:del w:id="2255" w:author="碧海蓝天" w:date="2021-08-21T16:27:12Z"/>
        </w:trPr>
        <w:tc>
          <w:tcPr>
            <w:tcW w:w="1368" w:type="dxa"/>
            <w:vMerge w:val="continue"/>
            <w:tcBorders>
              <w:top w:val="nil"/>
            </w:tcBorders>
          </w:tcPr>
          <w:p>
            <w:pPr>
              <w:pStyle w:val="3"/>
              <w:spacing w:before="11"/>
              <w:rPr>
                <w:del w:id="2257" w:author="碧海蓝天" w:date="2021-08-21T16:27:12Z"/>
                <w:sz w:val="2"/>
                <w:szCs w:val="2"/>
              </w:rPr>
              <w:pPrChange w:id="2256" w:author="碧海蓝天" w:date="2021-08-21T16:27:12Z">
                <w:pPr/>
              </w:pPrChange>
            </w:pPr>
          </w:p>
        </w:tc>
        <w:tc>
          <w:tcPr>
            <w:tcW w:w="1621" w:type="dxa"/>
          </w:tcPr>
          <w:p>
            <w:pPr>
              <w:pStyle w:val="3"/>
              <w:spacing w:before="11"/>
              <w:ind w:left="107"/>
              <w:rPr>
                <w:del w:id="2259" w:author="碧海蓝天" w:date="2021-08-21T16:27:12Z"/>
                <w:sz w:val="21"/>
              </w:rPr>
              <w:pPrChange w:id="2258" w:author="碧海蓝天" w:date="2021-08-21T16:27:13Z">
                <w:pPr>
                  <w:pStyle w:val="9"/>
                  <w:spacing w:before="135"/>
                  <w:ind w:left="107"/>
                </w:pPr>
              </w:pPrChange>
            </w:pPr>
            <w:del w:id="2260" w:author="碧海蓝天" w:date="2021-08-21T16:27:12Z">
              <w:r>
                <w:rPr>
                  <w:sz w:val="21"/>
                </w:rPr>
                <w:delText xml:space="preserve">年度 </w:delText>
              </w:r>
            </w:del>
          </w:p>
        </w:tc>
        <w:tc>
          <w:tcPr>
            <w:tcW w:w="6121" w:type="dxa"/>
          </w:tcPr>
          <w:p>
            <w:pPr>
              <w:pStyle w:val="3"/>
              <w:spacing w:before="11"/>
              <w:ind w:left="107"/>
              <w:rPr>
                <w:del w:id="2262" w:author="碧海蓝天" w:date="2021-08-21T16:27:12Z"/>
                <w:sz w:val="21"/>
              </w:rPr>
              <w:pPrChange w:id="2261" w:author="碧海蓝天" w:date="2021-08-21T16:27:13Z">
                <w:pPr>
                  <w:pStyle w:val="9"/>
                  <w:spacing w:before="135"/>
                  <w:ind w:left="107"/>
                </w:pPr>
              </w:pPrChange>
            </w:pPr>
            <w:del w:id="2263" w:author="碧海蓝天" w:date="2021-08-21T16:27:12Z">
              <w:r>
                <w:rPr>
                  <w:sz w:val="21"/>
                </w:rPr>
                <w:delText xml:space="preserve">指照片档案形成年度 </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7" w:hRule="atLeast"/>
          <w:del w:id="2264" w:author="碧海蓝天" w:date="2021-08-21T16:27:12Z"/>
        </w:trPr>
        <w:tc>
          <w:tcPr>
            <w:tcW w:w="1368" w:type="dxa"/>
            <w:vMerge w:val="continue"/>
            <w:tcBorders>
              <w:top w:val="nil"/>
            </w:tcBorders>
          </w:tcPr>
          <w:p>
            <w:pPr>
              <w:pStyle w:val="3"/>
              <w:spacing w:before="11"/>
              <w:rPr>
                <w:del w:id="2266" w:author="碧海蓝天" w:date="2021-08-21T16:27:12Z"/>
                <w:sz w:val="2"/>
                <w:szCs w:val="2"/>
              </w:rPr>
              <w:pPrChange w:id="2265" w:author="碧海蓝天" w:date="2021-08-21T16:27:12Z">
                <w:pPr/>
              </w:pPrChange>
            </w:pPr>
          </w:p>
        </w:tc>
        <w:tc>
          <w:tcPr>
            <w:tcW w:w="1621" w:type="dxa"/>
          </w:tcPr>
          <w:p>
            <w:pPr>
              <w:pStyle w:val="3"/>
              <w:spacing w:before="11"/>
              <w:ind w:left="107"/>
              <w:rPr>
                <w:del w:id="2268" w:author="碧海蓝天" w:date="2021-08-21T16:27:12Z"/>
                <w:sz w:val="21"/>
              </w:rPr>
              <w:pPrChange w:id="2267" w:author="碧海蓝天" w:date="2021-08-21T16:27:13Z">
                <w:pPr>
                  <w:pStyle w:val="9"/>
                  <w:spacing w:before="133"/>
                  <w:ind w:left="107"/>
                </w:pPr>
              </w:pPrChange>
            </w:pPr>
            <w:del w:id="2269" w:author="碧海蓝天" w:date="2021-08-21T16:27:12Z">
              <w:r>
                <w:rPr>
                  <w:sz w:val="21"/>
                </w:rPr>
                <w:delText xml:space="preserve">文件顺序号 </w:delText>
              </w:r>
            </w:del>
          </w:p>
        </w:tc>
        <w:tc>
          <w:tcPr>
            <w:tcW w:w="6121" w:type="dxa"/>
          </w:tcPr>
          <w:p>
            <w:pPr>
              <w:pStyle w:val="3"/>
              <w:spacing w:before="11"/>
              <w:ind w:left="107"/>
              <w:rPr>
                <w:del w:id="2271" w:author="碧海蓝天" w:date="2021-08-21T16:27:12Z"/>
                <w:sz w:val="21"/>
              </w:rPr>
              <w:pPrChange w:id="2270" w:author="碧海蓝天" w:date="2021-08-21T16:27:13Z">
                <w:pPr>
                  <w:pStyle w:val="9"/>
                  <w:spacing w:before="133"/>
                  <w:ind w:left="107"/>
                </w:pPr>
              </w:pPrChange>
            </w:pPr>
            <w:del w:id="2272" w:author="碧海蓝天" w:date="2021-08-21T16:27:12Z">
              <w:r>
                <w:rPr>
                  <w:sz w:val="21"/>
                </w:rPr>
                <w:delText xml:space="preserve">指同一类照片文件的流水号  </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0" w:hRule="atLeast"/>
          <w:del w:id="2273" w:author="碧海蓝天" w:date="2021-08-21T16:27:12Z"/>
        </w:trPr>
        <w:tc>
          <w:tcPr>
            <w:tcW w:w="1368" w:type="dxa"/>
            <w:vMerge w:val="continue"/>
            <w:tcBorders>
              <w:top w:val="nil"/>
            </w:tcBorders>
          </w:tcPr>
          <w:p>
            <w:pPr>
              <w:pStyle w:val="3"/>
              <w:spacing w:before="11"/>
              <w:rPr>
                <w:del w:id="2275" w:author="碧海蓝天" w:date="2021-08-21T16:27:12Z"/>
                <w:sz w:val="2"/>
                <w:szCs w:val="2"/>
              </w:rPr>
              <w:pPrChange w:id="2274" w:author="碧海蓝天" w:date="2021-08-21T16:27:12Z">
                <w:pPr/>
              </w:pPrChange>
            </w:pPr>
          </w:p>
        </w:tc>
        <w:tc>
          <w:tcPr>
            <w:tcW w:w="1621" w:type="dxa"/>
          </w:tcPr>
          <w:p>
            <w:pPr>
              <w:pStyle w:val="3"/>
              <w:spacing w:before="11"/>
              <w:ind w:left="107"/>
              <w:rPr>
                <w:del w:id="2277" w:author="碧海蓝天" w:date="2021-08-21T16:27:12Z"/>
                <w:sz w:val="21"/>
              </w:rPr>
              <w:pPrChange w:id="2276" w:author="碧海蓝天" w:date="2021-08-21T16:27:13Z">
                <w:pPr>
                  <w:pStyle w:val="9"/>
                  <w:spacing w:before="135"/>
                  <w:ind w:left="107"/>
                </w:pPr>
              </w:pPrChange>
            </w:pPr>
            <w:del w:id="2278" w:author="碧海蓝天" w:date="2021-08-21T16:27:12Z">
              <w:r>
                <w:rPr>
                  <w:sz w:val="21"/>
                </w:rPr>
                <w:delText xml:space="preserve">拍摄单位 </w:delText>
              </w:r>
            </w:del>
          </w:p>
        </w:tc>
        <w:tc>
          <w:tcPr>
            <w:tcW w:w="6121" w:type="dxa"/>
          </w:tcPr>
          <w:p>
            <w:pPr>
              <w:pStyle w:val="3"/>
              <w:spacing w:before="11"/>
              <w:ind w:left="107"/>
              <w:rPr>
                <w:del w:id="2280" w:author="碧海蓝天" w:date="2021-08-21T16:27:12Z"/>
                <w:sz w:val="21"/>
              </w:rPr>
              <w:pPrChange w:id="2279" w:author="碧海蓝天" w:date="2021-08-21T16:27:13Z">
                <w:pPr>
                  <w:pStyle w:val="9"/>
                  <w:spacing w:before="135"/>
                  <w:ind w:left="107"/>
                </w:pPr>
              </w:pPrChange>
            </w:pPr>
            <w:del w:id="2281" w:author="碧海蓝天" w:date="2021-08-21T16:27:12Z">
              <w:r>
                <w:rPr>
                  <w:sz w:val="21"/>
                </w:rPr>
                <w:delText xml:space="preserve">指拍摄者所属单位 </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del w:id="2282" w:author="碧海蓝天" w:date="2021-08-21T16:27:12Z"/>
        </w:trPr>
        <w:tc>
          <w:tcPr>
            <w:tcW w:w="1368" w:type="dxa"/>
            <w:vMerge w:val="continue"/>
            <w:tcBorders>
              <w:top w:val="nil"/>
            </w:tcBorders>
          </w:tcPr>
          <w:p>
            <w:pPr>
              <w:pStyle w:val="3"/>
              <w:spacing w:before="11"/>
              <w:rPr>
                <w:del w:id="2284" w:author="碧海蓝天" w:date="2021-08-21T16:27:12Z"/>
                <w:sz w:val="2"/>
                <w:szCs w:val="2"/>
              </w:rPr>
              <w:pPrChange w:id="2283" w:author="碧海蓝天" w:date="2021-08-21T16:27:12Z">
                <w:pPr/>
              </w:pPrChange>
            </w:pPr>
          </w:p>
        </w:tc>
        <w:tc>
          <w:tcPr>
            <w:tcW w:w="1621" w:type="dxa"/>
          </w:tcPr>
          <w:p>
            <w:pPr>
              <w:pStyle w:val="3"/>
              <w:spacing w:before="11"/>
              <w:ind w:left="107"/>
              <w:rPr>
                <w:del w:id="2286" w:author="碧海蓝天" w:date="2021-08-21T16:27:12Z"/>
                <w:sz w:val="21"/>
              </w:rPr>
              <w:pPrChange w:id="2285" w:author="碧海蓝天" w:date="2021-08-21T16:27:13Z">
                <w:pPr>
                  <w:pStyle w:val="9"/>
                  <w:spacing w:before="133"/>
                  <w:ind w:left="107"/>
                </w:pPr>
              </w:pPrChange>
            </w:pPr>
            <w:del w:id="2287" w:author="碧海蓝天" w:date="2021-08-21T16:27:12Z">
              <w:r>
                <w:rPr>
                  <w:sz w:val="21"/>
                </w:rPr>
                <w:delText xml:space="preserve">拍摄地点 </w:delText>
              </w:r>
            </w:del>
          </w:p>
        </w:tc>
        <w:tc>
          <w:tcPr>
            <w:tcW w:w="6121" w:type="dxa"/>
          </w:tcPr>
          <w:p>
            <w:pPr>
              <w:pStyle w:val="3"/>
              <w:spacing w:before="11"/>
              <w:ind w:left="107"/>
              <w:rPr>
                <w:del w:id="2289" w:author="碧海蓝天" w:date="2021-08-21T16:27:12Z"/>
                <w:sz w:val="21"/>
              </w:rPr>
              <w:pPrChange w:id="2288" w:author="碧海蓝天" w:date="2021-08-21T16:27:13Z">
                <w:pPr>
                  <w:pStyle w:val="9"/>
                  <w:spacing w:before="133"/>
                  <w:ind w:left="107"/>
                </w:pPr>
              </w:pPrChange>
            </w:pPr>
            <w:del w:id="2290" w:author="碧海蓝天" w:date="2021-08-21T16:27:12Z">
              <w:r>
                <w:rPr>
                  <w:sz w:val="21"/>
                </w:rPr>
                <w:delText xml:space="preserve">指被拍摄对象所在地点 </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0" w:hRule="atLeast"/>
          <w:del w:id="2291" w:author="碧海蓝天" w:date="2021-08-21T16:27:12Z"/>
        </w:trPr>
        <w:tc>
          <w:tcPr>
            <w:tcW w:w="1368" w:type="dxa"/>
            <w:vMerge w:val="continue"/>
            <w:tcBorders>
              <w:top w:val="nil"/>
            </w:tcBorders>
          </w:tcPr>
          <w:p>
            <w:pPr>
              <w:pStyle w:val="3"/>
              <w:spacing w:before="11"/>
              <w:rPr>
                <w:del w:id="2293" w:author="碧海蓝天" w:date="2021-08-21T16:27:12Z"/>
                <w:sz w:val="2"/>
                <w:szCs w:val="2"/>
              </w:rPr>
              <w:pPrChange w:id="2292" w:author="碧海蓝天" w:date="2021-08-21T16:27:12Z">
                <w:pPr/>
              </w:pPrChange>
            </w:pPr>
          </w:p>
        </w:tc>
        <w:tc>
          <w:tcPr>
            <w:tcW w:w="1621" w:type="dxa"/>
          </w:tcPr>
          <w:p>
            <w:pPr>
              <w:pStyle w:val="3"/>
              <w:spacing w:before="11"/>
              <w:ind w:left="107"/>
              <w:rPr>
                <w:del w:id="2295" w:author="碧海蓝天" w:date="2021-08-21T16:27:12Z"/>
                <w:sz w:val="21"/>
              </w:rPr>
              <w:pPrChange w:id="2294" w:author="碧海蓝天" w:date="2021-08-21T16:27:13Z">
                <w:pPr>
                  <w:pStyle w:val="9"/>
                  <w:spacing w:before="135"/>
                  <w:ind w:left="107"/>
                </w:pPr>
              </w:pPrChange>
            </w:pPr>
            <w:del w:id="2296" w:author="碧海蓝天" w:date="2021-08-21T16:27:12Z">
              <w:r>
                <w:rPr>
                  <w:sz w:val="21"/>
                </w:rPr>
                <w:delText xml:space="preserve">保管期限 </w:delText>
              </w:r>
            </w:del>
          </w:p>
        </w:tc>
        <w:tc>
          <w:tcPr>
            <w:tcW w:w="6121" w:type="dxa"/>
          </w:tcPr>
          <w:p>
            <w:pPr>
              <w:pStyle w:val="3"/>
              <w:spacing w:before="11"/>
              <w:ind w:left="107"/>
              <w:rPr>
                <w:del w:id="2298" w:author="碧海蓝天" w:date="2021-08-21T16:27:12Z"/>
                <w:sz w:val="21"/>
              </w:rPr>
              <w:pPrChange w:id="2297" w:author="碧海蓝天" w:date="2021-08-21T16:27:13Z">
                <w:pPr>
                  <w:pStyle w:val="9"/>
                  <w:spacing w:before="135"/>
                  <w:ind w:left="107"/>
                </w:pPr>
              </w:pPrChange>
            </w:pPr>
            <w:del w:id="2299" w:author="碧海蓝天" w:date="2021-08-21T16:27:12Z">
              <w:r>
                <w:rPr>
                  <w:sz w:val="21"/>
                </w:rPr>
                <w:delText xml:space="preserve">指照片档案保存时间 </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0" w:hRule="atLeast"/>
          <w:del w:id="2300" w:author="碧海蓝天" w:date="2021-08-21T16:27:12Z"/>
        </w:trPr>
        <w:tc>
          <w:tcPr>
            <w:tcW w:w="1368" w:type="dxa"/>
            <w:vMerge w:val="continue"/>
            <w:tcBorders>
              <w:top w:val="nil"/>
            </w:tcBorders>
          </w:tcPr>
          <w:p>
            <w:pPr>
              <w:pStyle w:val="3"/>
              <w:spacing w:before="11"/>
              <w:rPr>
                <w:del w:id="2302" w:author="碧海蓝天" w:date="2021-08-21T16:27:12Z"/>
                <w:sz w:val="2"/>
                <w:szCs w:val="2"/>
              </w:rPr>
              <w:pPrChange w:id="2301" w:author="碧海蓝天" w:date="2021-08-21T16:27:12Z">
                <w:pPr/>
              </w:pPrChange>
            </w:pPr>
          </w:p>
        </w:tc>
        <w:tc>
          <w:tcPr>
            <w:tcW w:w="1621" w:type="dxa"/>
          </w:tcPr>
          <w:p>
            <w:pPr>
              <w:pStyle w:val="3"/>
              <w:spacing w:before="11"/>
              <w:ind w:left="107"/>
              <w:rPr>
                <w:del w:id="2304" w:author="碧海蓝天" w:date="2021-08-21T16:27:12Z"/>
                <w:sz w:val="21"/>
              </w:rPr>
              <w:pPrChange w:id="2303" w:author="碧海蓝天" w:date="2021-08-21T16:27:13Z">
                <w:pPr>
                  <w:pStyle w:val="9"/>
                  <w:spacing w:before="133"/>
                  <w:ind w:left="107"/>
                </w:pPr>
              </w:pPrChange>
            </w:pPr>
            <w:del w:id="2305" w:author="碧海蓝天" w:date="2021-08-21T16:27:12Z">
              <w:r>
                <w:rPr>
                  <w:sz w:val="21"/>
                </w:rPr>
                <w:delText xml:space="preserve">密级 </w:delText>
              </w:r>
            </w:del>
          </w:p>
        </w:tc>
        <w:tc>
          <w:tcPr>
            <w:tcW w:w="6121" w:type="dxa"/>
          </w:tcPr>
          <w:p>
            <w:pPr>
              <w:pStyle w:val="3"/>
              <w:spacing w:before="11"/>
              <w:ind w:left="107"/>
              <w:rPr>
                <w:del w:id="2307" w:author="碧海蓝天" w:date="2021-08-21T16:27:12Z"/>
                <w:sz w:val="21"/>
              </w:rPr>
              <w:pPrChange w:id="2306" w:author="碧海蓝天" w:date="2021-08-21T16:27:13Z">
                <w:pPr>
                  <w:pStyle w:val="9"/>
                  <w:spacing w:before="133"/>
                  <w:ind w:left="107"/>
                </w:pPr>
              </w:pPrChange>
            </w:pPr>
            <w:del w:id="2308" w:author="碧海蓝天" w:date="2021-08-21T16:27:12Z">
              <w:r>
                <w:rPr>
                  <w:sz w:val="21"/>
                </w:rPr>
                <w:delText xml:space="preserve">指照片档案保密程度的标识 </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7" w:hRule="atLeast"/>
          <w:del w:id="2309" w:author="碧海蓝天" w:date="2021-08-21T16:27:12Z"/>
        </w:trPr>
        <w:tc>
          <w:tcPr>
            <w:tcW w:w="1368" w:type="dxa"/>
            <w:vMerge w:val="continue"/>
            <w:tcBorders>
              <w:top w:val="nil"/>
            </w:tcBorders>
          </w:tcPr>
          <w:p>
            <w:pPr>
              <w:pStyle w:val="3"/>
              <w:spacing w:before="11"/>
              <w:rPr>
                <w:del w:id="2311" w:author="碧海蓝天" w:date="2021-08-21T16:27:12Z"/>
                <w:sz w:val="2"/>
                <w:szCs w:val="2"/>
              </w:rPr>
              <w:pPrChange w:id="2310" w:author="碧海蓝天" w:date="2021-08-21T16:27:12Z">
                <w:pPr/>
              </w:pPrChange>
            </w:pPr>
          </w:p>
        </w:tc>
        <w:tc>
          <w:tcPr>
            <w:tcW w:w="1621" w:type="dxa"/>
          </w:tcPr>
          <w:p>
            <w:pPr>
              <w:pStyle w:val="3"/>
              <w:spacing w:before="11"/>
              <w:ind w:left="107"/>
              <w:rPr>
                <w:del w:id="2313" w:author="碧海蓝天" w:date="2021-08-21T16:27:12Z"/>
                <w:sz w:val="21"/>
              </w:rPr>
              <w:pPrChange w:id="2312" w:author="碧海蓝天" w:date="2021-08-21T16:27:13Z">
                <w:pPr>
                  <w:pStyle w:val="9"/>
                  <w:spacing w:before="133"/>
                  <w:ind w:left="107"/>
                </w:pPr>
              </w:pPrChange>
            </w:pPr>
            <w:del w:id="2314" w:author="碧海蓝天" w:date="2021-08-21T16:27:12Z">
              <w:r>
                <w:rPr>
                  <w:sz w:val="21"/>
                </w:rPr>
                <w:delText xml:space="preserve">整理人 </w:delText>
              </w:r>
            </w:del>
          </w:p>
        </w:tc>
        <w:tc>
          <w:tcPr>
            <w:tcW w:w="6121" w:type="dxa"/>
          </w:tcPr>
          <w:p>
            <w:pPr>
              <w:pStyle w:val="3"/>
              <w:spacing w:before="11"/>
              <w:ind w:left="107"/>
              <w:rPr>
                <w:del w:id="2316" w:author="碧海蓝天" w:date="2021-08-21T16:27:12Z"/>
                <w:sz w:val="21"/>
              </w:rPr>
              <w:pPrChange w:id="2315" w:author="碧海蓝天" w:date="2021-08-21T16:27:13Z">
                <w:pPr>
                  <w:pStyle w:val="9"/>
                  <w:spacing w:before="133"/>
                  <w:ind w:left="107"/>
                </w:pPr>
              </w:pPrChange>
            </w:pPr>
            <w:del w:id="2317" w:author="碧海蓝天" w:date="2021-08-21T16:27:12Z">
              <w:r>
                <w:rPr>
                  <w:sz w:val="21"/>
                </w:rPr>
                <w:delText xml:space="preserve">指照片档案整理责任人 </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0" w:hRule="atLeast"/>
          <w:del w:id="2318" w:author="碧海蓝天" w:date="2021-08-21T16:27:12Z"/>
        </w:trPr>
        <w:tc>
          <w:tcPr>
            <w:tcW w:w="1368" w:type="dxa"/>
            <w:vMerge w:val="continue"/>
            <w:tcBorders>
              <w:top w:val="nil"/>
            </w:tcBorders>
          </w:tcPr>
          <w:p>
            <w:pPr>
              <w:pStyle w:val="3"/>
              <w:spacing w:before="11"/>
              <w:rPr>
                <w:del w:id="2320" w:author="碧海蓝天" w:date="2021-08-21T16:27:12Z"/>
                <w:sz w:val="2"/>
                <w:szCs w:val="2"/>
              </w:rPr>
              <w:pPrChange w:id="2319" w:author="碧海蓝天" w:date="2021-08-21T16:27:12Z">
                <w:pPr/>
              </w:pPrChange>
            </w:pPr>
          </w:p>
        </w:tc>
        <w:tc>
          <w:tcPr>
            <w:tcW w:w="1621" w:type="dxa"/>
          </w:tcPr>
          <w:p>
            <w:pPr>
              <w:pStyle w:val="3"/>
              <w:spacing w:before="11"/>
              <w:ind w:left="107"/>
              <w:rPr>
                <w:del w:id="2322" w:author="碧海蓝天" w:date="2021-08-21T16:27:12Z"/>
                <w:sz w:val="21"/>
              </w:rPr>
              <w:pPrChange w:id="2321" w:author="碧海蓝天" w:date="2021-08-21T16:27:13Z">
                <w:pPr>
                  <w:pStyle w:val="9"/>
                  <w:spacing w:before="135"/>
                  <w:ind w:left="107"/>
                </w:pPr>
              </w:pPrChange>
            </w:pPr>
            <w:del w:id="2323" w:author="碧海蓝天" w:date="2021-08-21T16:27:12Z">
              <w:r>
                <w:rPr>
                  <w:sz w:val="21"/>
                </w:rPr>
                <w:delText xml:space="preserve">审核人 </w:delText>
              </w:r>
            </w:del>
          </w:p>
        </w:tc>
        <w:tc>
          <w:tcPr>
            <w:tcW w:w="6121" w:type="dxa"/>
          </w:tcPr>
          <w:p>
            <w:pPr>
              <w:pStyle w:val="3"/>
              <w:spacing w:before="11"/>
              <w:ind w:left="107"/>
              <w:rPr>
                <w:del w:id="2325" w:author="碧海蓝天" w:date="2021-08-21T16:27:12Z"/>
                <w:sz w:val="21"/>
              </w:rPr>
              <w:pPrChange w:id="2324" w:author="碧海蓝天" w:date="2021-08-21T16:27:13Z">
                <w:pPr>
                  <w:pStyle w:val="9"/>
                  <w:spacing w:before="135"/>
                  <w:ind w:left="107"/>
                </w:pPr>
              </w:pPrChange>
            </w:pPr>
            <w:del w:id="2326" w:author="碧海蓝天" w:date="2021-08-21T16:27:12Z">
              <w:r>
                <w:rPr>
                  <w:sz w:val="21"/>
                </w:rPr>
                <w:delText xml:space="preserve">指审核照片档案整理质量的责任人 </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7" w:hRule="atLeast"/>
          <w:del w:id="2327" w:author="碧海蓝天" w:date="2021-08-21T16:27:12Z"/>
        </w:trPr>
        <w:tc>
          <w:tcPr>
            <w:tcW w:w="1368" w:type="dxa"/>
            <w:vMerge w:val="continue"/>
            <w:tcBorders>
              <w:top w:val="nil"/>
            </w:tcBorders>
          </w:tcPr>
          <w:p>
            <w:pPr>
              <w:pStyle w:val="3"/>
              <w:spacing w:before="11"/>
              <w:rPr>
                <w:del w:id="2329" w:author="碧海蓝天" w:date="2021-08-21T16:27:12Z"/>
                <w:sz w:val="2"/>
                <w:szCs w:val="2"/>
              </w:rPr>
              <w:pPrChange w:id="2328" w:author="碧海蓝天" w:date="2021-08-21T16:27:12Z">
                <w:pPr/>
              </w:pPrChange>
            </w:pPr>
          </w:p>
        </w:tc>
        <w:tc>
          <w:tcPr>
            <w:tcW w:w="1621" w:type="dxa"/>
          </w:tcPr>
          <w:p>
            <w:pPr>
              <w:pStyle w:val="3"/>
              <w:spacing w:before="11"/>
              <w:ind w:left="107"/>
              <w:rPr>
                <w:del w:id="2331" w:author="碧海蓝天" w:date="2021-08-21T16:27:12Z"/>
                <w:sz w:val="21"/>
              </w:rPr>
              <w:pPrChange w:id="2330" w:author="碧海蓝天" w:date="2021-08-21T16:27:13Z">
                <w:pPr>
                  <w:pStyle w:val="9"/>
                  <w:spacing w:before="133"/>
                  <w:ind w:left="107"/>
                </w:pPr>
              </w:pPrChange>
            </w:pPr>
            <w:del w:id="2332" w:author="碧海蓝天" w:date="2021-08-21T16:27:12Z">
              <w:r>
                <w:rPr>
                  <w:sz w:val="21"/>
                </w:rPr>
                <w:delText xml:space="preserve">库位号 </w:delText>
              </w:r>
            </w:del>
          </w:p>
        </w:tc>
        <w:tc>
          <w:tcPr>
            <w:tcW w:w="6121" w:type="dxa"/>
          </w:tcPr>
          <w:p>
            <w:pPr>
              <w:pStyle w:val="3"/>
              <w:spacing w:before="11"/>
              <w:ind w:left="107"/>
              <w:rPr>
                <w:del w:id="2334" w:author="碧海蓝天" w:date="2021-08-21T16:27:12Z"/>
                <w:sz w:val="21"/>
              </w:rPr>
              <w:pPrChange w:id="2333" w:author="碧海蓝天" w:date="2021-08-21T16:27:13Z">
                <w:pPr>
                  <w:pStyle w:val="9"/>
                  <w:spacing w:before="133"/>
                  <w:ind w:left="107"/>
                </w:pPr>
              </w:pPrChange>
            </w:pPr>
            <w:del w:id="2335" w:author="碧海蓝天" w:date="2021-08-21T16:27:12Z">
              <w:r>
                <w:rPr>
                  <w:sz w:val="21"/>
                </w:rPr>
                <w:delText xml:space="preserve">指照片档案载体馆藏位置代号 </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0" w:hRule="atLeast"/>
          <w:del w:id="2336" w:author="碧海蓝天" w:date="2021-08-21T16:27:12Z"/>
        </w:trPr>
        <w:tc>
          <w:tcPr>
            <w:tcW w:w="1368" w:type="dxa"/>
            <w:vMerge w:val="continue"/>
            <w:tcBorders>
              <w:top w:val="nil"/>
            </w:tcBorders>
          </w:tcPr>
          <w:p>
            <w:pPr>
              <w:pStyle w:val="3"/>
              <w:spacing w:before="11"/>
              <w:rPr>
                <w:del w:id="2338" w:author="碧海蓝天" w:date="2021-08-21T16:27:12Z"/>
                <w:sz w:val="2"/>
                <w:szCs w:val="2"/>
              </w:rPr>
              <w:pPrChange w:id="2337" w:author="碧海蓝天" w:date="2021-08-21T16:27:12Z">
                <w:pPr/>
              </w:pPrChange>
            </w:pPr>
          </w:p>
        </w:tc>
        <w:tc>
          <w:tcPr>
            <w:tcW w:w="1621" w:type="dxa"/>
          </w:tcPr>
          <w:p>
            <w:pPr>
              <w:pStyle w:val="3"/>
              <w:spacing w:before="11"/>
              <w:ind w:left="107"/>
              <w:rPr>
                <w:del w:id="2340" w:author="碧海蓝天" w:date="2021-08-21T16:27:12Z"/>
                <w:sz w:val="21"/>
              </w:rPr>
              <w:pPrChange w:id="2339" w:author="碧海蓝天" w:date="2021-08-21T16:27:13Z">
                <w:pPr>
                  <w:pStyle w:val="9"/>
                  <w:spacing w:before="136"/>
                  <w:ind w:left="107"/>
                </w:pPr>
              </w:pPrChange>
            </w:pPr>
            <w:del w:id="2341" w:author="碧海蓝天" w:date="2021-08-21T16:27:12Z">
              <w:r>
                <w:rPr>
                  <w:sz w:val="21"/>
                </w:rPr>
                <w:delText xml:space="preserve">备注 </w:delText>
              </w:r>
            </w:del>
          </w:p>
        </w:tc>
        <w:tc>
          <w:tcPr>
            <w:tcW w:w="6121" w:type="dxa"/>
          </w:tcPr>
          <w:p>
            <w:pPr>
              <w:pStyle w:val="3"/>
              <w:spacing w:before="11"/>
              <w:ind w:left="107"/>
              <w:rPr>
                <w:del w:id="2343" w:author="碧海蓝天" w:date="2021-08-21T16:27:12Z"/>
                <w:sz w:val="21"/>
              </w:rPr>
              <w:pPrChange w:id="2342" w:author="碧海蓝天" w:date="2021-08-21T16:27:13Z">
                <w:pPr>
                  <w:pStyle w:val="9"/>
                  <w:spacing w:before="136"/>
                  <w:ind w:left="107"/>
                </w:pPr>
              </w:pPrChange>
            </w:pPr>
            <w:del w:id="2344" w:author="碧海蓝天" w:date="2021-08-21T16:27:12Z">
              <w:r>
                <w:rPr>
                  <w:w w:val="100"/>
                  <w:sz w:val="21"/>
                </w:rPr>
                <w:delText xml:space="preserve"> </w:delText>
              </w:r>
            </w:del>
          </w:p>
        </w:tc>
      </w:tr>
    </w:tbl>
    <w:p>
      <w:pPr>
        <w:pStyle w:val="3"/>
        <w:spacing w:before="11" w:after="0"/>
        <w:rPr>
          <w:del w:id="2346" w:author="碧海蓝天" w:date="2021-08-21T16:27:12Z"/>
          <w:sz w:val="21"/>
        </w:rPr>
        <w:sectPr>
          <w:type w:val="continuous"/>
          <w:pgSz w:w="11910" w:h="16840"/>
          <w:pgMar w:top="1580" w:right="900" w:bottom="280" w:left="1200" w:header="720" w:footer="720" w:gutter="0"/>
          <w:cols w:space="720" w:num="1"/>
        </w:sectPr>
        <w:pPrChange w:id="2345" w:author="碧海蓝天" w:date="2021-08-21T16:27:12Z">
          <w:pPr>
            <w:spacing w:after="0"/>
          </w:pPr>
        </w:pPrChange>
      </w:pPr>
    </w:p>
    <w:p>
      <w:pPr>
        <w:pStyle w:val="3"/>
        <w:spacing w:before="11"/>
        <w:ind w:left="218" w:right="0" w:firstLine="0"/>
        <w:jc w:val="left"/>
        <w:rPr>
          <w:del w:id="2348" w:author="碧海蓝天" w:date="2021-08-21T16:27:12Z"/>
          <w:b/>
          <w:sz w:val="24"/>
        </w:rPr>
        <w:pPrChange w:id="2347" w:author="碧海蓝天" w:date="2021-08-21T16:27:13Z">
          <w:pPr>
            <w:spacing w:before="43"/>
            <w:ind w:left="218" w:right="0" w:firstLine="0"/>
            <w:jc w:val="left"/>
          </w:pPr>
        </w:pPrChange>
      </w:pPr>
      <w:del w:id="2349" w:author="碧海蓝天" w:date="2021-08-21T16:27:12Z">
        <w:r>
          <w:rPr>
            <w:b/>
            <w:sz w:val="24"/>
          </w:rPr>
          <w:delText xml:space="preserve">附录 D </w:delText>
        </w:r>
      </w:del>
    </w:p>
    <w:p>
      <w:pPr>
        <w:pStyle w:val="3"/>
        <w:spacing w:before="11"/>
        <w:rPr>
          <w:del w:id="2350" w:author="碧海蓝天" w:date="2021-08-21T16:27:12Z"/>
          <w:b/>
          <w:sz w:val="35"/>
        </w:rPr>
      </w:pPr>
      <w:del w:id="2351" w:author="碧海蓝天" w:date="2021-08-21T16:27:12Z">
        <w:r>
          <w:rPr/>
          <w:br w:type="column"/>
        </w:r>
      </w:del>
    </w:p>
    <w:p>
      <w:pPr>
        <w:pStyle w:val="3"/>
        <w:spacing w:before="11"/>
        <w:ind w:left="218" w:right="0" w:firstLine="0"/>
        <w:jc w:val="left"/>
        <w:rPr>
          <w:del w:id="2353" w:author="碧海蓝天" w:date="2021-08-21T16:27:12Z"/>
          <w:b/>
          <w:sz w:val="32"/>
        </w:rPr>
        <w:pPrChange w:id="2352" w:author="碧海蓝天" w:date="2021-08-21T16:27:13Z">
          <w:pPr>
            <w:spacing w:before="0"/>
            <w:ind w:left="218" w:right="0" w:firstLine="0"/>
            <w:jc w:val="left"/>
          </w:pPr>
        </w:pPrChange>
      </w:pPr>
      <w:del w:id="2354" w:author="碧海蓝天" w:date="2021-08-21T16:27:12Z">
        <w:r>
          <w:rPr>
            <w:b/>
            <w:sz w:val="32"/>
          </w:rPr>
          <w:delText>视频档案著录项</w:delText>
        </w:r>
      </w:del>
      <w:del w:id="2355" w:author="碧海蓝天" w:date="2021-08-21T16:27:12Z">
        <w:r>
          <w:rPr>
            <w:b/>
            <w:w w:val="98"/>
            <w:sz w:val="32"/>
          </w:rPr>
          <w:delText xml:space="preserve"> </w:delText>
        </w:r>
      </w:del>
    </w:p>
    <w:p>
      <w:pPr>
        <w:pStyle w:val="3"/>
        <w:spacing w:before="11" w:after="0"/>
        <w:jc w:val="left"/>
        <w:rPr>
          <w:del w:id="2357" w:author="碧海蓝天" w:date="2021-08-21T16:27:12Z"/>
          <w:sz w:val="32"/>
        </w:rPr>
        <w:sectPr>
          <w:pgSz w:w="11910" w:h="16840"/>
          <w:pgMar w:top="1360" w:right="900" w:bottom="1240" w:left="1200" w:header="0" w:footer="1051" w:gutter="0"/>
          <w:cols w:equalWidth="0" w:num="2">
            <w:col w:w="1042" w:space="2511"/>
            <w:col w:w="6257"/>
          </w:cols>
        </w:sectPr>
        <w:pPrChange w:id="2356" w:author="碧海蓝天" w:date="2021-08-21T16:27:13Z">
          <w:pPr>
            <w:spacing w:after="0"/>
            <w:jc w:val="left"/>
          </w:pPr>
        </w:pPrChange>
      </w:pPr>
    </w:p>
    <w:p>
      <w:pPr>
        <w:pStyle w:val="3"/>
        <w:spacing w:before="11"/>
        <w:rPr>
          <w:del w:id="2359" w:author="碧海蓝天" w:date="2021-08-21T16:27:12Z"/>
          <w:b/>
          <w:sz w:val="8"/>
        </w:rPr>
        <w:pPrChange w:id="2358" w:author="碧海蓝天" w:date="2021-08-21T16:27:12Z">
          <w:pPr>
            <w:pStyle w:val="3"/>
            <w:spacing w:before="4"/>
          </w:pPr>
        </w:pPrChange>
      </w:pPr>
      <w:del w:id="2360" w:author="碧海蓝天" w:date="2021-08-21T16:27:12Z">
        <w:r>
          <w:rPr/>
          <w:drawing>
            <wp:anchor distT="0" distB="0" distL="0" distR="0" simplePos="0" relativeHeight="251669504" behindDoc="1" locked="0" layoutInCell="1" allowOverlap="1">
              <wp:simplePos x="0" y="0"/>
              <wp:positionH relativeFrom="page">
                <wp:posOffset>2232660</wp:posOffset>
              </wp:positionH>
              <wp:positionV relativeFrom="page">
                <wp:posOffset>3630930</wp:posOffset>
              </wp:positionV>
              <wp:extent cx="3352800" cy="3333750"/>
              <wp:effectExtent l="0" t="0" r="0" b="0"/>
              <wp:wrapNone/>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png"/>
                      <pic:cNvPicPr>
                        <a:picLocks noChangeAspect="1"/>
                      </pic:cNvPicPr>
                    </pic:nvPicPr>
                    <pic:blipFill>
                      <a:blip r:embed="rId10" cstate="print"/>
                      <a:stretch>
                        <a:fillRect/>
                      </a:stretch>
                    </pic:blipFill>
                    <pic:spPr>
                      <a:xfrm>
                        <a:off x="0" y="0"/>
                        <a:ext cx="3352800" cy="3333750"/>
                      </a:xfrm>
                      <a:prstGeom prst="rect">
                        <a:avLst/>
                      </a:prstGeom>
                    </pic:spPr>
                  </pic:pic>
                </a:graphicData>
              </a:graphic>
            </wp:anchor>
          </w:drawing>
        </w:r>
      </w:del>
    </w:p>
    <w:tbl>
      <w:tblPr>
        <w:tblStyle w:val="5"/>
        <w:tblW w:w="0" w:type="auto"/>
        <w:tblInd w:w="34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8"/>
        <w:gridCol w:w="1621"/>
        <w:gridCol w:w="61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69" w:hRule="atLeast"/>
          <w:del w:id="2362" w:author="碧海蓝天" w:date="2021-08-21T16:27:12Z"/>
        </w:trPr>
        <w:tc>
          <w:tcPr>
            <w:tcW w:w="2989" w:type="dxa"/>
            <w:gridSpan w:val="2"/>
          </w:tcPr>
          <w:p>
            <w:pPr>
              <w:pStyle w:val="3"/>
              <w:spacing w:before="11"/>
              <w:rPr>
                <w:del w:id="2364" w:author="碧海蓝天" w:date="2021-08-21T16:27:12Z"/>
                <w:b/>
                <w:sz w:val="15"/>
              </w:rPr>
              <w:pPrChange w:id="2363" w:author="碧海蓝天" w:date="2021-08-21T16:27:12Z">
                <w:pPr>
                  <w:pStyle w:val="9"/>
                  <w:spacing w:before="12"/>
                </w:pPr>
              </w:pPrChange>
            </w:pPr>
          </w:p>
          <w:p>
            <w:pPr>
              <w:pStyle w:val="3"/>
              <w:spacing w:before="11"/>
              <w:ind w:left="1208" w:right="1097"/>
              <w:jc w:val="center"/>
              <w:rPr>
                <w:del w:id="2366" w:author="碧海蓝天" w:date="2021-08-21T16:27:12Z"/>
                <w:b/>
                <w:sz w:val="21"/>
              </w:rPr>
              <w:pPrChange w:id="2365" w:author="碧海蓝天" w:date="2021-08-21T16:27:13Z">
                <w:pPr>
                  <w:pStyle w:val="9"/>
                  <w:spacing w:before="1"/>
                  <w:ind w:left="1208" w:right="1097"/>
                  <w:jc w:val="center"/>
                </w:pPr>
              </w:pPrChange>
            </w:pPr>
            <w:del w:id="2367" w:author="碧海蓝天" w:date="2021-08-21T16:27:12Z">
              <w:r>
                <w:rPr>
                  <w:b/>
                  <w:sz w:val="21"/>
                </w:rPr>
                <w:delText>著录项</w:delText>
              </w:r>
            </w:del>
            <w:del w:id="2368" w:author="碧海蓝天" w:date="2021-08-21T16:27:12Z">
              <w:r>
                <w:rPr>
                  <w:b/>
                  <w:w w:val="99"/>
                  <w:sz w:val="21"/>
                </w:rPr>
                <w:delText xml:space="preserve"> </w:delText>
              </w:r>
            </w:del>
          </w:p>
        </w:tc>
        <w:tc>
          <w:tcPr>
            <w:tcW w:w="6121" w:type="dxa"/>
          </w:tcPr>
          <w:p>
            <w:pPr>
              <w:pStyle w:val="3"/>
              <w:spacing w:before="11"/>
              <w:rPr>
                <w:del w:id="2370" w:author="碧海蓝天" w:date="2021-08-21T16:27:12Z"/>
                <w:b/>
                <w:sz w:val="15"/>
              </w:rPr>
              <w:pPrChange w:id="2369" w:author="碧海蓝天" w:date="2021-08-21T16:27:12Z">
                <w:pPr>
                  <w:pStyle w:val="9"/>
                  <w:spacing w:before="12"/>
                </w:pPr>
              </w:pPrChange>
            </w:pPr>
          </w:p>
          <w:p>
            <w:pPr>
              <w:pStyle w:val="3"/>
              <w:spacing w:before="11"/>
              <w:ind w:left="2721" w:right="2610"/>
              <w:jc w:val="center"/>
              <w:rPr>
                <w:del w:id="2372" w:author="碧海蓝天" w:date="2021-08-21T16:27:12Z"/>
                <w:b/>
                <w:sz w:val="21"/>
              </w:rPr>
              <w:pPrChange w:id="2371" w:author="碧海蓝天" w:date="2021-08-21T16:27:13Z">
                <w:pPr>
                  <w:pStyle w:val="9"/>
                  <w:spacing w:before="1"/>
                  <w:ind w:left="2721" w:right="2610"/>
                  <w:jc w:val="center"/>
                </w:pPr>
              </w:pPrChange>
            </w:pPr>
            <w:del w:id="2373" w:author="碧海蓝天" w:date="2021-08-21T16:27:12Z">
              <w:r>
                <w:rPr>
                  <w:b/>
                  <w:sz w:val="21"/>
                </w:rPr>
                <w:delText>释   义</w:delText>
              </w:r>
            </w:del>
            <w:del w:id="2374" w:author="碧海蓝天" w:date="2021-08-21T16:27:12Z">
              <w:r>
                <w:rPr>
                  <w:b/>
                  <w:w w:val="99"/>
                  <w:sz w:val="21"/>
                </w:rPr>
                <w:delText xml:space="preserve"> </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2" w:hRule="atLeast"/>
          <w:del w:id="2375" w:author="碧海蓝天" w:date="2021-08-21T16:27:12Z"/>
        </w:trPr>
        <w:tc>
          <w:tcPr>
            <w:tcW w:w="1368" w:type="dxa"/>
            <w:vMerge w:val="restart"/>
          </w:tcPr>
          <w:p>
            <w:pPr>
              <w:pStyle w:val="3"/>
              <w:spacing w:before="11"/>
              <w:rPr>
                <w:del w:id="2377" w:author="碧海蓝天" w:date="2021-08-21T16:27:12Z"/>
                <w:b/>
                <w:sz w:val="20"/>
              </w:rPr>
              <w:pPrChange w:id="2376" w:author="碧海蓝天" w:date="2021-08-21T16:27:12Z">
                <w:pPr>
                  <w:pStyle w:val="9"/>
                </w:pPr>
              </w:pPrChange>
            </w:pPr>
          </w:p>
          <w:p>
            <w:pPr>
              <w:pStyle w:val="3"/>
              <w:spacing w:before="11"/>
              <w:rPr>
                <w:del w:id="2379" w:author="碧海蓝天" w:date="2021-08-21T16:27:12Z"/>
                <w:b/>
                <w:sz w:val="20"/>
              </w:rPr>
              <w:pPrChange w:id="2378" w:author="碧海蓝天" w:date="2021-08-21T16:27:12Z">
                <w:pPr>
                  <w:pStyle w:val="9"/>
                </w:pPr>
              </w:pPrChange>
            </w:pPr>
          </w:p>
          <w:p>
            <w:pPr>
              <w:pStyle w:val="3"/>
              <w:spacing w:before="11"/>
              <w:rPr>
                <w:del w:id="2381" w:author="碧海蓝天" w:date="2021-08-21T16:27:12Z"/>
                <w:b/>
                <w:sz w:val="20"/>
              </w:rPr>
              <w:pPrChange w:id="2380" w:author="碧海蓝天" w:date="2021-08-21T16:27:12Z">
                <w:pPr>
                  <w:pStyle w:val="9"/>
                </w:pPr>
              </w:pPrChange>
            </w:pPr>
          </w:p>
          <w:p>
            <w:pPr>
              <w:pStyle w:val="3"/>
              <w:spacing w:before="11"/>
              <w:rPr>
                <w:del w:id="2383" w:author="碧海蓝天" w:date="2021-08-21T16:27:12Z"/>
                <w:b/>
                <w:sz w:val="20"/>
              </w:rPr>
              <w:pPrChange w:id="2382" w:author="碧海蓝天" w:date="2021-08-21T16:27:12Z">
                <w:pPr>
                  <w:pStyle w:val="9"/>
                </w:pPr>
              </w:pPrChange>
            </w:pPr>
          </w:p>
          <w:p>
            <w:pPr>
              <w:pStyle w:val="3"/>
              <w:spacing w:before="11"/>
              <w:rPr>
                <w:del w:id="2385" w:author="碧海蓝天" w:date="2021-08-21T16:27:12Z"/>
                <w:b/>
                <w:sz w:val="20"/>
              </w:rPr>
              <w:pPrChange w:id="2384" w:author="碧海蓝天" w:date="2021-08-21T16:27:12Z">
                <w:pPr>
                  <w:pStyle w:val="9"/>
                </w:pPr>
              </w:pPrChange>
            </w:pPr>
          </w:p>
          <w:p>
            <w:pPr>
              <w:pStyle w:val="3"/>
              <w:spacing w:before="11"/>
              <w:rPr>
                <w:del w:id="2387" w:author="碧海蓝天" w:date="2021-08-21T16:27:12Z"/>
                <w:b/>
                <w:sz w:val="20"/>
              </w:rPr>
              <w:pPrChange w:id="2386" w:author="碧海蓝天" w:date="2021-08-21T16:27:12Z">
                <w:pPr>
                  <w:pStyle w:val="9"/>
                </w:pPr>
              </w:pPrChange>
            </w:pPr>
          </w:p>
          <w:p>
            <w:pPr>
              <w:pStyle w:val="3"/>
              <w:spacing w:before="11"/>
              <w:rPr>
                <w:del w:id="2389" w:author="碧海蓝天" w:date="2021-08-21T16:27:12Z"/>
                <w:b/>
                <w:sz w:val="20"/>
              </w:rPr>
              <w:pPrChange w:id="2388" w:author="碧海蓝天" w:date="2021-08-21T16:27:12Z">
                <w:pPr>
                  <w:pStyle w:val="9"/>
                </w:pPr>
              </w:pPrChange>
            </w:pPr>
          </w:p>
          <w:p>
            <w:pPr>
              <w:pStyle w:val="3"/>
              <w:spacing w:before="11"/>
              <w:rPr>
                <w:del w:id="2391" w:author="碧海蓝天" w:date="2021-08-21T16:27:12Z"/>
                <w:b/>
                <w:sz w:val="20"/>
              </w:rPr>
              <w:pPrChange w:id="2390" w:author="碧海蓝天" w:date="2021-08-21T16:27:12Z">
                <w:pPr>
                  <w:pStyle w:val="9"/>
                </w:pPr>
              </w:pPrChange>
            </w:pPr>
          </w:p>
          <w:p>
            <w:pPr>
              <w:pStyle w:val="3"/>
              <w:spacing w:before="11"/>
              <w:rPr>
                <w:del w:id="2393" w:author="碧海蓝天" w:date="2021-08-21T16:27:12Z"/>
                <w:b/>
                <w:sz w:val="20"/>
              </w:rPr>
              <w:pPrChange w:id="2392" w:author="碧海蓝天" w:date="2021-08-21T16:27:12Z">
                <w:pPr>
                  <w:pStyle w:val="9"/>
                </w:pPr>
              </w:pPrChange>
            </w:pPr>
          </w:p>
          <w:p>
            <w:pPr>
              <w:pStyle w:val="3"/>
              <w:spacing w:before="11"/>
              <w:rPr>
                <w:del w:id="2395" w:author="碧海蓝天" w:date="2021-08-21T16:27:12Z"/>
                <w:b/>
                <w:sz w:val="20"/>
              </w:rPr>
              <w:pPrChange w:id="2394" w:author="碧海蓝天" w:date="2021-08-21T16:27:12Z">
                <w:pPr>
                  <w:pStyle w:val="9"/>
                </w:pPr>
              </w:pPrChange>
            </w:pPr>
          </w:p>
          <w:p>
            <w:pPr>
              <w:pStyle w:val="3"/>
              <w:spacing w:before="11"/>
              <w:rPr>
                <w:del w:id="2397" w:author="碧海蓝天" w:date="2021-08-21T16:27:12Z"/>
                <w:b/>
                <w:sz w:val="15"/>
              </w:rPr>
              <w:pPrChange w:id="2396" w:author="碧海蓝天" w:date="2021-08-21T16:27:12Z">
                <w:pPr>
                  <w:pStyle w:val="9"/>
                  <w:spacing w:before="2"/>
                </w:pPr>
              </w:pPrChange>
            </w:pPr>
          </w:p>
          <w:p>
            <w:pPr>
              <w:pStyle w:val="3"/>
              <w:spacing w:before="11"/>
              <w:ind w:left="263"/>
              <w:rPr>
                <w:del w:id="2399" w:author="碧海蓝天" w:date="2021-08-21T16:27:12Z"/>
                <w:sz w:val="21"/>
              </w:rPr>
              <w:pPrChange w:id="2398" w:author="碧海蓝天" w:date="2021-08-21T16:27:13Z">
                <w:pPr>
                  <w:pStyle w:val="9"/>
                  <w:ind w:left="263"/>
                </w:pPr>
              </w:pPrChange>
            </w:pPr>
            <w:del w:id="2400" w:author="碧海蓝天" w:date="2021-08-21T16:27:12Z">
              <w:r>
                <w:rPr>
                  <w:sz w:val="21"/>
                </w:rPr>
                <w:delText xml:space="preserve">归档著录 </w:delText>
              </w:r>
            </w:del>
          </w:p>
        </w:tc>
        <w:tc>
          <w:tcPr>
            <w:tcW w:w="1621" w:type="dxa"/>
          </w:tcPr>
          <w:p>
            <w:pPr>
              <w:pStyle w:val="3"/>
              <w:spacing w:before="11"/>
              <w:ind w:left="107"/>
              <w:rPr>
                <w:del w:id="2402" w:author="碧海蓝天" w:date="2021-08-21T16:27:12Z"/>
                <w:sz w:val="21"/>
              </w:rPr>
              <w:pPrChange w:id="2401" w:author="碧海蓝天" w:date="2021-08-21T16:27:13Z">
                <w:pPr>
                  <w:pStyle w:val="9"/>
                  <w:spacing w:before="106"/>
                  <w:ind w:left="107"/>
                </w:pPr>
              </w:pPrChange>
            </w:pPr>
            <w:del w:id="2403" w:author="碧海蓝天" w:date="2021-08-21T16:27:12Z">
              <w:r>
                <w:rPr>
                  <w:sz w:val="21"/>
                </w:rPr>
                <w:delText xml:space="preserve">文件题名 </w:delText>
              </w:r>
            </w:del>
          </w:p>
        </w:tc>
        <w:tc>
          <w:tcPr>
            <w:tcW w:w="6121" w:type="dxa"/>
          </w:tcPr>
          <w:p>
            <w:pPr>
              <w:pStyle w:val="3"/>
              <w:spacing w:before="11"/>
              <w:ind w:left="107"/>
              <w:rPr>
                <w:del w:id="2405" w:author="碧海蓝天" w:date="2021-08-21T16:27:12Z"/>
                <w:sz w:val="21"/>
              </w:rPr>
              <w:pPrChange w:id="2404" w:author="碧海蓝天" w:date="2021-08-21T16:27:13Z">
                <w:pPr>
                  <w:pStyle w:val="9"/>
                  <w:spacing w:before="106"/>
                  <w:ind w:left="107"/>
                </w:pPr>
              </w:pPrChange>
            </w:pPr>
            <w:del w:id="2406" w:author="碧海蓝天" w:date="2021-08-21T16:27:12Z">
              <w:r>
                <w:rPr>
                  <w:sz w:val="21"/>
                </w:rPr>
                <w:delText xml:space="preserve">概述事件活动主题 </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2" w:hRule="atLeast"/>
          <w:del w:id="2407" w:author="碧海蓝天" w:date="2021-08-21T16:27:12Z"/>
        </w:trPr>
        <w:tc>
          <w:tcPr>
            <w:tcW w:w="1368" w:type="dxa"/>
            <w:vMerge w:val="continue"/>
            <w:tcBorders>
              <w:top w:val="nil"/>
            </w:tcBorders>
          </w:tcPr>
          <w:p>
            <w:pPr>
              <w:pStyle w:val="3"/>
              <w:spacing w:before="11"/>
              <w:rPr>
                <w:del w:id="2409" w:author="碧海蓝天" w:date="2021-08-21T16:27:12Z"/>
                <w:sz w:val="2"/>
                <w:szCs w:val="2"/>
              </w:rPr>
              <w:pPrChange w:id="2408" w:author="碧海蓝天" w:date="2021-08-21T16:27:12Z">
                <w:pPr/>
              </w:pPrChange>
            </w:pPr>
          </w:p>
        </w:tc>
        <w:tc>
          <w:tcPr>
            <w:tcW w:w="1621" w:type="dxa"/>
          </w:tcPr>
          <w:p>
            <w:pPr>
              <w:pStyle w:val="3"/>
              <w:spacing w:before="11"/>
              <w:ind w:left="107"/>
              <w:rPr>
                <w:del w:id="2411" w:author="碧海蓝天" w:date="2021-08-21T16:27:12Z"/>
                <w:sz w:val="21"/>
              </w:rPr>
              <w:pPrChange w:id="2410" w:author="碧海蓝天" w:date="2021-08-21T16:27:13Z">
                <w:pPr>
                  <w:pStyle w:val="9"/>
                  <w:spacing w:before="104"/>
                  <w:ind w:left="107"/>
                </w:pPr>
              </w:pPrChange>
            </w:pPr>
            <w:del w:id="2412" w:author="碧海蓝天" w:date="2021-08-21T16:27:12Z">
              <w:r>
                <w:rPr>
                  <w:sz w:val="21"/>
                </w:rPr>
                <w:delText xml:space="preserve">档号 </w:delText>
              </w:r>
            </w:del>
          </w:p>
        </w:tc>
        <w:tc>
          <w:tcPr>
            <w:tcW w:w="6121" w:type="dxa"/>
          </w:tcPr>
          <w:p>
            <w:pPr>
              <w:pStyle w:val="3"/>
              <w:spacing w:before="11"/>
              <w:ind w:left="107"/>
              <w:rPr>
                <w:del w:id="2414" w:author="碧海蓝天" w:date="2021-08-21T16:27:12Z"/>
                <w:sz w:val="21"/>
              </w:rPr>
              <w:pPrChange w:id="2413" w:author="碧海蓝天" w:date="2021-08-21T16:27:13Z">
                <w:pPr>
                  <w:pStyle w:val="9"/>
                  <w:spacing w:before="104"/>
                  <w:ind w:left="107"/>
                </w:pPr>
              </w:pPrChange>
            </w:pPr>
            <w:del w:id="2415" w:author="碧海蓝天" w:date="2021-08-21T16:27:12Z">
              <w:r>
                <w:rPr>
                  <w:sz w:val="21"/>
                </w:rPr>
                <w:delText xml:space="preserve">指视频档案的唯一标识 </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2" w:hRule="atLeast"/>
          <w:del w:id="2416" w:author="碧海蓝天" w:date="2021-08-21T16:27:12Z"/>
        </w:trPr>
        <w:tc>
          <w:tcPr>
            <w:tcW w:w="1368" w:type="dxa"/>
            <w:vMerge w:val="continue"/>
            <w:tcBorders>
              <w:top w:val="nil"/>
            </w:tcBorders>
          </w:tcPr>
          <w:p>
            <w:pPr>
              <w:pStyle w:val="3"/>
              <w:spacing w:before="11"/>
              <w:rPr>
                <w:del w:id="2418" w:author="碧海蓝天" w:date="2021-08-21T16:27:12Z"/>
                <w:sz w:val="2"/>
                <w:szCs w:val="2"/>
              </w:rPr>
              <w:pPrChange w:id="2417" w:author="碧海蓝天" w:date="2021-08-21T16:27:12Z">
                <w:pPr/>
              </w:pPrChange>
            </w:pPr>
          </w:p>
        </w:tc>
        <w:tc>
          <w:tcPr>
            <w:tcW w:w="1621" w:type="dxa"/>
          </w:tcPr>
          <w:p>
            <w:pPr>
              <w:pStyle w:val="3"/>
              <w:spacing w:before="11"/>
              <w:ind w:left="107"/>
              <w:rPr>
                <w:del w:id="2420" w:author="碧海蓝天" w:date="2021-08-21T16:27:12Z"/>
                <w:sz w:val="21"/>
              </w:rPr>
              <w:pPrChange w:id="2419" w:author="碧海蓝天" w:date="2021-08-21T16:27:13Z">
                <w:pPr>
                  <w:pStyle w:val="9"/>
                  <w:spacing w:before="104"/>
                  <w:ind w:left="107"/>
                </w:pPr>
              </w:pPrChange>
            </w:pPr>
            <w:del w:id="2421" w:author="碧海蓝天" w:date="2021-08-21T16:27:12Z">
              <w:r>
                <w:rPr>
                  <w:sz w:val="21"/>
                </w:rPr>
                <w:delText xml:space="preserve">事件描述 </w:delText>
              </w:r>
            </w:del>
          </w:p>
        </w:tc>
        <w:tc>
          <w:tcPr>
            <w:tcW w:w="6121" w:type="dxa"/>
          </w:tcPr>
          <w:p>
            <w:pPr>
              <w:pStyle w:val="3"/>
              <w:spacing w:before="11"/>
              <w:ind w:left="107"/>
              <w:rPr>
                <w:del w:id="2423" w:author="碧海蓝天" w:date="2021-08-21T16:27:12Z"/>
                <w:sz w:val="21"/>
              </w:rPr>
              <w:pPrChange w:id="2422" w:author="碧海蓝天" w:date="2021-08-21T16:27:13Z">
                <w:pPr>
                  <w:pStyle w:val="9"/>
                  <w:spacing w:before="104"/>
                  <w:ind w:left="107"/>
                </w:pPr>
              </w:pPrChange>
            </w:pPr>
            <w:del w:id="2424" w:author="碧海蓝天" w:date="2021-08-21T16:27:12Z">
              <w:r>
                <w:rPr>
                  <w:sz w:val="21"/>
                </w:rPr>
                <w:delText xml:space="preserve">描述事件活动详细过程与内容 </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0" w:hRule="atLeast"/>
          <w:del w:id="2425" w:author="碧海蓝天" w:date="2021-08-21T16:27:12Z"/>
        </w:trPr>
        <w:tc>
          <w:tcPr>
            <w:tcW w:w="1368" w:type="dxa"/>
            <w:vMerge w:val="continue"/>
            <w:tcBorders>
              <w:top w:val="nil"/>
            </w:tcBorders>
          </w:tcPr>
          <w:p>
            <w:pPr>
              <w:pStyle w:val="3"/>
              <w:spacing w:before="11"/>
              <w:rPr>
                <w:del w:id="2427" w:author="碧海蓝天" w:date="2021-08-21T16:27:12Z"/>
                <w:sz w:val="2"/>
                <w:szCs w:val="2"/>
              </w:rPr>
              <w:pPrChange w:id="2426" w:author="碧海蓝天" w:date="2021-08-21T16:27:12Z">
                <w:pPr/>
              </w:pPrChange>
            </w:pPr>
          </w:p>
        </w:tc>
        <w:tc>
          <w:tcPr>
            <w:tcW w:w="1621" w:type="dxa"/>
          </w:tcPr>
          <w:p>
            <w:pPr>
              <w:pStyle w:val="3"/>
              <w:spacing w:before="11"/>
              <w:ind w:left="107"/>
              <w:rPr>
                <w:del w:id="2429" w:author="碧海蓝天" w:date="2021-08-21T16:27:12Z"/>
                <w:sz w:val="21"/>
              </w:rPr>
              <w:pPrChange w:id="2428" w:author="碧海蓝天" w:date="2021-08-21T16:27:13Z">
                <w:pPr>
                  <w:pStyle w:val="9"/>
                  <w:spacing w:before="105"/>
                  <w:ind w:left="107"/>
                </w:pPr>
              </w:pPrChange>
            </w:pPr>
            <w:del w:id="2430" w:author="碧海蓝天" w:date="2021-08-21T16:27:12Z">
              <w:r>
                <w:rPr>
                  <w:sz w:val="21"/>
                </w:rPr>
                <w:delText xml:space="preserve">关键词 </w:delText>
              </w:r>
            </w:del>
          </w:p>
        </w:tc>
        <w:tc>
          <w:tcPr>
            <w:tcW w:w="6121" w:type="dxa"/>
          </w:tcPr>
          <w:p>
            <w:pPr>
              <w:pStyle w:val="3"/>
              <w:spacing w:before="11"/>
              <w:ind w:left="107"/>
              <w:rPr>
                <w:del w:id="2432" w:author="碧海蓝天" w:date="2021-08-21T16:27:12Z"/>
                <w:sz w:val="21"/>
              </w:rPr>
              <w:pPrChange w:id="2431" w:author="碧海蓝天" w:date="2021-08-21T16:27:13Z">
                <w:pPr>
                  <w:pStyle w:val="9"/>
                  <w:spacing w:before="105"/>
                  <w:ind w:left="107"/>
                </w:pPr>
              </w:pPrChange>
            </w:pPr>
            <w:del w:id="2433" w:author="碧海蓝天" w:date="2021-08-21T16:27:12Z">
              <w:r>
                <w:rPr>
                  <w:sz w:val="21"/>
                </w:rPr>
                <w:delText xml:space="preserve">揭示视频主要内容并具有检索意义的非规范化的词或词组 </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2" w:hRule="atLeast"/>
          <w:del w:id="2434" w:author="碧海蓝天" w:date="2021-08-21T16:27:12Z"/>
        </w:trPr>
        <w:tc>
          <w:tcPr>
            <w:tcW w:w="1368" w:type="dxa"/>
            <w:vMerge w:val="continue"/>
            <w:tcBorders>
              <w:top w:val="nil"/>
            </w:tcBorders>
          </w:tcPr>
          <w:p>
            <w:pPr>
              <w:pStyle w:val="3"/>
              <w:spacing w:before="11"/>
              <w:rPr>
                <w:del w:id="2436" w:author="碧海蓝天" w:date="2021-08-21T16:27:12Z"/>
                <w:sz w:val="2"/>
                <w:szCs w:val="2"/>
              </w:rPr>
              <w:pPrChange w:id="2435" w:author="碧海蓝天" w:date="2021-08-21T16:27:12Z">
                <w:pPr/>
              </w:pPrChange>
            </w:pPr>
          </w:p>
        </w:tc>
        <w:tc>
          <w:tcPr>
            <w:tcW w:w="1621" w:type="dxa"/>
          </w:tcPr>
          <w:p>
            <w:pPr>
              <w:pStyle w:val="3"/>
              <w:spacing w:before="11"/>
              <w:ind w:left="107"/>
              <w:rPr>
                <w:del w:id="2438" w:author="碧海蓝天" w:date="2021-08-21T16:27:12Z"/>
                <w:sz w:val="21"/>
              </w:rPr>
              <w:pPrChange w:id="2437" w:author="碧海蓝天" w:date="2021-08-21T16:27:13Z">
                <w:pPr>
                  <w:pStyle w:val="9"/>
                  <w:spacing w:before="106"/>
                  <w:ind w:left="107"/>
                </w:pPr>
              </w:pPrChange>
            </w:pPr>
            <w:del w:id="2439" w:author="碧海蓝天" w:date="2021-08-21T16:27:12Z">
              <w:r>
                <w:rPr>
                  <w:sz w:val="21"/>
                </w:rPr>
                <w:delText xml:space="preserve">时长 </w:delText>
              </w:r>
            </w:del>
          </w:p>
        </w:tc>
        <w:tc>
          <w:tcPr>
            <w:tcW w:w="6121" w:type="dxa"/>
          </w:tcPr>
          <w:p>
            <w:pPr>
              <w:pStyle w:val="3"/>
              <w:spacing w:before="11"/>
              <w:ind w:left="107"/>
              <w:rPr>
                <w:del w:id="2441" w:author="碧海蓝天" w:date="2021-08-21T16:27:12Z"/>
                <w:sz w:val="21"/>
              </w:rPr>
              <w:pPrChange w:id="2440" w:author="碧海蓝天" w:date="2021-08-21T16:27:13Z">
                <w:pPr>
                  <w:pStyle w:val="9"/>
                  <w:spacing w:before="106"/>
                  <w:ind w:left="107"/>
                </w:pPr>
              </w:pPrChange>
            </w:pPr>
            <w:del w:id="2442" w:author="碧海蓝天" w:date="2021-08-21T16:27:12Z">
              <w:r>
                <w:rPr>
                  <w:sz w:val="21"/>
                </w:rPr>
                <w:delText xml:space="preserve">指视频文件拍摄的时间长度 </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2" w:hRule="atLeast"/>
          <w:del w:id="2443" w:author="碧海蓝天" w:date="2021-08-21T16:27:12Z"/>
        </w:trPr>
        <w:tc>
          <w:tcPr>
            <w:tcW w:w="1368" w:type="dxa"/>
            <w:vMerge w:val="continue"/>
            <w:tcBorders>
              <w:top w:val="nil"/>
            </w:tcBorders>
          </w:tcPr>
          <w:p>
            <w:pPr>
              <w:pStyle w:val="3"/>
              <w:spacing w:before="11"/>
              <w:rPr>
                <w:del w:id="2445" w:author="碧海蓝天" w:date="2021-08-21T16:27:12Z"/>
                <w:sz w:val="2"/>
                <w:szCs w:val="2"/>
              </w:rPr>
              <w:pPrChange w:id="2444" w:author="碧海蓝天" w:date="2021-08-21T16:27:12Z">
                <w:pPr/>
              </w:pPrChange>
            </w:pPr>
          </w:p>
        </w:tc>
        <w:tc>
          <w:tcPr>
            <w:tcW w:w="1621" w:type="dxa"/>
          </w:tcPr>
          <w:p>
            <w:pPr>
              <w:pStyle w:val="3"/>
              <w:spacing w:before="11"/>
              <w:ind w:left="107"/>
              <w:rPr>
                <w:del w:id="2447" w:author="碧海蓝天" w:date="2021-08-21T16:27:12Z"/>
                <w:sz w:val="21"/>
              </w:rPr>
              <w:pPrChange w:id="2446" w:author="碧海蓝天" w:date="2021-08-21T16:27:13Z">
                <w:pPr>
                  <w:pStyle w:val="9"/>
                  <w:spacing w:before="106"/>
                  <w:ind w:left="107"/>
                </w:pPr>
              </w:pPrChange>
            </w:pPr>
            <w:del w:id="2448" w:author="碧海蓝天" w:date="2021-08-21T16:27:12Z">
              <w:r>
                <w:rPr>
                  <w:sz w:val="21"/>
                </w:rPr>
                <w:delText xml:space="preserve">拍摄者 </w:delText>
              </w:r>
            </w:del>
          </w:p>
        </w:tc>
        <w:tc>
          <w:tcPr>
            <w:tcW w:w="6121" w:type="dxa"/>
          </w:tcPr>
          <w:p>
            <w:pPr>
              <w:pStyle w:val="3"/>
              <w:spacing w:before="11"/>
              <w:ind w:left="107"/>
              <w:rPr>
                <w:del w:id="2450" w:author="碧海蓝天" w:date="2021-08-21T16:27:12Z"/>
                <w:sz w:val="21"/>
              </w:rPr>
              <w:pPrChange w:id="2449" w:author="碧海蓝天" w:date="2021-08-21T16:27:13Z">
                <w:pPr>
                  <w:pStyle w:val="9"/>
                  <w:spacing w:before="106"/>
                  <w:ind w:left="107"/>
                </w:pPr>
              </w:pPrChange>
            </w:pPr>
            <w:del w:id="2451" w:author="碧海蓝天" w:date="2021-08-21T16:27:12Z">
              <w:r>
                <w:rPr>
                  <w:sz w:val="21"/>
                </w:rPr>
                <w:delText xml:space="preserve">指视频拍摄者 </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2" w:hRule="atLeast"/>
          <w:del w:id="2452" w:author="碧海蓝天" w:date="2021-08-21T16:27:12Z"/>
        </w:trPr>
        <w:tc>
          <w:tcPr>
            <w:tcW w:w="1368" w:type="dxa"/>
            <w:vMerge w:val="continue"/>
            <w:tcBorders>
              <w:top w:val="nil"/>
            </w:tcBorders>
          </w:tcPr>
          <w:p>
            <w:pPr>
              <w:pStyle w:val="3"/>
              <w:spacing w:before="11"/>
              <w:rPr>
                <w:del w:id="2454" w:author="碧海蓝天" w:date="2021-08-21T16:27:12Z"/>
                <w:sz w:val="2"/>
                <w:szCs w:val="2"/>
              </w:rPr>
              <w:pPrChange w:id="2453" w:author="碧海蓝天" w:date="2021-08-21T16:27:12Z">
                <w:pPr/>
              </w:pPrChange>
            </w:pPr>
          </w:p>
        </w:tc>
        <w:tc>
          <w:tcPr>
            <w:tcW w:w="1621" w:type="dxa"/>
          </w:tcPr>
          <w:p>
            <w:pPr>
              <w:pStyle w:val="3"/>
              <w:spacing w:before="11"/>
              <w:ind w:left="107"/>
              <w:rPr>
                <w:del w:id="2456" w:author="碧海蓝天" w:date="2021-08-21T16:27:12Z"/>
                <w:sz w:val="21"/>
              </w:rPr>
              <w:pPrChange w:id="2455" w:author="碧海蓝天" w:date="2021-08-21T16:27:13Z">
                <w:pPr>
                  <w:pStyle w:val="9"/>
                  <w:spacing w:before="106"/>
                  <w:ind w:left="107"/>
                </w:pPr>
              </w:pPrChange>
            </w:pPr>
            <w:del w:id="2457" w:author="碧海蓝天" w:date="2021-08-21T16:27:12Z">
              <w:r>
                <w:rPr>
                  <w:sz w:val="21"/>
                </w:rPr>
                <w:delText xml:space="preserve">拍摄时间 </w:delText>
              </w:r>
            </w:del>
          </w:p>
        </w:tc>
        <w:tc>
          <w:tcPr>
            <w:tcW w:w="6121" w:type="dxa"/>
          </w:tcPr>
          <w:p>
            <w:pPr>
              <w:pStyle w:val="3"/>
              <w:spacing w:before="11"/>
              <w:ind w:left="107"/>
              <w:rPr>
                <w:del w:id="2459" w:author="碧海蓝天" w:date="2021-08-21T16:27:12Z"/>
                <w:sz w:val="21"/>
              </w:rPr>
              <w:pPrChange w:id="2458" w:author="碧海蓝天" w:date="2021-08-21T16:27:13Z">
                <w:pPr>
                  <w:pStyle w:val="9"/>
                  <w:spacing w:before="106"/>
                  <w:ind w:left="107"/>
                </w:pPr>
              </w:pPrChange>
            </w:pPr>
            <w:del w:id="2460" w:author="碧海蓝天" w:date="2021-08-21T16:27:12Z">
              <w:r>
                <w:rPr>
                  <w:sz w:val="21"/>
                </w:rPr>
                <w:delText xml:space="preserve">指视频拍摄时间 </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2" w:hRule="atLeast"/>
          <w:del w:id="2461" w:author="碧海蓝天" w:date="2021-08-21T16:27:12Z"/>
        </w:trPr>
        <w:tc>
          <w:tcPr>
            <w:tcW w:w="1368" w:type="dxa"/>
            <w:vMerge w:val="continue"/>
            <w:tcBorders>
              <w:top w:val="nil"/>
            </w:tcBorders>
          </w:tcPr>
          <w:p>
            <w:pPr>
              <w:pStyle w:val="3"/>
              <w:spacing w:before="11"/>
              <w:rPr>
                <w:del w:id="2463" w:author="碧海蓝天" w:date="2021-08-21T16:27:12Z"/>
                <w:sz w:val="2"/>
                <w:szCs w:val="2"/>
              </w:rPr>
              <w:pPrChange w:id="2462" w:author="碧海蓝天" w:date="2021-08-21T16:27:12Z">
                <w:pPr/>
              </w:pPrChange>
            </w:pPr>
          </w:p>
        </w:tc>
        <w:tc>
          <w:tcPr>
            <w:tcW w:w="1621" w:type="dxa"/>
          </w:tcPr>
          <w:p>
            <w:pPr>
              <w:pStyle w:val="3"/>
              <w:spacing w:before="11"/>
              <w:ind w:left="107"/>
              <w:rPr>
                <w:del w:id="2465" w:author="碧海蓝天" w:date="2021-08-21T16:27:12Z"/>
                <w:sz w:val="21"/>
              </w:rPr>
              <w:pPrChange w:id="2464" w:author="碧海蓝天" w:date="2021-08-21T16:27:13Z">
                <w:pPr>
                  <w:pStyle w:val="9"/>
                  <w:spacing w:before="106"/>
                  <w:ind w:left="107"/>
                </w:pPr>
              </w:pPrChange>
            </w:pPr>
            <w:del w:id="2466" w:author="碧海蓝天" w:date="2021-08-21T16:27:12Z">
              <w:r>
                <w:rPr>
                  <w:sz w:val="21"/>
                </w:rPr>
                <w:delText xml:space="preserve">拍摄单位 </w:delText>
              </w:r>
            </w:del>
          </w:p>
        </w:tc>
        <w:tc>
          <w:tcPr>
            <w:tcW w:w="6121" w:type="dxa"/>
          </w:tcPr>
          <w:p>
            <w:pPr>
              <w:pStyle w:val="3"/>
              <w:spacing w:before="11"/>
              <w:ind w:left="107"/>
              <w:rPr>
                <w:del w:id="2468" w:author="碧海蓝天" w:date="2021-08-21T16:27:12Z"/>
                <w:sz w:val="21"/>
              </w:rPr>
              <w:pPrChange w:id="2467" w:author="碧海蓝天" w:date="2021-08-21T16:27:13Z">
                <w:pPr>
                  <w:pStyle w:val="9"/>
                  <w:spacing w:before="106"/>
                  <w:ind w:left="107"/>
                </w:pPr>
              </w:pPrChange>
            </w:pPr>
            <w:del w:id="2469" w:author="碧海蓝天" w:date="2021-08-21T16:27:12Z">
              <w:r>
                <w:rPr>
                  <w:sz w:val="21"/>
                </w:rPr>
                <w:delText xml:space="preserve">指拍摄者所属单位 </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2" w:hRule="atLeast"/>
          <w:del w:id="2470" w:author="碧海蓝天" w:date="2021-08-21T16:27:12Z"/>
        </w:trPr>
        <w:tc>
          <w:tcPr>
            <w:tcW w:w="1368" w:type="dxa"/>
            <w:vMerge w:val="continue"/>
            <w:tcBorders>
              <w:top w:val="nil"/>
            </w:tcBorders>
          </w:tcPr>
          <w:p>
            <w:pPr>
              <w:pStyle w:val="3"/>
              <w:spacing w:before="11"/>
              <w:rPr>
                <w:del w:id="2472" w:author="碧海蓝天" w:date="2021-08-21T16:27:12Z"/>
                <w:sz w:val="2"/>
                <w:szCs w:val="2"/>
              </w:rPr>
              <w:pPrChange w:id="2471" w:author="碧海蓝天" w:date="2021-08-21T16:27:12Z">
                <w:pPr/>
              </w:pPrChange>
            </w:pPr>
          </w:p>
        </w:tc>
        <w:tc>
          <w:tcPr>
            <w:tcW w:w="1621" w:type="dxa"/>
          </w:tcPr>
          <w:p>
            <w:pPr>
              <w:pStyle w:val="3"/>
              <w:spacing w:before="11"/>
              <w:ind w:left="107"/>
              <w:rPr>
                <w:del w:id="2474" w:author="碧海蓝天" w:date="2021-08-21T16:27:12Z"/>
                <w:sz w:val="21"/>
              </w:rPr>
              <w:pPrChange w:id="2473" w:author="碧海蓝天" w:date="2021-08-21T16:27:13Z">
                <w:pPr>
                  <w:pStyle w:val="9"/>
                  <w:spacing w:before="104"/>
                  <w:ind w:left="107"/>
                </w:pPr>
              </w:pPrChange>
            </w:pPr>
            <w:del w:id="2475" w:author="碧海蓝天" w:date="2021-08-21T16:27:12Z">
              <w:r>
                <w:rPr>
                  <w:sz w:val="21"/>
                </w:rPr>
                <w:delText xml:space="preserve">拍摄地点 </w:delText>
              </w:r>
            </w:del>
          </w:p>
        </w:tc>
        <w:tc>
          <w:tcPr>
            <w:tcW w:w="6121" w:type="dxa"/>
          </w:tcPr>
          <w:p>
            <w:pPr>
              <w:pStyle w:val="3"/>
              <w:spacing w:before="11"/>
              <w:ind w:left="107"/>
              <w:rPr>
                <w:del w:id="2477" w:author="碧海蓝天" w:date="2021-08-21T16:27:12Z"/>
                <w:sz w:val="21"/>
              </w:rPr>
              <w:pPrChange w:id="2476" w:author="碧海蓝天" w:date="2021-08-21T16:27:13Z">
                <w:pPr>
                  <w:pStyle w:val="9"/>
                  <w:spacing w:before="104"/>
                  <w:ind w:left="107"/>
                </w:pPr>
              </w:pPrChange>
            </w:pPr>
            <w:del w:id="2478" w:author="碧海蓝天" w:date="2021-08-21T16:27:12Z">
              <w:r>
                <w:rPr>
                  <w:sz w:val="21"/>
                </w:rPr>
                <w:delText xml:space="preserve">指被拍摄对象所在地点 </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2" w:hRule="atLeast"/>
          <w:del w:id="2479" w:author="碧海蓝天" w:date="2021-08-21T16:27:12Z"/>
        </w:trPr>
        <w:tc>
          <w:tcPr>
            <w:tcW w:w="1368" w:type="dxa"/>
            <w:vMerge w:val="continue"/>
            <w:tcBorders>
              <w:top w:val="nil"/>
            </w:tcBorders>
          </w:tcPr>
          <w:p>
            <w:pPr>
              <w:pStyle w:val="3"/>
              <w:spacing w:before="11"/>
              <w:rPr>
                <w:del w:id="2481" w:author="碧海蓝天" w:date="2021-08-21T16:27:12Z"/>
                <w:sz w:val="2"/>
                <w:szCs w:val="2"/>
              </w:rPr>
              <w:pPrChange w:id="2480" w:author="碧海蓝天" w:date="2021-08-21T16:27:12Z">
                <w:pPr/>
              </w:pPrChange>
            </w:pPr>
          </w:p>
        </w:tc>
        <w:tc>
          <w:tcPr>
            <w:tcW w:w="1621" w:type="dxa"/>
          </w:tcPr>
          <w:p>
            <w:pPr>
              <w:pStyle w:val="3"/>
              <w:spacing w:before="11"/>
              <w:ind w:left="107"/>
              <w:rPr>
                <w:del w:id="2483" w:author="碧海蓝天" w:date="2021-08-21T16:27:12Z"/>
                <w:sz w:val="21"/>
              </w:rPr>
              <w:pPrChange w:id="2482" w:author="碧海蓝天" w:date="2021-08-21T16:27:13Z">
                <w:pPr>
                  <w:pStyle w:val="9"/>
                  <w:spacing w:before="104"/>
                  <w:ind w:left="107"/>
                </w:pPr>
              </w:pPrChange>
            </w:pPr>
            <w:del w:id="2484" w:author="碧海蓝天" w:date="2021-08-21T16:27:12Z">
              <w:r>
                <w:rPr>
                  <w:sz w:val="21"/>
                </w:rPr>
                <w:delText xml:space="preserve">片段题名 </w:delText>
              </w:r>
            </w:del>
          </w:p>
        </w:tc>
        <w:tc>
          <w:tcPr>
            <w:tcW w:w="6121" w:type="dxa"/>
          </w:tcPr>
          <w:p>
            <w:pPr>
              <w:pStyle w:val="3"/>
              <w:spacing w:before="11"/>
              <w:ind w:left="107"/>
              <w:rPr>
                <w:del w:id="2486" w:author="碧海蓝天" w:date="2021-08-21T16:27:12Z"/>
                <w:sz w:val="21"/>
              </w:rPr>
              <w:pPrChange w:id="2485" w:author="碧海蓝天" w:date="2021-08-21T16:27:13Z">
                <w:pPr>
                  <w:pStyle w:val="9"/>
                  <w:spacing w:before="104"/>
                  <w:ind w:left="107"/>
                </w:pPr>
              </w:pPrChange>
            </w:pPr>
            <w:del w:id="2487" w:author="碧海蓝天" w:date="2021-08-21T16:27:12Z">
              <w:r>
                <w:rPr>
                  <w:sz w:val="21"/>
                </w:rPr>
                <w:delText xml:space="preserve">指视频文件分段信息的名称 </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0" w:hRule="atLeast"/>
          <w:del w:id="2488" w:author="碧海蓝天" w:date="2021-08-21T16:27:12Z"/>
        </w:trPr>
        <w:tc>
          <w:tcPr>
            <w:tcW w:w="1368" w:type="dxa"/>
            <w:vMerge w:val="continue"/>
            <w:tcBorders>
              <w:top w:val="nil"/>
            </w:tcBorders>
          </w:tcPr>
          <w:p>
            <w:pPr>
              <w:pStyle w:val="3"/>
              <w:spacing w:before="11"/>
              <w:rPr>
                <w:del w:id="2490" w:author="碧海蓝天" w:date="2021-08-21T16:27:12Z"/>
                <w:sz w:val="2"/>
                <w:szCs w:val="2"/>
              </w:rPr>
              <w:pPrChange w:id="2489" w:author="碧海蓝天" w:date="2021-08-21T16:27:12Z">
                <w:pPr/>
              </w:pPrChange>
            </w:pPr>
          </w:p>
        </w:tc>
        <w:tc>
          <w:tcPr>
            <w:tcW w:w="1621" w:type="dxa"/>
          </w:tcPr>
          <w:p>
            <w:pPr>
              <w:pStyle w:val="3"/>
              <w:spacing w:before="11"/>
              <w:ind w:left="107"/>
              <w:rPr>
                <w:del w:id="2492" w:author="碧海蓝天" w:date="2021-08-21T16:27:12Z"/>
                <w:sz w:val="21"/>
              </w:rPr>
              <w:pPrChange w:id="2491" w:author="碧海蓝天" w:date="2021-08-21T16:27:13Z">
                <w:pPr>
                  <w:pStyle w:val="9"/>
                  <w:spacing w:before="104"/>
                  <w:ind w:left="107"/>
                </w:pPr>
              </w:pPrChange>
            </w:pPr>
            <w:del w:id="2493" w:author="碧海蓝天" w:date="2021-08-21T16:27:12Z">
              <w:r>
                <w:rPr>
                  <w:sz w:val="21"/>
                </w:rPr>
                <w:delText xml:space="preserve">片段起止码 </w:delText>
              </w:r>
            </w:del>
          </w:p>
        </w:tc>
        <w:tc>
          <w:tcPr>
            <w:tcW w:w="6121" w:type="dxa"/>
          </w:tcPr>
          <w:p>
            <w:pPr>
              <w:pStyle w:val="3"/>
              <w:spacing w:before="11"/>
              <w:ind w:left="107"/>
              <w:rPr>
                <w:del w:id="2495" w:author="碧海蓝天" w:date="2021-08-21T16:27:12Z"/>
                <w:sz w:val="21"/>
              </w:rPr>
              <w:pPrChange w:id="2494" w:author="碧海蓝天" w:date="2021-08-21T16:27:13Z">
                <w:pPr>
                  <w:pStyle w:val="9"/>
                  <w:spacing w:before="104"/>
                  <w:ind w:left="107"/>
                </w:pPr>
              </w:pPrChange>
            </w:pPr>
            <w:del w:id="2496" w:author="碧海蓝天" w:date="2021-08-21T16:27:12Z">
              <w:r>
                <w:rPr>
                  <w:sz w:val="21"/>
                </w:rPr>
                <w:delText xml:space="preserve">指视频文件内片段开始与终止的时间 </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2" w:hRule="atLeast"/>
          <w:del w:id="2497" w:author="碧海蓝天" w:date="2021-08-21T16:27:12Z"/>
        </w:trPr>
        <w:tc>
          <w:tcPr>
            <w:tcW w:w="1368" w:type="dxa"/>
            <w:vMerge w:val="continue"/>
            <w:tcBorders>
              <w:top w:val="nil"/>
            </w:tcBorders>
          </w:tcPr>
          <w:p>
            <w:pPr>
              <w:pStyle w:val="3"/>
              <w:spacing w:before="11"/>
              <w:rPr>
                <w:del w:id="2499" w:author="碧海蓝天" w:date="2021-08-21T16:27:12Z"/>
                <w:sz w:val="2"/>
                <w:szCs w:val="2"/>
              </w:rPr>
              <w:pPrChange w:id="2498" w:author="碧海蓝天" w:date="2021-08-21T16:27:12Z">
                <w:pPr/>
              </w:pPrChange>
            </w:pPr>
          </w:p>
        </w:tc>
        <w:tc>
          <w:tcPr>
            <w:tcW w:w="1621" w:type="dxa"/>
          </w:tcPr>
          <w:p>
            <w:pPr>
              <w:pStyle w:val="3"/>
              <w:spacing w:before="11"/>
              <w:ind w:left="107"/>
              <w:rPr>
                <w:del w:id="2501" w:author="碧海蓝天" w:date="2021-08-21T16:27:12Z"/>
                <w:sz w:val="21"/>
              </w:rPr>
              <w:pPrChange w:id="2500" w:author="碧海蓝天" w:date="2021-08-21T16:27:13Z">
                <w:pPr>
                  <w:pStyle w:val="9"/>
                  <w:spacing w:before="106"/>
                  <w:ind w:left="107"/>
                </w:pPr>
              </w:pPrChange>
            </w:pPr>
            <w:del w:id="2502" w:author="碧海蓝天" w:date="2021-08-21T16:27:12Z">
              <w:r>
                <w:rPr>
                  <w:sz w:val="21"/>
                </w:rPr>
                <w:delText xml:space="preserve">归档时间 </w:delText>
              </w:r>
            </w:del>
          </w:p>
        </w:tc>
        <w:tc>
          <w:tcPr>
            <w:tcW w:w="6121" w:type="dxa"/>
          </w:tcPr>
          <w:p>
            <w:pPr>
              <w:pStyle w:val="3"/>
              <w:spacing w:before="11"/>
              <w:ind w:left="107"/>
              <w:rPr>
                <w:del w:id="2504" w:author="碧海蓝天" w:date="2021-08-21T16:27:12Z"/>
                <w:sz w:val="21"/>
              </w:rPr>
              <w:pPrChange w:id="2503" w:author="碧海蓝天" w:date="2021-08-21T16:27:13Z">
                <w:pPr>
                  <w:pStyle w:val="9"/>
                  <w:spacing w:before="106"/>
                  <w:ind w:left="107"/>
                </w:pPr>
              </w:pPrChange>
            </w:pPr>
            <w:del w:id="2505" w:author="碧海蓝天" w:date="2021-08-21T16:27:12Z">
              <w:r>
                <w:rPr>
                  <w:sz w:val="21"/>
                </w:rPr>
                <w:delText xml:space="preserve">指视频文件归档完成时间 </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2" w:hRule="atLeast"/>
          <w:del w:id="2506" w:author="碧海蓝天" w:date="2021-08-21T16:27:12Z"/>
        </w:trPr>
        <w:tc>
          <w:tcPr>
            <w:tcW w:w="1368" w:type="dxa"/>
            <w:vMerge w:val="restart"/>
          </w:tcPr>
          <w:p>
            <w:pPr>
              <w:pStyle w:val="3"/>
              <w:spacing w:before="11"/>
              <w:rPr>
                <w:del w:id="2508" w:author="碧海蓝天" w:date="2021-08-21T16:27:12Z"/>
                <w:b/>
                <w:sz w:val="20"/>
              </w:rPr>
              <w:pPrChange w:id="2507" w:author="碧海蓝天" w:date="2021-08-21T16:27:12Z">
                <w:pPr>
                  <w:pStyle w:val="9"/>
                </w:pPr>
              </w:pPrChange>
            </w:pPr>
          </w:p>
          <w:p>
            <w:pPr>
              <w:pStyle w:val="3"/>
              <w:spacing w:before="11"/>
              <w:rPr>
                <w:del w:id="2510" w:author="碧海蓝天" w:date="2021-08-21T16:27:12Z"/>
                <w:b/>
                <w:sz w:val="20"/>
              </w:rPr>
              <w:pPrChange w:id="2509" w:author="碧海蓝天" w:date="2021-08-21T16:27:12Z">
                <w:pPr>
                  <w:pStyle w:val="9"/>
                </w:pPr>
              </w:pPrChange>
            </w:pPr>
          </w:p>
          <w:p>
            <w:pPr>
              <w:pStyle w:val="3"/>
              <w:spacing w:before="11"/>
              <w:rPr>
                <w:del w:id="2512" w:author="碧海蓝天" w:date="2021-08-21T16:27:12Z"/>
                <w:b/>
                <w:sz w:val="20"/>
              </w:rPr>
              <w:pPrChange w:id="2511" w:author="碧海蓝天" w:date="2021-08-21T16:27:12Z">
                <w:pPr>
                  <w:pStyle w:val="9"/>
                </w:pPr>
              </w:pPrChange>
            </w:pPr>
          </w:p>
          <w:p>
            <w:pPr>
              <w:pStyle w:val="3"/>
              <w:spacing w:before="11"/>
              <w:rPr>
                <w:del w:id="2514" w:author="碧海蓝天" w:date="2021-08-21T16:27:12Z"/>
                <w:b/>
                <w:sz w:val="20"/>
              </w:rPr>
              <w:pPrChange w:id="2513" w:author="碧海蓝天" w:date="2021-08-21T16:27:12Z">
                <w:pPr>
                  <w:pStyle w:val="9"/>
                </w:pPr>
              </w:pPrChange>
            </w:pPr>
          </w:p>
          <w:p>
            <w:pPr>
              <w:pStyle w:val="3"/>
              <w:spacing w:before="11"/>
              <w:rPr>
                <w:del w:id="2516" w:author="碧海蓝天" w:date="2021-08-21T16:27:12Z"/>
                <w:b/>
                <w:sz w:val="20"/>
              </w:rPr>
              <w:pPrChange w:id="2515" w:author="碧海蓝天" w:date="2021-08-21T16:27:12Z">
                <w:pPr>
                  <w:pStyle w:val="9"/>
                </w:pPr>
              </w:pPrChange>
            </w:pPr>
          </w:p>
          <w:p>
            <w:pPr>
              <w:pStyle w:val="3"/>
              <w:spacing w:before="11"/>
              <w:rPr>
                <w:del w:id="2518" w:author="碧海蓝天" w:date="2021-08-21T16:27:12Z"/>
                <w:b/>
                <w:sz w:val="20"/>
              </w:rPr>
              <w:pPrChange w:id="2517" w:author="碧海蓝天" w:date="2021-08-21T16:27:12Z">
                <w:pPr>
                  <w:pStyle w:val="9"/>
                </w:pPr>
              </w:pPrChange>
            </w:pPr>
          </w:p>
          <w:p>
            <w:pPr>
              <w:pStyle w:val="3"/>
              <w:spacing w:before="11"/>
              <w:rPr>
                <w:del w:id="2520" w:author="碧海蓝天" w:date="2021-08-21T16:27:12Z"/>
                <w:b/>
                <w:sz w:val="20"/>
              </w:rPr>
              <w:pPrChange w:id="2519" w:author="碧海蓝天" w:date="2021-08-21T16:27:12Z">
                <w:pPr>
                  <w:pStyle w:val="9"/>
                </w:pPr>
              </w:pPrChange>
            </w:pPr>
          </w:p>
          <w:p>
            <w:pPr>
              <w:pStyle w:val="3"/>
              <w:spacing w:before="11"/>
              <w:rPr>
                <w:del w:id="2522" w:author="碧海蓝天" w:date="2021-08-21T16:27:12Z"/>
                <w:b/>
                <w:sz w:val="20"/>
              </w:rPr>
              <w:pPrChange w:id="2521" w:author="碧海蓝天" w:date="2021-08-21T16:27:12Z">
                <w:pPr>
                  <w:pStyle w:val="9"/>
                </w:pPr>
              </w:pPrChange>
            </w:pPr>
          </w:p>
          <w:p>
            <w:pPr>
              <w:pStyle w:val="3"/>
              <w:spacing w:before="11"/>
              <w:rPr>
                <w:del w:id="2524" w:author="碧海蓝天" w:date="2021-08-21T16:27:12Z"/>
                <w:b/>
                <w:sz w:val="20"/>
              </w:rPr>
              <w:pPrChange w:id="2523" w:author="碧海蓝天" w:date="2021-08-21T16:27:12Z">
                <w:pPr>
                  <w:pStyle w:val="9"/>
                </w:pPr>
              </w:pPrChange>
            </w:pPr>
          </w:p>
          <w:p>
            <w:pPr>
              <w:pStyle w:val="3"/>
              <w:spacing w:before="11"/>
              <w:rPr>
                <w:del w:id="2526" w:author="碧海蓝天" w:date="2021-08-21T16:27:12Z"/>
                <w:b/>
                <w:sz w:val="20"/>
              </w:rPr>
              <w:pPrChange w:id="2525" w:author="碧海蓝天" w:date="2021-08-21T16:27:12Z">
                <w:pPr>
                  <w:pStyle w:val="9"/>
                </w:pPr>
              </w:pPrChange>
            </w:pPr>
          </w:p>
          <w:p>
            <w:pPr>
              <w:pStyle w:val="3"/>
              <w:spacing w:before="11"/>
              <w:rPr>
                <w:del w:id="2528" w:author="碧海蓝天" w:date="2021-08-21T16:27:12Z"/>
                <w:b/>
                <w:sz w:val="21"/>
              </w:rPr>
              <w:pPrChange w:id="2527" w:author="碧海蓝天" w:date="2021-08-21T16:27:12Z">
                <w:pPr>
                  <w:pStyle w:val="9"/>
                  <w:spacing w:before="11"/>
                </w:pPr>
              </w:pPrChange>
            </w:pPr>
          </w:p>
          <w:p>
            <w:pPr>
              <w:pStyle w:val="3"/>
              <w:spacing w:before="11" w:line="278" w:lineRule="auto"/>
              <w:ind w:left="578" w:right="144" w:hanging="420"/>
              <w:rPr>
                <w:del w:id="2530" w:author="碧海蓝天" w:date="2021-08-21T16:27:12Z"/>
                <w:sz w:val="21"/>
              </w:rPr>
              <w:pPrChange w:id="2529" w:author="碧海蓝天" w:date="2021-08-21T16:27:13Z">
                <w:pPr>
                  <w:pStyle w:val="9"/>
                  <w:spacing w:line="278" w:lineRule="auto"/>
                  <w:ind w:left="578" w:right="144" w:hanging="420"/>
                </w:pPr>
              </w:pPrChange>
            </w:pPr>
            <w:del w:id="2531" w:author="碧海蓝天" w:date="2021-08-21T16:27:12Z">
              <w:r>
                <w:rPr>
                  <w:sz w:val="21"/>
                </w:rPr>
                <w:delText xml:space="preserve">系统整理著录 </w:delText>
              </w:r>
            </w:del>
          </w:p>
        </w:tc>
        <w:tc>
          <w:tcPr>
            <w:tcW w:w="1621" w:type="dxa"/>
          </w:tcPr>
          <w:p>
            <w:pPr>
              <w:pStyle w:val="3"/>
              <w:spacing w:before="11"/>
              <w:ind w:left="107"/>
              <w:rPr>
                <w:del w:id="2533" w:author="碧海蓝天" w:date="2021-08-21T16:27:12Z"/>
                <w:sz w:val="21"/>
              </w:rPr>
              <w:pPrChange w:id="2532" w:author="碧海蓝天" w:date="2021-08-21T16:27:13Z">
                <w:pPr>
                  <w:pStyle w:val="9"/>
                  <w:spacing w:before="106"/>
                  <w:ind w:left="107"/>
                </w:pPr>
              </w:pPrChange>
            </w:pPr>
            <w:del w:id="2534" w:author="碧海蓝天" w:date="2021-08-21T16:27:12Z">
              <w:r>
                <w:rPr>
                  <w:sz w:val="21"/>
                </w:rPr>
                <w:delText xml:space="preserve">全宗号 </w:delText>
              </w:r>
            </w:del>
          </w:p>
        </w:tc>
        <w:tc>
          <w:tcPr>
            <w:tcW w:w="6121" w:type="dxa"/>
          </w:tcPr>
          <w:p>
            <w:pPr>
              <w:pStyle w:val="3"/>
              <w:spacing w:before="11"/>
              <w:ind w:left="107"/>
              <w:rPr>
                <w:del w:id="2536" w:author="碧海蓝天" w:date="2021-08-21T16:27:12Z"/>
                <w:sz w:val="21"/>
              </w:rPr>
              <w:pPrChange w:id="2535" w:author="碧海蓝天" w:date="2021-08-21T16:27:13Z">
                <w:pPr>
                  <w:pStyle w:val="9"/>
                  <w:spacing w:before="106"/>
                  <w:ind w:left="107"/>
                </w:pPr>
              </w:pPrChange>
            </w:pPr>
            <w:del w:id="2537" w:author="碧海蓝天" w:date="2021-08-21T16:27:12Z">
              <w:r>
                <w:rPr>
                  <w:sz w:val="21"/>
                </w:rPr>
                <w:delText xml:space="preserve">指立档单位机构代号或工程代码 </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2" w:hRule="atLeast"/>
          <w:del w:id="2538" w:author="碧海蓝天" w:date="2021-08-21T16:27:12Z"/>
        </w:trPr>
        <w:tc>
          <w:tcPr>
            <w:tcW w:w="1368" w:type="dxa"/>
            <w:vMerge w:val="continue"/>
            <w:tcBorders>
              <w:top w:val="nil"/>
            </w:tcBorders>
          </w:tcPr>
          <w:p>
            <w:pPr>
              <w:pStyle w:val="3"/>
              <w:spacing w:before="11"/>
              <w:rPr>
                <w:del w:id="2540" w:author="碧海蓝天" w:date="2021-08-21T16:27:12Z"/>
                <w:sz w:val="2"/>
                <w:szCs w:val="2"/>
              </w:rPr>
              <w:pPrChange w:id="2539" w:author="碧海蓝天" w:date="2021-08-21T16:27:12Z">
                <w:pPr/>
              </w:pPrChange>
            </w:pPr>
          </w:p>
        </w:tc>
        <w:tc>
          <w:tcPr>
            <w:tcW w:w="1621" w:type="dxa"/>
          </w:tcPr>
          <w:p>
            <w:pPr>
              <w:pStyle w:val="3"/>
              <w:spacing w:before="11"/>
              <w:ind w:left="107"/>
              <w:rPr>
                <w:del w:id="2542" w:author="碧海蓝天" w:date="2021-08-21T16:27:12Z"/>
                <w:sz w:val="21"/>
              </w:rPr>
              <w:pPrChange w:id="2541" w:author="碧海蓝天" w:date="2021-08-21T16:27:13Z">
                <w:pPr>
                  <w:pStyle w:val="9"/>
                  <w:spacing w:before="106"/>
                  <w:ind w:left="107"/>
                </w:pPr>
              </w:pPrChange>
            </w:pPr>
            <w:del w:id="2543" w:author="碧海蓝天" w:date="2021-08-21T16:27:12Z">
              <w:r>
                <w:rPr>
                  <w:sz w:val="21"/>
                </w:rPr>
                <w:delText xml:space="preserve">分类号 </w:delText>
              </w:r>
            </w:del>
          </w:p>
        </w:tc>
        <w:tc>
          <w:tcPr>
            <w:tcW w:w="6121" w:type="dxa"/>
          </w:tcPr>
          <w:p>
            <w:pPr>
              <w:pStyle w:val="3"/>
              <w:spacing w:before="11"/>
              <w:ind w:left="107"/>
              <w:rPr>
                <w:del w:id="2545" w:author="碧海蓝天" w:date="2021-08-21T16:27:12Z"/>
                <w:sz w:val="21"/>
              </w:rPr>
              <w:pPrChange w:id="2544" w:author="碧海蓝天" w:date="2021-08-21T16:27:13Z">
                <w:pPr>
                  <w:pStyle w:val="9"/>
                  <w:spacing w:before="106"/>
                  <w:ind w:left="107"/>
                </w:pPr>
              </w:pPrChange>
            </w:pPr>
            <w:del w:id="2546" w:author="碧海蓝天" w:date="2021-08-21T16:27:12Z">
              <w:r>
                <w:rPr>
                  <w:sz w:val="21"/>
                </w:rPr>
                <w:delText xml:space="preserve">指视频档案内容类别的代号 </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2" w:hRule="atLeast"/>
          <w:del w:id="2547" w:author="碧海蓝天" w:date="2021-08-21T16:27:12Z"/>
        </w:trPr>
        <w:tc>
          <w:tcPr>
            <w:tcW w:w="1368" w:type="dxa"/>
            <w:vMerge w:val="continue"/>
            <w:tcBorders>
              <w:top w:val="nil"/>
            </w:tcBorders>
          </w:tcPr>
          <w:p>
            <w:pPr>
              <w:pStyle w:val="3"/>
              <w:spacing w:before="11"/>
              <w:rPr>
                <w:del w:id="2549" w:author="碧海蓝天" w:date="2021-08-21T16:27:12Z"/>
                <w:sz w:val="2"/>
                <w:szCs w:val="2"/>
              </w:rPr>
              <w:pPrChange w:id="2548" w:author="碧海蓝天" w:date="2021-08-21T16:27:12Z">
                <w:pPr/>
              </w:pPrChange>
            </w:pPr>
          </w:p>
        </w:tc>
        <w:tc>
          <w:tcPr>
            <w:tcW w:w="1621" w:type="dxa"/>
          </w:tcPr>
          <w:p>
            <w:pPr>
              <w:pStyle w:val="3"/>
              <w:spacing w:before="11"/>
              <w:ind w:left="107"/>
              <w:rPr>
                <w:del w:id="2551" w:author="碧海蓝天" w:date="2021-08-21T16:27:12Z"/>
                <w:sz w:val="21"/>
              </w:rPr>
              <w:pPrChange w:id="2550" w:author="碧海蓝天" w:date="2021-08-21T16:27:13Z">
                <w:pPr>
                  <w:pStyle w:val="9"/>
                  <w:spacing w:before="104"/>
                  <w:ind w:left="107"/>
                </w:pPr>
              </w:pPrChange>
            </w:pPr>
            <w:del w:id="2552" w:author="碧海蓝天" w:date="2021-08-21T16:27:12Z">
              <w:r>
                <w:rPr>
                  <w:sz w:val="21"/>
                </w:rPr>
                <w:delText xml:space="preserve">类目名称 </w:delText>
              </w:r>
            </w:del>
          </w:p>
        </w:tc>
        <w:tc>
          <w:tcPr>
            <w:tcW w:w="6121" w:type="dxa"/>
          </w:tcPr>
          <w:p>
            <w:pPr>
              <w:pStyle w:val="3"/>
              <w:spacing w:before="11"/>
              <w:ind w:left="107"/>
              <w:rPr>
                <w:del w:id="2554" w:author="碧海蓝天" w:date="2021-08-21T16:27:12Z"/>
                <w:sz w:val="21"/>
              </w:rPr>
              <w:pPrChange w:id="2553" w:author="碧海蓝天" w:date="2021-08-21T16:27:13Z">
                <w:pPr>
                  <w:pStyle w:val="9"/>
                  <w:spacing w:before="104"/>
                  <w:ind w:left="107"/>
                </w:pPr>
              </w:pPrChange>
            </w:pPr>
            <w:del w:id="2555" w:author="碧海蓝天" w:date="2021-08-21T16:27:12Z">
              <w:r>
                <w:rPr>
                  <w:sz w:val="21"/>
                </w:rPr>
                <w:delText xml:space="preserve">指视频档案内容类别的名称 </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2" w:hRule="atLeast"/>
          <w:del w:id="2556" w:author="碧海蓝天" w:date="2021-08-21T16:27:12Z"/>
        </w:trPr>
        <w:tc>
          <w:tcPr>
            <w:tcW w:w="1368" w:type="dxa"/>
            <w:vMerge w:val="continue"/>
            <w:tcBorders>
              <w:top w:val="nil"/>
            </w:tcBorders>
          </w:tcPr>
          <w:p>
            <w:pPr>
              <w:pStyle w:val="3"/>
              <w:spacing w:before="11"/>
              <w:rPr>
                <w:del w:id="2558" w:author="碧海蓝天" w:date="2021-08-21T16:27:12Z"/>
                <w:sz w:val="2"/>
                <w:szCs w:val="2"/>
              </w:rPr>
              <w:pPrChange w:id="2557" w:author="碧海蓝天" w:date="2021-08-21T16:27:12Z">
                <w:pPr/>
              </w:pPrChange>
            </w:pPr>
          </w:p>
        </w:tc>
        <w:tc>
          <w:tcPr>
            <w:tcW w:w="1621" w:type="dxa"/>
          </w:tcPr>
          <w:p>
            <w:pPr>
              <w:pStyle w:val="3"/>
              <w:spacing w:before="11"/>
              <w:ind w:left="107"/>
              <w:rPr>
                <w:del w:id="2560" w:author="碧海蓝天" w:date="2021-08-21T16:27:12Z"/>
                <w:sz w:val="21"/>
              </w:rPr>
              <w:pPrChange w:id="2559" w:author="碧海蓝天" w:date="2021-08-21T16:27:13Z">
                <w:pPr>
                  <w:pStyle w:val="9"/>
                  <w:spacing w:before="104"/>
                  <w:ind w:left="107"/>
                </w:pPr>
              </w:pPrChange>
            </w:pPr>
            <w:del w:id="2561" w:author="碧海蓝天" w:date="2021-08-21T16:27:12Z">
              <w:r>
                <w:rPr>
                  <w:sz w:val="21"/>
                </w:rPr>
                <w:delText xml:space="preserve">档案类型 </w:delText>
              </w:r>
            </w:del>
          </w:p>
        </w:tc>
        <w:tc>
          <w:tcPr>
            <w:tcW w:w="6121" w:type="dxa"/>
          </w:tcPr>
          <w:p>
            <w:pPr>
              <w:pStyle w:val="3"/>
              <w:spacing w:before="11"/>
              <w:ind w:left="107"/>
              <w:rPr>
                <w:del w:id="2563" w:author="碧海蓝天" w:date="2021-08-21T16:27:12Z"/>
                <w:sz w:val="21"/>
              </w:rPr>
              <w:pPrChange w:id="2562" w:author="碧海蓝天" w:date="2021-08-21T16:27:13Z">
                <w:pPr>
                  <w:pStyle w:val="9"/>
                  <w:spacing w:before="104"/>
                  <w:ind w:left="107"/>
                </w:pPr>
              </w:pPrChange>
            </w:pPr>
            <w:del w:id="2564" w:author="碧海蓝天" w:date="2021-08-21T16:27:12Z">
              <w:r>
                <w:rPr>
                  <w:sz w:val="21"/>
                </w:rPr>
                <w:delText xml:space="preserve">指不同视频档案类型的代号 </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0" w:hRule="atLeast"/>
          <w:del w:id="2565" w:author="碧海蓝天" w:date="2021-08-21T16:27:12Z"/>
        </w:trPr>
        <w:tc>
          <w:tcPr>
            <w:tcW w:w="1368" w:type="dxa"/>
            <w:vMerge w:val="continue"/>
            <w:tcBorders>
              <w:top w:val="nil"/>
            </w:tcBorders>
          </w:tcPr>
          <w:p>
            <w:pPr>
              <w:pStyle w:val="3"/>
              <w:spacing w:before="11"/>
              <w:rPr>
                <w:del w:id="2567" w:author="碧海蓝天" w:date="2021-08-21T16:27:12Z"/>
                <w:sz w:val="2"/>
                <w:szCs w:val="2"/>
              </w:rPr>
              <w:pPrChange w:id="2566" w:author="碧海蓝天" w:date="2021-08-21T16:27:12Z">
                <w:pPr/>
              </w:pPrChange>
            </w:pPr>
          </w:p>
        </w:tc>
        <w:tc>
          <w:tcPr>
            <w:tcW w:w="1621" w:type="dxa"/>
          </w:tcPr>
          <w:p>
            <w:pPr>
              <w:pStyle w:val="3"/>
              <w:spacing w:before="11"/>
              <w:ind w:left="107"/>
              <w:rPr>
                <w:del w:id="2569" w:author="碧海蓝天" w:date="2021-08-21T16:27:12Z"/>
                <w:sz w:val="21"/>
              </w:rPr>
              <w:pPrChange w:id="2568" w:author="碧海蓝天" w:date="2021-08-21T16:27:13Z">
                <w:pPr>
                  <w:pStyle w:val="9"/>
                  <w:spacing w:before="104"/>
                  <w:ind w:left="107"/>
                </w:pPr>
              </w:pPrChange>
            </w:pPr>
            <w:del w:id="2570" w:author="碧海蓝天" w:date="2021-08-21T16:27:12Z">
              <w:r>
                <w:rPr>
                  <w:sz w:val="21"/>
                </w:rPr>
                <w:delText xml:space="preserve">年度 </w:delText>
              </w:r>
            </w:del>
          </w:p>
        </w:tc>
        <w:tc>
          <w:tcPr>
            <w:tcW w:w="6121" w:type="dxa"/>
          </w:tcPr>
          <w:p>
            <w:pPr>
              <w:pStyle w:val="3"/>
              <w:spacing w:before="11"/>
              <w:ind w:left="107"/>
              <w:rPr>
                <w:del w:id="2572" w:author="碧海蓝天" w:date="2021-08-21T16:27:12Z"/>
                <w:sz w:val="21"/>
              </w:rPr>
              <w:pPrChange w:id="2571" w:author="碧海蓝天" w:date="2021-08-21T16:27:13Z">
                <w:pPr>
                  <w:pStyle w:val="9"/>
                  <w:spacing w:before="104"/>
                  <w:ind w:left="107"/>
                </w:pPr>
              </w:pPrChange>
            </w:pPr>
            <w:del w:id="2573" w:author="碧海蓝天" w:date="2021-08-21T16:27:12Z">
              <w:r>
                <w:rPr>
                  <w:sz w:val="21"/>
                </w:rPr>
                <w:delText xml:space="preserve">指视频档案形成年度 </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2" w:hRule="atLeast"/>
          <w:del w:id="2574" w:author="碧海蓝天" w:date="2021-08-21T16:27:12Z"/>
        </w:trPr>
        <w:tc>
          <w:tcPr>
            <w:tcW w:w="1368" w:type="dxa"/>
            <w:vMerge w:val="continue"/>
            <w:tcBorders>
              <w:top w:val="nil"/>
            </w:tcBorders>
          </w:tcPr>
          <w:p>
            <w:pPr>
              <w:pStyle w:val="3"/>
              <w:spacing w:before="11"/>
              <w:rPr>
                <w:del w:id="2576" w:author="碧海蓝天" w:date="2021-08-21T16:27:12Z"/>
                <w:sz w:val="2"/>
                <w:szCs w:val="2"/>
              </w:rPr>
              <w:pPrChange w:id="2575" w:author="碧海蓝天" w:date="2021-08-21T16:27:12Z">
                <w:pPr/>
              </w:pPrChange>
            </w:pPr>
          </w:p>
        </w:tc>
        <w:tc>
          <w:tcPr>
            <w:tcW w:w="1621" w:type="dxa"/>
          </w:tcPr>
          <w:p>
            <w:pPr>
              <w:pStyle w:val="3"/>
              <w:spacing w:before="11"/>
              <w:ind w:left="107"/>
              <w:rPr>
                <w:del w:id="2578" w:author="碧海蓝天" w:date="2021-08-21T16:27:12Z"/>
                <w:sz w:val="21"/>
              </w:rPr>
              <w:pPrChange w:id="2577" w:author="碧海蓝天" w:date="2021-08-21T16:27:13Z">
                <w:pPr>
                  <w:pStyle w:val="9"/>
                  <w:spacing w:before="107"/>
                  <w:ind w:left="107"/>
                </w:pPr>
              </w:pPrChange>
            </w:pPr>
            <w:del w:id="2579" w:author="碧海蓝天" w:date="2021-08-21T16:27:12Z">
              <w:r>
                <w:rPr>
                  <w:sz w:val="21"/>
                </w:rPr>
                <w:delText xml:space="preserve">文件顺序号 </w:delText>
              </w:r>
            </w:del>
          </w:p>
        </w:tc>
        <w:tc>
          <w:tcPr>
            <w:tcW w:w="6121" w:type="dxa"/>
          </w:tcPr>
          <w:p>
            <w:pPr>
              <w:pStyle w:val="3"/>
              <w:spacing w:before="11"/>
              <w:ind w:left="107"/>
              <w:rPr>
                <w:del w:id="2581" w:author="碧海蓝天" w:date="2021-08-21T16:27:12Z"/>
                <w:sz w:val="21"/>
              </w:rPr>
              <w:pPrChange w:id="2580" w:author="碧海蓝天" w:date="2021-08-21T16:27:13Z">
                <w:pPr>
                  <w:pStyle w:val="9"/>
                  <w:spacing w:before="107"/>
                  <w:ind w:left="107"/>
                </w:pPr>
              </w:pPrChange>
            </w:pPr>
            <w:del w:id="2582" w:author="碧海蓝天" w:date="2021-08-21T16:27:12Z">
              <w:r>
                <w:rPr>
                  <w:sz w:val="21"/>
                </w:rPr>
                <w:delText xml:space="preserve">指同一类视频文件的流水号    </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2" w:hRule="atLeast"/>
          <w:del w:id="2583" w:author="碧海蓝天" w:date="2021-08-21T16:27:12Z"/>
        </w:trPr>
        <w:tc>
          <w:tcPr>
            <w:tcW w:w="1368" w:type="dxa"/>
            <w:vMerge w:val="continue"/>
            <w:tcBorders>
              <w:top w:val="nil"/>
            </w:tcBorders>
          </w:tcPr>
          <w:p>
            <w:pPr>
              <w:pStyle w:val="3"/>
              <w:spacing w:before="11"/>
              <w:rPr>
                <w:del w:id="2585" w:author="碧海蓝天" w:date="2021-08-21T16:27:12Z"/>
                <w:sz w:val="2"/>
                <w:szCs w:val="2"/>
              </w:rPr>
              <w:pPrChange w:id="2584" w:author="碧海蓝天" w:date="2021-08-21T16:27:12Z">
                <w:pPr/>
              </w:pPrChange>
            </w:pPr>
          </w:p>
        </w:tc>
        <w:tc>
          <w:tcPr>
            <w:tcW w:w="1621" w:type="dxa"/>
          </w:tcPr>
          <w:p>
            <w:pPr>
              <w:pStyle w:val="3"/>
              <w:spacing w:before="11"/>
              <w:ind w:left="107"/>
              <w:rPr>
                <w:del w:id="2587" w:author="碧海蓝天" w:date="2021-08-21T16:27:12Z"/>
                <w:sz w:val="21"/>
              </w:rPr>
              <w:pPrChange w:id="2586" w:author="碧海蓝天" w:date="2021-08-21T16:27:13Z">
                <w:pPr>
                  <w:pStyle w:val="9"/>
                  <w:spacing w:before="106"/>
                  <w:ind w:left="107"/>
                </w:pPr>
              </w:pPrChange>
            </w:pPr>
            <w:del w:id="2588" w:author="碧海蓝天" w:date="2021-08-21T16:27:12Z">
              <w:r>
                <w:rPr>
                  <w:sz w:val="21"/>
                </w:rPr>
                <w:delText xml:space="preserve">保管期限 </w:delText>
              </w:r>
            </w:del>
          </w:p>
        </w:tc>
        <w:tc>
          <w:tcPr>
            <w:tcW w:w="6121" w:type="dxa"/>
          </w:tcPr>
          <w:p>
            <w:pPr>
              <w:pStyle w:val="3"/>
              <w:spacing w:before="11"/>
              <w:ind w:left="107"/>
              <w:rPr>
                <w:del w:id="2590" w:author="碧海蓝天" w:date="2021-08-21T16:27:12Z"/>
                <w:sz w:val="21"/>
              </w:rPr>
              <w:pPrChange w:id="2589" w:author="碧海蓝天" w:date="2021-08-21T16:27:13Z">
                <w:pPr>
                  <w:pStyle w:val="9"/>
                  <w:spacing w:before="106"/>
                  <w:ind w:left="107"/>
                </w:pPr>
              </w:pPrChange>
            </w:pPr>
            <w:del w:id="2591" w:author="碧海蓝天" w:date="2021-08-21T16:27:12Z">
              <w:r>
                <w:rPr>
                  <w:sz w:val="21"/>
                </w:rPr>
                <w:delText xml:space="preserve">指视频档案保存时间 </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2" w:hRule="atLeast"/>
          <w:del w:id="2592" w:author="碧海蓝天" w:date="2021-08-21T16:27:12Z"/>
        </w:trPr>
        <w:tc>
          <w:tcPr>
            <w:tcW w:w="1368" w:type="dxa"/>
            <w:vMerge w:val="continue"/>
            <w:tcBorders>
              <w:top w:val="nil"/>
            </w:tcBorders>
          </w:tcPr>
          <w:p>
            <w:pPr>
              <w:pStyle w:val="3"/>
              <w:spacing w:before="11"/>
              <w:rPr>
                <w:del w:id="2594" w:author="碧海蓝天" w:date="2021-08-21T16:27:12Z"/>
                <w:sz w:val="2"/>
                <w:szCs w:val="2"/>
              </w:rPr>
              <w:pPrChange w:id="2593" w:author="碧海蓝天" w:date="2021-08-21T16:27:12Z">
                <w:pPr/>
              </w:pPrChange>
            </w:pPr>
          </w:p>
        </w:tc>
        <w:tc>
          <w:tcPr>
            <w:tcW w:w="1621" w:type="dxa"/>
          </w:tcPr>
          <w:p>
            <w:pPr>
              <w:pStyle w:val="3"/>
              <w:spacing w:before="11"/>
              <w:ind w:left="107"/>
              <w:rPr>
                <w:del w:id="2596" w:author="碧海蓝天" w:date="2021-08-21T16:27:12Z"/>
                <w:sz w:val="21"/>
              </w:rPr>
              <w:pPrChange w:id="2595" w:author="碧海蓝天" w:date="2021-08-21T16:27:13Z">
                <w:pPr>
                  <w:pStyle w:val="9"/>
                  <w:spacing w:before="106"/>
                  <w:ind w:left="107"/>
                </w:pPr>
              </w:pPrChange>
            </w:pPr>
            <w:del w:id="2597" w:author="碧海蓝天" w:date="2021-08-21T16:27:12Z">
              <w:r>
                <w:rPr>
                  <w:sz w:val="21"/>
                </w:rPr>
                <w:delText xml:space="preserve">密级 </w:delText>
              </w:r>
            </w:del>
          </w:p>
        </w:tc>
        <w:tc>
          <w:tcPr>
            <w:tcW w:w="6121" w:type="dxa"/>
          </w:tcPr>
          <w:p>
            <w:pPr>
              <w:pStyle w:val="3"/>
              <w:spacing w:before="11"/>
              <w:ind w:left="107"/>
              <w:rPr>
                <w:del w:id="2599" w:author="碧海蓝天" w:date="2021-08-21T16:27:12Z"/>
                <w:sz w:val="21"/>
              </w:rPr>
              <w:pPrChange w:id="2598" w:author="碧海蓝天" w:date="2021-08-21T16:27:13Z">
                <w:pPr>
                  <w:pStyle w:val="9"/>
                  <w:spacing w:before="106"/>
                  <w:ind w:left="107"/>
                </w:pPr>
              </w:pPrChange>
            </w:pPr>
            <w:del w:id="2600" w:author="碧海蓝天" w:date="2021-08-21T16:27:12Z">
              <w:r>
                <w:rPr>
                  <w:sz w:val="21"/>
                </w:rPr>
                <w:delText xml:space="preserve">指视频档案保密程度的标识 </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2" w:hRule="atLeast"/>
          <w:del w:id="2601" w:author="碧海蓝天" w:date="2021-08-21T16:27:12Z"/>
        </w:trPr>
        <w:tc>
          <w:tcPr>
            <w:tcW w:w="1368" w:type="dxa"/>
            <w:vMerge w:val="continue"/>
            <w:tcBorders>
              <w:top w:val="nil"/>
            </w:tcBorders>
          </w:tcPr>
          <w:p>
            <w:pPr>
              <w:pStyle w:val="3"/>
              <w:spacing w:before="11"/>
              <w:rPr>
                <w:del w:id="2603" w:author="碧海蓝天" w:date="2021-08-21T16:27:12Z"/>
                <w:sz w:val="2"/>
                <w:szCs w:val="2"/>
              </w:rPr>
              <w:pPrChange w:id="2602" w:author="碧海蓝天" w:date="2021-08-21T16:27:12Z">
                <w:pPr/>
              </w:pPrChange>
            </w:pPr>
          </w:p>
        </w:tc>
        <w:tc>
          <w:tcPr>
            <w:tcW w:w="1621" w:type="dxa"/>
          </w:tcPr>
          <w:p>
            <w:pPr>
              <w:pStyle w:val="3"/>
              <w:spacing w:before="11"/>
              <w:ind w:left="107"/>
              <w:rPr>
                <w:del w:id="2605" w:author="碧海蓝天" w:date="2021-08-21T16:27:12Z"/>
                <w:sz w:val="21"/>
              </w:rPr>
              <w:pPrChange w:id="2604" w:author="碧海蓝天" w:date="2021-08-21T16:27:13Z">
                <w:pPr>
                  <w:pStyle w:val="9"/>
                  <w:spacing w:before="104"/>
                  <w:ind w:left="107"/>
                </w:pPr>
              </w:pPrChange>
            </w:pPr>
            <w:del w:id="2606" w:author="碧海蓝天" w:date="2021-08-21T16:27:12Z">
              <w:r>
                <w:rPr>
                  <w:sz w:val="21"/>
                </w:rPr>
                <w:delText xml:space="preserve">整理人 </w:delText>
              </w:r>
            </w:del>
          </w:p>
        </w:tc>
        <w:tc>
          <w:tcPr>
            <w:tcW w:w="6121" w:type="dxa"/>
          </w:tcPr>
          <w:p>
            <w:pPr>
              <w:pStyle w:val="3"/>
              <w:spacing w:before="11"/>
              <w:ind w:left="107"/>
              <w:rPr>
                <w:del w:id="2608" w:author="碧海蓝天" w:date="2021-08-21T16:27:12Z"/>
                <w:sz w:val="21"/>
              </w:rPr>
              <w:pPrChange w:id="2607" w:author="碧海蓝天" w:date="2021-08-21T16:27:13Z">
                <w:pPr>
                  <w:pStyle w:val="9"/>
                  <w:spacing w:before="104"/>
                  <w:ind w:left="107"/>
                </w:pPr>
              </w:pPrChange>
            </w:pPr>
            <w:del w:id="2609" w:author="碧海蓝天" w:date="2021-08-21T16:27:12Z">
              <w:r>
                <w:rPr>
                  <w:sz w:val="21"/>
                </w:rPr>
                <w:delText xml:space="preserve">指视频档案整理责任人 </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2" w:hRule="atLeast"/>
          <w:del w:id="2610" w:author="碧海蓝天" w:date="2021-08-21T16:27:12Z"/>
        </w:trPr>
        <w:tc>
          <w:tcPr>
            <w:tcW w:w="1368" w:type="dxa"/>
            <w:vMerge w:val="continue"/>
            <w:tcBorders>
              <w:top w:val="nil"/>
            </w:tcBorders>
          </w:tcPr>
          <w:p>
            <w:pPr>
              <w:pStyle w:val="3"/>
              <w:spacing w:before="11"/>
              <w:rPr>
                <w:del w:id="2612" w:author="碧海蓝天" w:date="2021-08-21T16:27:12Z"/>
                <w:sz w:val="2"/>
                <w:szCs w:val="2"/>
              </w:rPr>
              <w:pPrChange w:id="2611" w:author="碧海蓝天" w:date="2021-08-21T16:27:12Z">
                <w:pPr/>
              </w:pPrChange>
            </w:pPr>
          </w:p>
        </w:tc>
        <w:tc>
          <w:tcPr>
            <w:tcW w:w="1621" w:type="dxa"/>
          </w:tcPr>
          <w:p>
            <w:pPr>
              <w:pStyle w:val="3"/>
              <w:spacing w:before="11"/>
              <w:ind w:left="107"/>
              <w:rPr>
                <w:del w:id="2614" w:author="碧海蓝天" w:date="2021-08-21T16:27:12Z"/>
                <w:sz w:val="21"/>
              </w:rPr>
              <w:pPrChange w:id="2613" w:author="碧海蓝天" w:date="2021-08-21T16:27:13Z">
                <w:pPr>
                  <w:pStyle w:val="9"/>
                  <w:spacing w:before="104"/>
                  <w:ind w:left="107"/>
                </w:pPr>
              </w:pPrChange>
            </w:pPr>
            <w:del w:id="2615" w:author="碧海蓝天" w:date="2021-08-21T16:27:12Z">
              <w:r>
                <w:rPr>
                  <w:sz w:val="21"/>
                </w:rPr>
                <w:delText xml:space="preserve">审核人 </w:delText>
              </w:r>
            </w:del>
          </w:p>
        </w:tc>
        <w:tc>
          <w:tcPr>
            <w:tcW w:w="6121" w:type="dxa"/>
          </w:tcPr>
          <w:p>
            <w:pPr>
              <w:pStyle w:val="3"/>
              <w:spacing w:before="11"/>
              <w:ind w:left="107"/>
              <w:rPr>
                <w:del w:id="2617" w:author="碧海蓝天" w:date="2021-08-21T16:27:12Z"/>
                <w:sz w:val="21"/>
              </w:rPr>
              <w:pPrChange w:id="2616" w:author="碧海蓝天" w:date="2021-08-21T16:27:13Z">
                <w:pPr>
                  <w:pStyle w:val="9"/>
                  <w:spacing w:before="104"/>
                  <w:ind w:left="107"/>
                </w:pPr>
              </w:pPrChange>
            </w:pPr>
            <w:del w:id="2618" w:author="碧海蓝天" w:date="2021-08-21T16:27:12Z">
              <w:r>
                <w:rPr>
                  <w:sz w:val="21"/>
                </w:rPr>
                <w:delText xml:space="preserve">指审核视频档案整理质量的责任人 </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0" w:hRule="atLeast"/>
          <w:del w:id="2619" w:author="碧海蓝天" w:date="2021-08-21T16:27:12Z"/>
        </w:trPr>
        <w:tc>
          <w:tcPr>
            <w:tcW w:w="1368" w:type="dxa"/>
            <w:vMerge w:val="continue"/>
            <w:tcBorders>
              <w:top w:val="nil"/>
            </w:tcBorders>
          </w:tcPr>
          <w:p>
            <w:pPr>
              <w:pStyle w:val="3"/>
              <w:spacing w:before="11"/>
              <w:rPr>
                <w:del w:id="2621" w:author="碧海蓝天" w:date="2021-08-21T16:27:12Z"/>
                <w:sz w:val="2"/>
                <w:szCs w:val="2"/>
              </w:rPr>
              <w:pPrChange w:id="2620" w:author="碧海蓝天" w:date="2021-08-21T16:27:12Z">
                <w:pPr/>
              </w:pPrChange>
            </w:pPr>
          </w:p>
        </w:tc>
        <w:tc>
          <w:tcPr>
            <w:tcW w:w="1621" w:type="dxa"/>
          </w:tcPr>
          <w:p>
            <w:pPr>
              <w:pStyle w:val="3"/>
              <w:spacing w:before="11"/>
              <w:ind w:left="107"/>
              <w:rPr>
                <w:del w:id="2623" w:author="碧海蓝天" w:date="2021-08-21T16:27:12Z"/>
                <w:sz w:val="21"/>
              </w:rPr>
              <w:pPrChange w:id="2622" w:author="碧海蓝天" w:date="2021-08-21T16:27:13Z">
                <w:pPr>
                  <w:pStyle w:val="9"/>
                  <w:spacing w:before="104"/>
                  <w:ind w:left="107"/>
                </w:pPr>
              </w:pPrChange>
            </w:pPr>
            <w:del w:id="2624" w:author="碧海蓝天" w:date="2021-08-21T16:27:12Z">
              <w:r>
                <w:rPr>
                  <w:sz w:val="21"/>
                </w:rPr>
                <w:delText xml:space="preserve">参见号 </w:delText>
              </w:r>
            </w:del>
          </w:p>
        </w:tc>
        <w:tc>
          <w:tcPr>
            <w:tcW w:w="6121" w:type="dxa"/>
          </w:tcPr>
          <w:p>
            <w:pPr>
              <w:pStyle w:val="3"/>
              <w:spacing w:before="11"/>
              <w:ind w:left="107"/>
              <w:rPr>
                <w:del w:id="2626" w:author="碧海蓝天" w:date="2021-08-21T16:27:12Z"/>
                <w:sz w:val="21"/>
              </w:rPr>
              <w:pPrChange w:id="2625" w:author="碧海蓝天" w:date="2021-08-21T16:27:13Z">
                <w:pPr>
                  <w:pStyle w:val="9"/>
                  <w:spacing w:before="104"/>
                  <w:ind w:left="107"/>
                </w:pPr>
              </w:pPrChange>
            </w:pPr>
            <w:del w:id="2627" w:author="碧海蓝天" w:date="2021-08-21T16:27:12Z">
              <w:r>
                <w:rPr>
                  <w:sz w:val="21"/>
                </w:rPr>
                <w:delText xml:space="preserve">指与视频档案内容相关的其他载体类型档案的档号 </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0" w:hRule="atLeast"/>
          <w:del w:id="2628" w:author="碧海蓝天" w:date="2021-08-21T16:27:12Z"/>
        </w:trPr>
        <w:tc>
          <w:tcPr>
            <w:tcW w:w="1368" w:type="dxa"/>
            <w:vMerge w:val="continue"/>
            <w:tcBorders>
              <w:top w:val="nil"/>
            </w:tcBorders>
          </w:tcPr>
          <w:p>
            <w:pPr>
              <w:pStyle w:val="3"/>
              <w:spacing w:before="11"/>
              <w:rPr>
                <w:del w:id="2630" w:author="碧海蓝天" w:date="2021-08-21T16:27:12Z"/>
                <w:sz w:val="2"/>
                <w:szCs w:val="2"/>
              </w:rPr>
              <w:pPrChange w:id="2629" w:author="碧海蓝天" w:date="2021-08-21T16:27:12Z">
                <w:pPr/>
              </w:pPrChange>
            </w:pPr>
          </w:p>
        </w:tc>
        <w:tc>
          <w:tcPr>
            <w:tcW w:w="1621" w:type="dxa"/>
            <w:tcBorders>
              <w:bottom w:val="single" w:color="000000" w:sz="6" w:space="0"/>
            </w:tcBorders>
          </w:tcPr>
          <w:p>
            <w:pPr>
              <w:pStyle w:val="3"/>
              <w:spacing w:before="11"/>
              <w:ind w:left="107"/>
              <w:rPr>
                <w:del w:id="2632" w:author="碧海蓝天" w:date="2021-08-21T16:27:12Z"/>
                <w:sz w:val="21"/>
              </w:rPr>
              <w:pPrChange w:id="2631" w:author="碧海蓝天" w:date="2021-08-21T16:27:13Z">
                <w:pPr>
                  <w:pStyle w:val="9"/>
                  <w:spacing w:before="106"/>
                  <w:ind w:left="107"/>
                </w:pPr>
              </w:pPrChange>
            </w:pPr>
            <w:del w:id="2633" w:author="碧海蓝天" w:date="2021-08-21T16:27:12Z">
              <w:r>
                <w:rPr>
                  <w:sz w:val="21"/>
                </w:rPr>
                <w:delText xml:space="preserve">库位号 </w:delText>
              </w:r>
            </w:del>
          </w:p>
        </w:tc>
        <w:tc>
          <w:tcPr>
            <w:tcW w:w="6121" w:type="dxa"/>
            <w:tcBorders>
              <w:bottom w:val="single" w:color="000000" w:sz="6" w:space="0"/>
            </w:tcBorders>
          </w:tcPr>
          <w:p>
            <w:pPr>
              <w:pStyle w:val="3"/>
              <w:spacing w:before="11"/>
              <w:ind w:left="107"/>
              <w:rPr>
                <w:del w:id="2635" w:author="碧海蓝天" w:date="2021-08-21T16:27:12Z"/>
                <w:sz w:val="21"/>
              </w:rPr>
              <w:pPrChange w:id="2634" w:author="碧海蓝天" w:date="2021-08-21T16:27:13Z">
                <w:pPr>
                  <w:pStyle w:val="9"/>
                  <w:spacing w:before="106"/>
                  <w:ind w:left="107"/>
                </w:pPr>
              </w:pPrChange>
            </w:pPr>
            <w:del w:id="2636" w:author="碧海蓝天" w:date="2021-08-21T16:27:12Z">
              <w:r>
                <w:rPr>
                  <w:sz w:val="21"/>
                </w:rPr>
                <w:delText xml:space="preserve">指视频档案载体馆藏位置代号 </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0" w:hRule="atLeast"/>
          <w:del w:id="2637" w:author="碧海蓝天" w:date="2021-08-21T16:27:12Z"/>
        </w:trPr>
        <w:tc>
          <w:tcPr>
            <w:tcW w:w="1368" w:type="dxa"/>
            <w:vMerge w:val="continue"/>
            <w:tcBorders>
              <w:top w:val="nil"/>
            </w:tcBorders>
          </w:tcPr>
          <w:p>
            <w:pPr>
              <w:pStyle w:val="3"/>
              <w:spacing w:before="11"/>
              <w:rPr>
                <w:del w:id="2639" w:author="碧海蓝天" w:date="2021-08-21T16:27:12Z"/>
                <w:sz w:val="2"/>
                <w:szCs w:val="2"/>
              </w:rPr>
              <w:pPrChange w:id="2638" w:author="碧海蓝天" w:date="2021-08-21T16:27:12Z">
                <w:pPr/>
              </w:pPrChange>
            </w:pPr>
          </w:p>
        </w:tc>
        <w:tc>
          <w:tcPr>
            <w:tcW w:w="1621" w:type="dxa"/>
            <w:tcBorders>
              <w:top w:val="single" w:color="000000" w:sz="6" w:space="0"/>
            </w:tcBorders>
          </w:tcPr>
          <w:p>
            <w:pPr>
              <w:pStyle w:val="3"/>
              <w:spacing w:before="11"/>
              <w:ind w:left="107"/>
              <w:rPr>
                <w:del w:id="2641" w:author="碧海蓝天" w:date="2021-08-21T16:27:12Z"/>
                <w:sz w:val="21"/>
              </w:rPr>
              <w:pPrChange w:id="2640" w:author="碧海蓝天" w:date="2021-08-21T16:27:13Z">
                <w:pPr>
                  <w:pStyle w:val="9"/>
                  <w:spacing w:before="104"/>
                  <w:ind w:left="107"/>
                </w:pPr>
              </w:pPrChange>
            </w:pPr>
            <w:del w:id="2642" w:author="碧海蓝天" w:date="2021-08-21T16:27:12Z">
              <w:r>
                <w:rPr>
                  <w:sz w:val="21"/>
                </w:rPr>
                <w:delText xml:space="preserve">备注 </w:delText>
              </w:r>
            </w:del>
          </w:p>
        </w:tc>
        <w:tc>
          <w:tcPr>
            <w:tcW w:w="6121" w:type="dxa"/>
            <w:tcBorders>
              <w:top w:val="single" w:color="000000" w:sz="6" w:space="0"/>
            </w:tcBorders>
          </w:tcPr>
          <w:p>
            <w:pPr>
              <w:pStyle w:val="3"/>
              <w:spacing w:before="11"/>
              <w:ind w:left="107"/>
              <w:rPr>
                <w:del w:id="2644" w:author="碧海蓝天" w:date="2021-08-21T16:27:12Z"/>
                <w:sz w:val="21"/>
              </w:rPr>
              <w:pPrChange w:id="2643" w:author="碧海蓝天" w:date="2021-08-21T16:27:13Z">
                <w:pPr>
                  <w:pStyle w:val="9"/>
                  <w:spacing w:before="104"/>
                  <w:ind w:left="107"/>
                </w:pPr>
              </w:pPrChange>
            </w:pPr>
            <w:del w:id="2645" w:author="碧海蓝天" w:date="2021-08-21T16:27:12Z">
              <w:r>
                <w:rPr>
                  <w:w w:val="100"/>
                  <w:sz w:val="21"/>
                </w:rPr>
                <w:delText xml:space="preserve"> </w:delText>
              </w:r>
            </w:del>
          </w:p>
        </w:tc>
      </w:tr>
    </w:tbl>
    <w:p>
      <w:pPr>
        <w:pStyle w:val="3"/>
        <w:spacing w:before="11" w:after="0"/>
        <w:rPr>
          <w:del w:id="2647" w:author="碧海蓝天" w:date="2021-08-21T16:27:12Z"/>
          <w:sz w:val="21"/>
        </w:rPr>
        <w:sectPr>
          <w:type w:val="continuous"/>
          <w:pgSz w:w="11910" w:h="16840"/>
          <w:pgMar w:top="1580" w:right="900" w:bottom="280" w:left="1200" w:header="720" w:footer="720" w:gutter="0"/>
          <w:cols w:space="720" w:num="1"/>
        </w:sectPr>
        <w:pPrChange w:id="2646" w:author="碧海蓝天" w:date="2021-08-21T16:27:12Z">
          <w:pPr>
            <w:spacing w:after="0"/>
          </w:pPr>
        </w:pPrChange>
      </w:pPr>
    </w:p>
    <w:p>
      <w:pPr>
        <w:pStyle w:val="3"/>
        <w:spacing w:before="11"/>
        <w:ind w:left="218" w:right="0" w:firstLine="0"/>
        <w:jc w:val="left"/>
        <w:rPr>
          <w:del w:id="2649" w:author="碧海蓝天" w:date="2021-08-21T16:27:12Z"/>
          <w:b/>
          <w:sz w:val="24"/>
        </w:rPr>
        <w:pPrChange w:id="2648" w:author="碧海蓝天" w:date="2021-08-21T16:27:13Z">
          <w:pPr>
            <w:spacing w:before="43"/>
            <w:ind w:left="218" w:right="0" w:firstLine="0"/>
            <w:jc w:val="left"/>
          </w:pPr>
        </w:pPrChange>
      </w:pPr>
      <w:del w:id="2650" w:author="碧海蓝天" w:date="2021-08-21T16:27:12Z">
        <w:r>
          <w:rPr>
            <w:b/>
            <w:sz w:val="24"/>
          </w:rPr>
          <w:delText xml:space="preserve">附录 E </w:delText>
        </w:r>
      </w:del>
    </w:p>
    <w:p>
      <w:pPr>
        <w:pStyle w:val="3"/>
        <w:spacing w:before="11"/>
        <w:rPr>
          <w:del w:id="2651" w:author="碧海蓝天" w:date="2021-08-21T16:27:12Z"/>
          <w:b/>
          <w:sz w:val="35"/>
        </w:rPr>
      </w:pPr>
      <w:del w:id="2652" w:author="碧海蓝天" w:date="2021-08-21T16:27:12Z">
        <w:r>
          <w:rPr/>
          <w:br w:type="column"/>
        </w:r>
      </w:del>
    </w:p>
    <w:p>
      <w:pPr>
        <w:pStyle w:val="3"/>
        <w:spacing w:before="11"/>
        <w:ind w:left="218" w:right="0" w:firstLine="0"/>
        <w:jc w:val="left"/>
        <w:rPr>
          <w:del w:id="2654" w:author="碧海蓝天" w:date="2021-08-21T16:27:12Z"/>
          <w:b/>
          <w:sz w:val="32"/>
        </w:rPr>
        <w:pPrChange w:id="2653" w:author="碧海蓝天" w:date="2021-08-21T16:27:13Z">
          <w:pPr>
            <w:spacing w:before="0"/>
            <w:ind w:left="218" w:right="0" w:firstLine="0"/>
            <w:jc w:val="left"/>
          </w:pPr>
        </w:pPrChange>
      </w:pPr>
      <w:del w:id="2655" w:author="碧海蓝天" w:date="2021-08-21T16:27:12Z">
        <w:r>
          <w:rPr>
            <w:b/>
            <w:sz w:val="32"/>
          </w:rPr>
          <w:delText>音频档案著录项</w:delText>
        </w:r>
      </w:del>
      <w:del w:id="2656" w:author="碧海蓝天" w:date="2021-08-21T16:27:12Z">
        <w:r>
          <w:rPr>
            <w:b/>
            <w:w w:val="98"/>
            <w:sz w:val="32"/>
          </w:rPr>
          <w:delText xml:space="preserve"> </w:delText>
        </w:r>
      </w:del>
    </w:p>
    <w:p>
      <w:pPr>
        <w:pStyle w:val="3"/>
        <w:spacing w:before="11" w:after="0"/>
        <w:jc w:val="left"/>
        <w:rPr>
          <w:del w:id="2658" w:author="碧海蓝天" w:date="2021-08-21T16:27:12Z"/>
          <w:sz w:val="32"/>
        </w:rPr>
        <w:sectPr>
          <w:pgSz w:w="11910" w:h="16840"/>
          <w:pgMar w:top="1360" w:right="900" w:bottom="1240" w:left="1200" w:header="0" w:footer="1051" w:gutter="0"/>
          <w:cols w:equalWidth="0" w:num="2">
            <w:col w:w="1042" w:space="2511"/>
            <w:col w:w="6257"/>
          </w:cols>
        </w:sectPr>
        <w:pPrChange w:id="2657" w:author="碧海蓝天" w:date="2021-08-21T16:27:13Z">
          <w:pPr>
            <w:spacing w:after="0"/>
            <w:jc w:val="left"/>
          </w:pPr>
        </w:pPrChange>
      </w:pPr>
    </w:p>
    <w:p>
      <w:pPr>
        <w:pStyle w:val="3"/>
        <w:spacing w:before="11"/>
        <w:rPr>
          <w:del w:id="2660" w:author="碧海蓝天" w:date="2021-08-21T16:27:12Z"/>
          <w:b/>
          <w:sz w:val="8"/>
        </w:rPr>
        <w:pPrChange w:id="2659" w:author="碧海蓝天" w:date="2021-08-21T16:27:12Z">
          <w:pPr>
            <w:pStyle w:val="3"/>
            <w:spacing w:before="4"/>
          </w:pPr>
        </w:pPrChange>
      </w:pPr>
      <w:del w:id="2661" w:author="碧海蓝天" w:date="2021-08-21T16:27:12Z">
        <w:r>
          <w:rPr/>
          <w:drawing>
            <wp:anchor distT="0" distB="0" distL="0" distR="0" simplePos="0" relativeHeight="251670528" behindDoc="1" locked="0" layoutInCell="1" allowOverlap="1">
              <wp:simplePos x="0" y="0"/>
              <wp:positionH relativeFrom="page">
                <wp:posOffset>2232660</wp:posOffset>
              </wp:positionH>
              <wp:positionV relativeFrom="page">
                <wp:posOffset>3630930</wp:posOffset>
              </wp:positionV>
              <wp:extent cx="3352800" cy="3333750"/>
              <wp:effectExtent l="0" t="0" r="0" b="0"/>
              <wp:wrapNone/>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png"/>
                      <pic:cNvPicPr>
                        <a:picLocks noChangeAspect="1"/>
                      </pic:cNvPicPr>
                    </pic:nvPicPr>
                    <pic:blipFill>
                      <a:blip r:embed="rId10" cstate="print"/>
                      <a:stretch>
                        <a:fillRect/>
                      </a:stretch>
                    </pic:blipFill>
                    <pic:spPr>
                      <a:xfrm>
                        <a:off x="0" y="0"/>
                        <a:ext cx="3352800" cy="3333750"/>
                      </a:xfrm>
                      <a:prstGeom prst="rect">
                        <a:avLst/>
                      </a:prstGeom>
                    </pic:spPr>
                  </pic:pic>
                </a:graphicData>
              </a:graphic>
            </wp:anchor>
          </w:drawing>
        </w:r>
      </w:del>
    </w:p>
    <w:tbl>
      <w:tblPr>
        <w:tblStyle w:val="5"/>
        <w:tblW w:w="0" w:type="auto"/>
        <w:tblInd w:w="34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8"/>
        <w:gridCol w:w="1621"/>
        <w:gridCol w:w="61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69" w:hRule="atLeast"/>
          <w:del w:id="2663" w:author="碧海蓝天" w:date="2021-08-21T16:27:12Z"/>
        </w:trPr>
        <w:tc>
          <w:tcPr>
            <w:tcW w:w="2989" w:type="dxa"/>
            <w:gridSpan w:val="2"/>
          </w:tcPr>
          <w:p>
            <w:pPr>
              <w:pStyle w:val="3"/>
              <w:spacing w:before="11"/>
              <w:rPr>
                <w:del w:id="2665" w:author="碧海蓝天" w:date="2021-08-21T16:27:12Z"/>
                <w:b/>
                <w:sz w:val="15"/>
              </w:rPr>
              <w:pPrChange w:id="2664" w:author="碧海蓝天" w:date="2021-08-21T16:27:12Z">
                <w:pPr>
                  <w:pStyle w:val="9"/>
                  <w:spacing w:before="12"/>
                </w:pPr>
              </w:pPrChange>
            </w:pPr>
          </w:p>
          <w:p>
            <w:pPr>
              <w:pStyle w:val="3"/>
              <w:spacing w:before="11"/>
              <w:ind w:left="1208" w:right="1097"/>
              <w:jc w:val="center"/>
              <w:rPr>
                <w:del w:id="2667" w:author="碧海蓝天" w:date="2021-08-21T16:27:12Z"/>
                <w:b/>
                <w:sz w:val="21"/>
              </w:rPr>
              <w:pPrChange w:id="2666" w:author="碧海蓝天" w:date="2021-08-21T16:27:13Z">
                <w:pPr>
                  <w:pStyle w:val="9"/>
                  <w:spacing w:before="1"/>
                  <w:ind w:left="1208" w:right="1097"/>
                  <w:jc w:val="center"/>
                </w:pPr>
              </w:pPrChange>
            </w:pPr>
            <w:del w:id="2668" w:author="碧海蓝天" w:date="2021-08-21T16:27:12Z">
              <w:r>
                <w:rPr>
                  <w:b/>
                  <w:sz w:val="21"/>
                </w:rPr>
                <w:delText>著录项</w:delText>
              </w:r>
            </w:del>
            <w:del w:id="2669" w:author="碧海蓝天" w:date="2021-08-21T16:27:12Z">
              <w:r>
                <w:rPr>
                  <w:b/>
                  <w:w w:val="99"/>
                  <w:sz w:val="21"/>
                </w:rPr>
                <w:delText xml:space="preserve"> </w:delText>
              </w:r>
            </w:del>
          </w:p>
        </w:tc>
        <w:tc>
          <w:tcPr>
            <w:tcW w:w="6121" w:type="dxa"/>
          </w:tcPr>
          <w:p>
            <w:pPr>
              <w:pStyle w:val="3"/>
              <w:spacing w:before="11"/>
              <w:rPr>
                <w:del w:id="2671" w:author="碧海蓝天" w:date="2021-08-21T16:27:12Z"/>
                <w:b/>
                <w:sz w:val="15"/>
              </w:rPr>
              <w:pPrChange w:id="2670" w:author="碧海蓝天" w:date="2021-08-21T16:27:12Z">
                <w:pPr>
                  <w:pStyle w:val="9"/>
                  <w:spacing w:before="12"/>
                </w:pPr>
              </w:pPrChange>
            </w:pPr>
          </w:p>
          <w:p>
            <w:pPr>
              <w:pStyle w:val="3"/>
              <w:spacing w:before="11"/>
              <w:ind w:left="2721" w:right="2610"/>
              <w:jc w:val="center"/>
              <w:rPr>
                <w:del w:id="2673" w:author="碧海蓝天" w:date="2021-08-21T16:27:12Z"/>
                <w:b/>
                <w:sz w:val="21"/>
              </w:rPr>
              <w:pPrChange w:id="2672" w:author="碧海蓝天" w:date="2021-08-21T16:27:13Z">
                <w:pPr>
                  <w:pStyle w:val="9"/>
                  <w:spacing w:before="1"/>
                  <w:ind w:left="2721" w:right="2610"/>
                  <w:jc w:val="center"/>
                </w:pPr>
              </w:pPrChange>
            </w:pPr>
            <w:del w:id="2674" w:author="碧海蓝天" w:date="2021-08-21T16:27:12Z">
              <w:r>
                <w:rPr>
                  <w:b/>
                  <w:sz w:val="21"/>
                </w:rPr>
                <w:delText>释   义</w:delText>
              </w:r>
            </w:del>
            <w:del w:id="2675" w:author="碧海蓝天" w:date="2021-08-21T16:27:12Z">
              <w:r>
                <w:rPr>
                  <w:b/>
                  <w:w w:val="99"/>
                  <w:sz w:val="21"/>
                </w:rPr>
                <w:delText xml:space="preserve"> </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2" w:hRule="atLeast"/>
          <w:del w:id="2676" w:author="碧海蓝天" w:date="2021-08-21T16:27:12Z"/>
        </w:trPr>
        <w:tc>
          <w:tcPr>
            <w:tcW w:w="1368" w:type="dxa"/>
            <w:vMerge w:val="restart"/>
          </w:tcPr>
          <w:p>
            <w:pPr>
              <w:pStyle w:val="3"/>
              <w:spacing w:before="11"/>
              <w:rPr>
                <w:del w:id="2678" w:author="碧海蓝天" w:date="2021-08-21T16:27:12Z"/>
                <w:b/>
                <w:sz w:val="20"/>
              </w:rPr>
              <w:pPrChange w:id="2677" w:author="碧海蓝天" w:date="2021-08-21T16:27:12Z">
                <w:pPr>
                  <w:pStyle w:val="9"/>
                </w:pPr>
              </w:pPrChange>
            </w:pPr>
          </w:p>
          <w:p>
            <w:pPr>
              <w:pStyle w:val="3"/>
              <w:spacing w:before="11"/>
              <w:rPr>
                <w:del w:id="2680" w:author="碧海蓝天" w:date="2021-08-21T16:27:12Z"/>
                <w:b/>
                <w:sz w:val="20"/>
              </w:rPr>
              <w:pPrChange w:id="2679" w:author="碧海蓝天" w:date="2021-08-21T16:27:12Z">
                <w:pPr>
                  <w:pStyle w:val="9"/>
                </w:pPr>
              </w:pPrChange>
            </w:pPr>
          </w:p>
          <w:p>
            <w:pPr>
              <w:pStyle w:val="3"/>
              <w:spacing w:before="11"/>
              <w:rPr>
                <w:del w:id="2682" w:author="碧海蓝天" w:date="2021-08-21T16:27:12Z"/>
                <w:b/>
                <w:sz w:val="20"/>
              </w:rPr>
              <w:pPrChange w:id="2681" w:author="碧海蓝天" w:date="2021-08-21T16:27:12Z">
                <w:pPr>
                  <w:pStyle w:val="9"/>
                </w:pPr>
              </w:pPrChange>
            </w:pPr>
          </w:p>
          <w:p>
            <w:pPr>
              <w:pStyle w:val="3"/>
              <w:spacing w:before="11"/>
              <w:rPr>
                <w:del w:id="2684" w:author="碧海蓝天" w:date="2021-08-21T16:27:12Z"/>
                <w:b/>
                <w:sz w:val="20"/>
              </w:rPr>
              <w:pPrChange w:id="2683" w:author="碧海蓝天" w:date="2021-08-21T16:27:12Z">
                <w:pPr>
                  <w:pStyle w:val="9"/>
                </w:pPr>
              </w:pPrChange>
            </w:pPr>
          </w:p>
          <w:p>
            <w:pPr>
              <w:pStyle w:val="3"/>
              <w:spacing w:before="11"/>
              <w:rPr>
                <w:del w:id="2686" w:author="碧海蓝天" w:date="2021-08-21T16:27:12Z"/>
                <w:b/>
                <w:sz w:val="20"/>
              </w:rPr>
              <w:pPrChange w:id="2685" w:author="碧海蓝天" w:date="2021-08-21T16:27:12Z">
                <w:pPr>
                  <w:pStyle w:val="9"/>
                </w:pPr>
              </w:pPrChange>
            </w:pPr>
          </w:p>
          <w:p>
            <w:pPr>
              <w:pStyle w:val="3"/>
              <w:spacing w:before="11"/>
              <w:rPr>
                <w:del w:id="2688" w:author="碧海蓝天" w:date="2021-08-21T16:27:12Z"/>
                <w:b/>
                <w:sz w:val="20"/>
              </w:rPr>
              <w:pPrChange w:id="2687" w:author="碧海蓝天" w:date="2021-08-21T16:27:12Z">
                <w:pPr>
                  <w:pStyle w:val="9"/>
                </w:pPr>
              </w:pPrChange>
            </w:pPr>
          </w:p>
          <w:p>
            <w:pPr>
              <w:pStyle w:val="3"/>
              <w:spacing w:before="11"/>
              <w:rPr>
                <w:del w:id="2690" w:author="碧海蓝天" w:date="2021-08-21T16:27:12Z"/>
                <w:b/>
                <w:sz w:val="20"/>
              </w:rPr>
              <w:pPrChange w:id="2689" w:author="碧海蓝天" w:date="2021-08-21T16:27:12Z">
                <w:pPr>
                  <w:pStyle w:val="9"/>
                </w:pPr>
              </w:pPrChange>
            </w:pPr>
          </w:p>
          <w:p>
            <w:pPr>
              <w:pStyle w:val="3"/>
              <w:spacing w:before="11"/>
              <w:rPr>
                <w:del w:id="2692" w:author="碧海蓝天" w:date="2021-08-21T16:27:12Z"/>
                <w:b/>
                <w:sz w:val="20"/>
              </w:rPr>
              <w:pPrChange w:id="2691" w:author="碧海蓝天" w:date="2021-08-21T16:27:12Z">
                <w:pPr>
                  <w:pStyle w:val="9"/>
                </w:pPr>
              </w:pPrChange>
            </w:pPr>
          </w:p>
          <w:p>
            <w:pPr>
              <w:pStyle w:val="3"/>
              <w:spacing w:before="11"/>
              <w:rPr>
                <w:del w:id="2694" w:author="碧海蓝天" w:date="2021-08-21T16:27:12Z"/>
                <w:b/>
                <w:sz w:val="20"/>
              </w:rPr>
              <w:pPrChange w:id="2693" w:author="碧海蓝天" w:date="2021-08-21T16:27:12Z">
                <w:pPr>
                  <w:pStyle w:val="9"/>
                </w:pPr>
              </w:pPrChange>
            </w:pPr>
          </w:p>
          <w:p>
            <w:pPr>
              <w:pStyle w:val="3"/>
              <w:spacing w:before="11"/>
              <w:rPr>
                <w:del w:id="2696" w:author="碧海蓝天" w:date="2021-08-21T16:27:12Z"/>
                <w:b/>
                <w:sz w:val="20"/>
              </w:rPr>
              <w:pPrChange w:id="2695" w:author="碧海蓝天" w:date="2021-08-21T16:27:12Z">
                <w:pPr>
                  <w:pStyle w:val="9"/>
                </w:pPr>
              </w:pPrChange>
            </w:pPr>
          </w:p>
          <w:p>
            <w:pPr>
              <w:pStyle w:val="3"/>
              <w:spacing w:before="11"/>
              <w:rPr>
                <w:del w:id="2698" w:author="碧海蓝天" w:date="2021-08-21T16:27:12Z"/>
                <w:b/>
                <w:sz w:val="15"/>
              </w:rPr>
              <w:pPrChange w:id="2697" w:author="碧海蓝天" w:date="2021-08-21T16:27:12Z">
                <w:pPr>
                  <w:pStyle w:val="9"/>
                  <w:spacing w:before="2"/>
                </w:pPr>
              </w:pPrChange>
            </w:pPr>
          </w:p>
          <w:p>
            <w:pPr>
              <w:pStyle w:val="3"/>
              <w:spacing w:before="11"/>
              <w:ind w:left="263"/>
              <w:rPr>
                <w:del w:id="2700" w:author="碧海蓝天" w:date="2021-08-21T16:27:12Z"/>
                <w:sz w:val="21"/>
              </w:rPr>
              <w:pPrChange w:id="2699" w:author="碧海蓝天" w:date="2021-08-21T16:27:13Z">
                <w:pPr>
                  <w:pStyle w:val="9"/>
                  <w:ind w:left="263"/>
                </w:pPr>
              </w:pPrChange>
            </w:pPr>
            <w:del w:id="2701" w:author="碧海蓝天" w:date="2021-08-21T16:27:12Z">
              <w:r>
                <w:rPr>
                  <w:sz w:val="21"/>
                </w:rPr>
                <w:delText xml:space="preserve">归档著录 </w:delText>
              </w:r>
            </w:del>
          </w:p>
        </w:tc>
        <w:tc>
          <w:tcPr>
            <w:tcW w:w="1621" w:type="dxa"/>
          </w:tcPr>
          <w:p>
            <w:pPr>
              <w:pStyle w:val="3"/>
              <w:spacing w:before="11"/>
              <w:ind w:left="107"/>
              <w:rPr>
                <w:del w:id="2703" w:author="碧海蓝天" w:date="2021-08-21T16:27:12Z"/>
                <w:sz w:val="21"/>
              </w:rPr>
              <w:pPrChange w:id="2702" w:author="碧海蓝天" w:date="2021-08-21T16:27:13Z">
                <w:pPr>
                  <w:pStyle w:val="9"/>
                  <w:spacing w:before="106"/>
                  <w:ind w:left="107"/>
                </w:pPr>
              </w:pPrChange>
            </w:pPr>
            <w:del w:id="2704" w:author="碧海蓝天" w:date="2021-08-21T16:27:12Z">
              <w:r>
                <w:rPr>
                  <w:sz w:val="21"/>
                </w:rPr>
                <w:delText xml:space="preserve">文件题名 </w:delText>
              </w:r>
            </w:del>
          </w:p>
        </w:tc>
        <w:tc>
          <w:tcPr>
            <w:tcW w:w="6121" w:type="dxa"/>
          </w:tcPr>
          <w:p>
            <w:pPr>
              <w:pStyle w:val="3"/>
              <w:spacing w:before="11"/>
              <w:ind w:left="107"/>
              <w:rPr>
                <w:del w:id="2706" w:author="碧海蓝天" w:date="2021-08-21T16:27:12Z"/>
                <w:sz w:val="21"/>
              </w:rPr>
              <w:pPrChange w:id="2705" w:author="碧海蓝天" w:date="2021-08-21T16:27:13Z">
                <w:pPr>
                  <w:pStyle w:val="9"/>
                  <w:spacing w:before="106"/>
                  <w:ind w:left="107"/>
                </w:pPr>
              </w:pPrChange>
            </w:pPr>
            <w:del w:id="2707" w:author="碧海蓝天" w:date="2021-08-21T16:27:12Z">
              <w:r>
                <w:rPr>
                  <w:sz w:val="21"/>
                </w:rPr>
                <w:delText xml:space="preserve">概述事件活动主题 </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2" w:hRule="atLeast"/>
          <w:del w:id="2708" w:author="碧海蓝天" w:date="2021-08-21T16:27:12Z"/>
        </w:trPr>
        <w:tc>
          <w:tcPr>
            <w:tcW w:w="1368" w:type="dxa"/>
            <w:vMerge w:val="continue"/>
            <w:tcBorders>
              <w:top w:val="nil"/>
            </w:tcBorders>
          </w:tcPr>
          <w:p>
            <w:pPr>
              <w:pStyle w:val="3"/>
              <w:spacing w:before="11"/>
              <w:rPr>
                <w:del w:id="2710" w:author="碧海蓝天" w:date="2021-08-21T16:27:12Z"/>
                <w:sz w:val="2"/>
                <w:szCs w:val="2"/>
              </w:rPr>
              <w:pPrChange w:id="2709" w:author="碧海蓝天" w:date="2021-08-21T16:27:12Z">
                <w:pPr/>
              </w:pPrChange>
            </w:pPr>
          </w:p>
        </w:tc>
        <w:tc>
          <w:tcPr>
            <w:tcW w:w="1621" w:type="dxa"/>
          </w:tcPr>
          <w:p>
            <w:pPr>
              <w:pStyle w:val="3"/>
              <w:spacing w:before="11"/>
              <w:ind w:left="107"/>
              <w:rPr>
                <w:del w:id="2712" w:author="碧海蓝天" w:date="2021-08-21T16:27:12Z"/>
                <w:sz w:val="21"/>
              </w:rPr>
              <w:pPrChange w:id="2711" w:author="碧海蓝天" w:date="2021-08-21T16:27:13Z">
                <w:pPr>
                  <w:pStyle w:val="9"/>
                  <w:spacing w:before="104"/>
                  <w:ind w:left="107"/>
                </w:pPr>
              </w:pPrChange>
            </w:pPr>
            <w:del w:id="2713" w:author="碧海蓝天" w:date="2021-08-21T16:27:12Z">
              <w:r>
                <w:rPr>
                  <w:sz w:val="21"/>
                </w:rPr>
                <w:delText xml:space="preserve">档号 </w:delText>
              </w:r>
            </w:del>
          </w:p>
        </w:tc>
        <w:tc>
          <w:tcPr>
            <w:tcW w:w="6121" w:type="dxa"/>
          </w:tcPr>
          <w:p>
            <w:pPr>
              <w:pStyle w:val="3"/>
              <w:spacing w:before="11"/>
              <w:ind w:left="107"/>
              <w:rPr>
                <w:del w:id="2715" w:author="碧海蓝天" w:date="2021-08-21T16:27:12Z"/>
                <w:sz w:val="21"/>
              </w:rPr>
              <w:pPrChange w:id="2714" w:author="碧海蓝天" w:date="2021-08-21T16:27:13Z">
                <w:pPr>
                  <w:pStyle w:val="9"/>
                  <w:spacing w:before="104"/>
                  <w:ind w:left="107"/>
                </w:pPr>
              </w:pPrChange>
            </w:pPr>
            <w:del w:id="2716" w:author="碧海蓝天" w:date="2021-08-21T16:27:12Z">
              <w:r>
                <w:rPr>
                  <w:sz w:val="21"/>
                </w:rPr>
                <w:delText xml:space="preserve">指音频档案的唯一标识 </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2" w:hRule="atLeast"/>
          <w:del w:id="2717" w:author="碧海蓝天" w:date="2021-08-21T16:27:12Z"/>
        </w:trPr>
        <w:tc>
          <w:tcPr>
            <w:tcW w:w="1368" w:type="dxa"/>
            <w:vMerge w:val="continue"/>
            <w:tcBorders>
              <w:top w:val="nil"/>
            </w:tcBorders>
          </w:tcPr>
          <w:p>
            <w:pPr>
              <w:pStyle w:val="3"/>
              <w:spacing w:before="11"/>
              <w:rPr>
                <w:del w:id="2719" w:author="碧海蓝天" w:date="2021-08-21T16:27:12Z"/>
                <w:sz w:val="2"/>
                <w:szCs w:val="2"/>
              </w:rPr>
              <w:pPrChange w:id="2718" w:author="碧海蓝天" w:date="2021-08-21T16:27:12Z">
                <w:pPr/>
              </w:pPrChange>
            </w:pPr>
          </w:p>
        </w:tc>
        <w:tc>
          <w:tcPr>
            <w:tcW w:w="1621" w:type="dxa"/>
          </w:tcPr>
          <w:p>
            <w:pPr>
              <w:pStyle w:val="3"/>
              <w:spacing w:before="11"/>
              <w:ind w:left="107"/>
              <w:rPr>
                <w:del w:id="2721" w:author="碧海蓝天" w:date="2021-08-21T16:27:12Z"/>
                <w:sz w:val="21"/>
              </w:rPr>
              <w:pPrChange w:id="2720" w:author="碧海蓝天" w:date="2021-08-21T16:27:13Z">
                <w:pPr>
                  <w:pStyle w:val="9"/>
                  <w:spacing w:before="104"/>
                  <w:ind w:left="107"/>
                </w:pPr>
              </w:pPrChange>
            </w:pPr>
            <w:del w:id="2722" w:author="碧海蓝天" w:date="2021-08-21T16:27:12Z">
              <w:r>
                <w:rPr>
                  <w:sz w:val="21"/>
                </w:rPr>
                <w:delText xml:space="preserve">事件描述 </w:delText>
              </w:r>
            </w:del>
          </w:p>
        </w:tc>
        <w:tc>
          <w:tcPr>
            <w:tcW w:w="6121" w:type="dxa"/>
          </w:tcPr>
          <w:p>
            <w:pPr>
              <w:pStyle w:val="3"/>
              <w:spacing w:before="11"/>
              <w:ind w:left="107"/>
              <w:rPr>
                <w:del w:id="2724" w:author="碧海蓝天" w:date="2021-08-21T16:27:12Z"/>
                <w:sz w:val="21"/>
              </w:rPr>
              <w:pPrChange w:id="2723" w:author="碧海蓝天" w:date="2021-08-21T16:27:13Z">
                <w:pPr>
                  <w:pStyle w:val="9"/>
                  <w:spacing w:before="104"/>
                  <w:ind w:left="107"/>
                </w:pPr>
              </w:pPrChange>
            </w:pPr>
            <w:del w:id="2725" w:author="碧海蓝天" w:date="2021-08-21T16:27:12Z">
              <w:r>
                <w:rPr>
                  <w:sz w:val="21"/>
                </w:rPr>
                <w:delText xml:space="preserve">描述事件活动详细过程与内容 </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0" w:hRule="atLeast"/>
          <w:del w:id="2726" w:author="碧海蓝天" w:date="2021-08-21T16:27:12Z"/>
        </w:trPr>
        <w:tc>
          <w:tcPr>
            <w:tcW w:w="1368" w:type="dxa"/>
            <w:vMerge w:val="continue"/>
            <w:tcBorders>
              <w:top w:val="nil"/>
            </w:tcBorders>
          </w:tcPr>
          <w:p>
            <w:pPr>
              <w:pStyle w:val="3"/>
              <w:spacing w:before="11"/>
              <w:rPr>
                <w:del w:id="2728" w:author="碧海蓝天" w:date="2021-08-21T16:27:12Z"/>
                <w:sz w:val="2"/>
                <w:szCs w:val="2"/>
              </w:rPr>
              <w:pPrChange w:id="2727" w:author="碧海蓝天" w:date="2021-08-21T16:27:12Z">
                <w:pPr/>
              </w:pPrChange>
            </w:pPr>
          </w:p>
        </w:tc>
        <w:tc>
          <w:tcPr>
            <w:tcW w:w="1621" w:type="dxa"/>
          </w:tcPr>
          <w:p>
            <w:pPr>
              <w:pStyle w:val="3"/>
              <w:spacing w:before="11"/>
              <w:ind w:left="107"/>
              <w:rPr>
                <w:del w:id="2730" w:author="碧海蓝天" w:date="2021-08-21T16:27:12Z"/>
                <w:sz w:val="21"/>
              </w:rPr>
              <w:pPrChange w:id="2729" w:author="碧海蓝天" w:date="2021-08-21T16:27:13Z">
                <w:pPr>
                  <w:pStyle w:val="9"/>
                  <w:spacing w:before="105"/>
                  <w:ind w:left="107"/>
                </w:pPr>
              </w:pPrChange>
            </w:pPr>
            <w:del w:id="2731" w:author="碧海蓝天" w:date="2021-08-21T16:27:12Z">
              <w:r>
                <w:rPr>
                  <w:sz w:val="21"/>
                </w:rPr>
                <w:delText xml:space="preserve">关键词 </w:delText>
              </w:r>
            </w:del>
          </w:p>
        </w:tc>
        <w:tc>
          <w:tcPr>
            <w:tcW w:w="6121" w:type="dxa"/>
          </w:tcPr>
          <w:p>
            <w:pPr>
              <w:pStyle w:val="3"/>
              <w:spacing w:before="11"/>
              <w:ind w:left="107"/>
              <w:rPr>
                <w:del w:id="2733" w:author="碧海蓝天" w:date="2021-08-21T16:27:12Z"/>
                <w:sz w:val="21"/>
              </w:rPr>
              <w:pPrChange w:id="2732" w:author="碧海蓝天" w:date="2021-08-21T16:27:13Z">
                <w:pPr>
                  <w:pStyle w:val="9"/>
                  <w:spacing w:before="105"/>
                  <w:ind w:left="107"/>
                </w:pPr>
              </w:pPrChange>
            </w:pPr>
            <w:del w:id="2734" w:author="碧海蓝天" w:date="2021-08-21T16:27:12Z">
              <w:r>
                <w:rPr>
                  <w:sz w:val="21"/>
                </w:rPr>
                <w:delText xml:space="preserve">揭示音频主要内容并具有检索意义的非规范化的词或词组 </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2" w:hRule="atLeast"/>
          <w:del w:id="2735" w:author="碧海蓝天" w:date="2021-08-21T16:27:12Z"/>
        </w:trPr>
        <w:tc>
          <w:tcPr>
            <w:tcW w:w="1368" w:type="dxa"/>
            <w:vMerge w:val="continue"/>
            <w:tcBorders>
              <w:top w:val="nil"/>
            </w:tcBorders>
          </w:tcPr>
          <w:p>
            <w:pPr>
              <w:pStyle w:val="3"/>
              <w:spacing w:before="11"/>
              <w:rPr>
                <w:del w:id="2737" w:author="碧海蓝天" w:date="2021-08-21T16:27:12Z"/>
                <w:sz w:val="2"/>
                <w:szCs w:val="2"/>
              </w:rPr>
              <w:pPrChange w:id="2736" w:author="碧海蓝天" w:date="2021-08-21T16:27:12Z">
                <w:pPr/>
              </w:pPrChange>
            </w:pPr>
          </w:p>
        </w:tc>
        <w:tc>
          <w:tcPr>
            <w:tcW w:w="1621" w:type="dxa"/>
          </w:tcPr>
          <w:p>
            <w:pPr>
              <w:pStyle w:val="3"/>
              <w:spacing w:before="11"/>
              <w:ind w:left="107"/>
              <w:rPr>
                <w:del w:id="2739" w:author="碧海蓝天" w:date="2021-08-21T16:27:12Z"/>
                <w:sz w:val="21"/>
              </w:rPr>
              <w:pPrChange w:id="2738" w:author="碧海蓝天" w:date="2021-08-21T16:27:13Z">
                <w:pPr>
                  <w:pStyle w:val="9"/>
                  <w:spacing w:before="106"/>
                  <w:ind w:left="107"/>
                </w:pPr>
              </w:pPrChange>
            </w:pPr>
            <w:del w:id="2740" w:author="碧海蓝天" w:date="2021-08-21T16:27:12Z">
              <w:r>
                <w:rPr>
                  <w:sz w:val="21"/>
                </w:rPr>
                <w:delText xml:space="preserve">时长 </w:delText>
              </w:r>
            </w:del>
          </w:p>
        </w:tc>
        <w:tc>
          <w:tcPr>
            <w:tcW w:w="6121" w:type="dxa"/>
          </w:tcPr>
          <w:p>
            <w:pPr>
              <w:pStyle w:val="3"/>
              <w:spacing w:before="11"/>
              <w:ind w:left="107"/>
              <w:rPr>
                <w:del w:id="2742" w:author="碧海蓝天" w:date="2021-08-21T16:27:12Z"/>
                <w:sz w:val="21"/>
              </w:rPr>
              <w:pPrChange w:id="2741" w:author="碧海蓝天" w:date="2021-08-21T16:27:13Z">
                <w:pPr>
                  <w:pStyle w:val="9"/>
                  <w:spacing w:before="106"/>
                  <w:ind w:left="107"/>
                </w:pPr>
              </w:pPrChange>
            </w:pPr>
            <w:del w:id="2743" w:author="碧海蓝天" w:date="2021-08-21T16:27:12Z">
              <w:r>
                <w:rPr>
                  <w:sz w:val="21"/>
                </w:rPr>
                <w:delText xml:space="preserve">指音频文件拍摄的时间长度 </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2" w:hRule="atLeast"/>
          <w:del w:id="2744" w:author="碧海蓝天" w:date="2021-08-21T16:27:12Z"/>
        </w:trPr>
        <w:tc>
          <w:tcPr>
            <w:tcW w:w="1368" w:type="dxa"/>
            <w:vMerge w:val="continue"/>
            <w:tcBorders>
              <w:top w:val="nil"/>
            </w:tcBorders>
          </w:tcPr>
          <w:p>
            <w:pPr>
              <w:pStyle w:val="3"/>
              <w:spacing w:before="11"/>
              <w:rPr>
                <w:del w:id="2746" w:author="碧海蓝天" w:date="2021-08-21T16:27:12Z"/>
                <w:sz w:val="2"/>
                <w:szCs w:val="2"/>
              </w:rPr>
              <w:pPrChange w:id="2745" w:author="碧海蓝天" w:date="2021-08-21T16:27:12Z">
                <w:pPr/>
              </w:pPrChange>
            </w:pPr>
          </w:p>
        </w:tc>
        <w:tc>
          <w:tcPr>
            <w:tcW w:w="1621" w:type="dxa"/>
          </w:tcPr>
          <w:p>
            <w:pPr>
              <w:pStyle w:val="3"/>
              <w:spacing w:before="11"/>
              <w:ind w:left="107"/>
              <w:rPr>
                <w:del w:id="2748" w:author="碧海蓝天" w:date="2021-08-21T16:27:12Z"/>
                <w:sz w:val="21"/>
              </w:rPr>
              <w:pPrChange w:id="2747" w:author="碧海蓝天" w:date="2021-08-21T16:27:13Z">
                <w:pPr>
                  <w:pStyle w:val="9"/>
                  <w:spacing w:before="106"/>
                  <w:ind w:left="107"/>
                </w:pPr>
              </w:pPrChange>
            </w:pPr>
            <w:del w:id="2749" w:author="碧海蓝天" w:date="2021-08-21T16:27:12Z">
              <w:r>
                <w:rPr>
                  <w:sz w:val="21"/>
                </w:rPr>
                <w:delText xml:space="preserve">录制者 </w:delText>
              </w:r>
            </w:del>
          </w:p>
        </w:tc>
        <w:tc>
          <w:tcPr>
            <w:tcW w:w="6121" w:type="dxa"/>
          </w:tcPr>
          <w:p>
            <w:pPr>
              <w:pStyle w:val="3"/>
              <w:spacing w:before="11"/>
              <w:ind w:left="107"/>
              <w:rPr>
                <w:del w:id="2751" w:author="碧海蓝天" w:date="2021-08-21T16:27:12Z"/>
                <w:sz w:val="21"/>
              </w:rPr>
              <w:pPrChange w:id="2750" w:author="碧海蓝天" w:date="2021-08-21T16:27:13Z">
                <w:pPr>
                  <w:pStyle w:val="9"/>
                  <w:spacing w:before="106"/>
                  <w:ind w:left="107"/>
                </w:pPr>
              </w:pPrChange>
            </w:pPr>
            <w:del w:id="2752" w:author="碧海蓝天" w:date="2021-08-21T16:27:12Z">
              <w:r>
                <w:rPr>
                  <w:sz w:val="21"/>
                </w:rPr>
                <w:delText xml:space="preserve">指音频录制者 </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2" w:hRule="atLeast"/>
          <w:del w:id="2753" w:author="碧海蓝天" w:date="2021-08-21T16:27:12Z"/>
        </w:trPr>
        <w:tc>
          <w:tcPr>
            <w:tcW w:w="1368" w:type="dxa"/>
            <w:vMerge w:val="continue"/>
            <w:tcBorders>
              <w:top w:val="nil"/>
            </w:tcBorders>
          </w:tcPr>
          <w:p>
            <w:pPr>
              <w:pStyle w:val="3"/>
              <w:spacing w:before="11"/>
              <w:rPr>
                <w:del w:id="2755" w:author="碧海蓝天" w:date="2021-08-21T16:27:12Z"/>
                <w:sz w:val="2"/>
                <w:szCs w:val="2"/>
              </w:rPr>
              <w:pPrChange w:id="2754" w:author="碧海蓝天" w:date="2021-08-21T16:27:12Z">
                <w:pPr/>
              </w:pPrChange>
            </w:pPr>
          </w:p>
        </w:tc>
        <w:tc>
          <w:tcPr>
            <w:tcW w:w="1621" w:type="dxa"/>
          </w:tcPr>
          <w:p>
            <w:pPr>
              <w:pStyle w:val="3"/>
              <w:spacing w:before="11"/>
              <w:ind w:left="107"/>
              <w:rPr>
                <w:del w:id="2757" w:author="碧海蓝天" w:date="2021-08-21T16:27:12Z"/>
                <w:sz w:val="21"/>
              </w:rPr>
              <w:pPrChange w:id="2756" w:author="碧海蓝天" w:date="2021-08-21T16:27:13Z">
                <w:pPr>
                  <w:pStyle w:val="9"/>
                  <w:spacing w:before="106"/>
                  <w:ind w:left="107"/>
                </w:pPr>
              </w:pPrChange>
            </w:pPr>
            <w:del w:id="2758" w:author="碧海蓝天" w:date="2021-08-21T16:27:12Z">
              <w:r>
                <w:rPr>
                  <w:sz w:val="21"/>
                </w:rPr>
                <w:delText xml:space="preserve">录制时间 </w:delText>
              </w:r>
            </w:del>
          </w:p>
        </w:tc>
        <w:tc>
          <w:tcPr>
            <w:tcW w:w="6121" w:type="dxa"/>
          </w:tcPr>
          <w:p>
            <w:pPr>
              <w:pStyle w:val="3"/>
              <w:spacing w:before="11"/>
              <w:ind w:left="107"/>
              <w:rPr>
                <w:del w:id="2760" w:author="碧海蓝天" w:date="2021-08-21T16:27:12Z"/>
                <w:sz w:val="21"/>
              </w:rPr>
              <w:pPrChange w:id="2759" w:author="碧海蓝天" w:date="2021-08-21T16:27:13Z">
                <w:pPr>
                  <w:pStyle w:val="9"/>
                  <w:spacing w:before="106"/>
                  <w:ind w:left="107"/>
                </w:pPr>
              </w:pPrChange>
            </w:pPr>
            <w:del w:id="2761" w:author="碧海蓝天" w:date="2021-08-21T16:27:12Z">
              <w:r>
                <w:rPr>
                  <w:sz w:val="21"/>
                </w:rPr>
                <w:delText xml:space="preserve">指音频录制时间 </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2" w:hRule="atLeast"/>
          <w:del w:id="2762" w:author="碧海蓝天" w:date="2021-08-21T16:27:12Z"/>
        </w:trPr>
        <w:tc>
          <w:tcPr>
            <w:tcW w:w="1368" w:type="dxa"/>
            <w:vMerge w:val="continue"/>
            <w:tcBorders>
              <w:top w:val="nil"/>
            </w:tcBorders>
          </w:tcPr>
          <w:p>
            <w:pPr>
              <w:pStyle w:val="3"/>
              <w:spacing w:before="11"/>
              <w:rPr>
                <w:del w:id="2764" w:author="碧海蓝天" w:date="2021-08-21T16:27:12Z"/>
                <w:sz w:val="2"/>
                <w:szCs w:val="2"/>
              </w:rPr>
              <w:pPrChange w:id="2763" w:author="碧海蓝天" w:date="2021-08-21T16:27:12Z">
                <w:pPr/>
              </w:pPrChange>
            </w:pPr>
          </w:p>
        </w:tc>
        <w:tc>
          <w:tcPr>
            <w:tcW w:w="1621" w:type="dxa"/>
          </w:tcPr>
          <w:p>
            <w:pPr>
              <w:pStyle w:val="3"/>
              <w:spacing w:before="11"/>
              <w:ind w:left="107"/>
              <w:rPr>
                <w:del w:id="2766" w:author="碧海蓝天" w:date="2021-08-21T16:27:12Z"/>
                <w:sz w:val="21"/>
              </w:rPr>
              <w:pPrChange w:id="2765" w:author="碧海蓝天" w:date="2021-08-21T16:27:13Z">
                <w:pPr>
                  <w:pStyle w:val="9"/>
                  <w:spacing w:before="106"/>
                  <w:ind w:left="107"/>
                </w:pPr>
              </w:pPrChange>
            </w:pPr>
            <w:del w:id="2767" w:author="碧海蓝天" w:date="2021-08-21T16:27:12Z">
              <w:r>
                <w:rPr>
                  <w:sz w:val="21"/>
                </w:rPr>
                <w:delText xml:space="preserve">录制单位 </w:delText>
              </w:r>
            </w:del>
          </w:p>
        </w:tc>
        <w:tc>
          <w:tcPr>
            <w:tcW w:w="6121" w:type="dxa"/>
          </w:tcPr>
          <w:p>
            <w:pPr>
              <w:pStyle w:val="3"/>
              <w:spacing w:before="11"/>
              <w:ind w:left="107"/>
              <w:rPr>
                <w:del w:id="2769" w:author="碧海蓝天" w:date="2021-08-21T16:27:12Z"/>
                <w:sz w:val="21"/>
              </w:rPr>
              <w:pPrChange w:id="2768" w:author="碧海蓝天" w:date="2021-08-21T16:27:13Z">
                <w:pPr>
                  <w:pStyle w:val="9"/>
                  <w:spacing w:before="106"/>
                  <w:ind w:left="107"/>
                </w:pPr>
              </w:pPrChange>
            </w:pPr>
            <w:del w:id="2770" w:author="碧海蓝天" w:date="2021-08-21T16:27:12Z">
              <w:r>
                <w:rPr>
                  <w:sz w:val="21"/>
                </w:rPr>
                <w:delText xml:space="preserve">指录制者所属单位 </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2" w:hRule="atLeast"/>
          <w:del w:id="2771" w:author="碧海蓝天" w:date="2021-08-21T16:27:12Z"/>
        </w:trPr>
        <w:tc>
          <w:tcPr>
            <w:tcW w:w="1368" w:type="dxa"/>
            <w:vMerge w:val="continue"/>
            <w:tcBorders>
              <w:top w:val="nil"/>
            </w:tcBorders>
          </w:tcPr>
          <w:p>
            <w:pPr>
              <w:pStyle w:val="3"/>
              <w:spacing w:before="11"/>
              <w:rPr>
                <w:del w:id="2773" w:author="碧海蓝天" w:date="2021-08-21T16:27:12Z"/>
                <w:sz w:val="2"/>
                <w:szCs w:val="2"/>
              </w:rPr>
              <w:pPrChange w:id="2772" w:author="碧海蓝天" w:date="2021-08-21T16:27:12Z">
                <w:pPr/>
              </w:pPrChange>
            </w:pPr>
          </w:p>
        </w:tc>
        <w:tc>
          <w:tcPr>
            <w:tcW w:w="1621" w:type="dxa"/>
          </w:tcPr>
          <w:p>
            <w:pPr>
              <w:pStyle w:val="3"/>
              <w:spacing w:before="11"/>
              <w:ind w:left="107"/>
              <w:rPr>
                <w:del w:id="2775" w:author="碧海蓝天" w:date="2021-08-21T16:27:12Z"/>
                <w:sz w:val="21"/>
              </w:rPr>
              <w:pPrChange w:id="2774" w:author="碧海蓝天" w:date="2021-08-21T16:27:13Z">
                <w:pPr>
                  <w:pStyle w:val="9"/>
                  <w:spacing w:before="104"/>
                  <w:ind w:left="107"/>
                </w:pPr>
              </w:pPrChange>
            </w:pPr>
            <w:del w:id="2776" w:author="碧海蓝天" w:date="2021-08-21T16:27:12Z">
              <w:r>
                <w:rPr>
                  <w:sz w:val="21"/>
                </w:rPr>
                <w:delText xml:space="preserve">录制地点 </w:delText>
              </w:r>
            </w:del>
          </w:p>
        </w:tc>
        <w:tc>
          <w:tcPr>
            <w:tcW w:w="6121" w:type="dxa"/>
          </w:tcPr>
          <w:p>
            <w:pPr>
              <w:pStyle w:val="3"/>
              <w:spacing w:before="11"/>
              <w:ind w:left="107"/>
              <w:rPr>
                <w:del w:id="2778" w:author="碧海蓝天" w:date="2021-08-21T16:27:12Z"/>
                <w:sz w:val="21"/>
              </w:rPr>
              <w:pPrChange w:id="2777" w:author="碧海蓝天" w:date="2021-08-21T16:27:13Z">
                <w:pPr>
                  <w:pStyle w:val="9"/>
                  <w:spacing w:before="104"/>
                  <w:ind w:left="107"/>
                </w:pPr>
              </w:pPrChange>
            </w:pPr>
            <w:del w:id="2779" w:author="碧海蓝天" w:date="2021-08-21T16:27:12Z">
              <w:r>
                <w:rPr>
                  <w:sz w:val="21"/>
                </w:rPr>
                <w:delText xml:space="preserve">指被录制对象所在地点 </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2" w:hRule="atLeast"/>
          <w:del w:id="2780" w:author="碧海蓝天" w:date="2021-08-21T16:27:12Z"/>
        </w:trPr>
        <w:tc>
          <w:tcPr>
            <w:tcW w:w="1368" w:type="dxa"/>
            <w:vMerge w:val="continue"/>
            <w:tcBorders>
              <w:top w:val="nil"/>
            </w:tcBorders>
          </w:tcPr>
          <w:p>
            <w:pPr>
              <w:pStyle w:val="3"/>
              <w:spacing w:before="11"/>
              <w:rPr>
                <w:del w:id="2782" w:author="碧海蓝天" w:date="2021-08-21T16:27:12Z"/>
                <w:sz w:val="2"/>
                <w:szCs w:val="2"/>
              </w:rPr>
              <w:pPrChange w:id="2781" w:author="碧海蓝天" w:date="2021-08-21T16:27:12Z">
                <w:pPr/>
              </w:pPrChange>
            </w:pPr>
          </w:p>
        </w:tc>
        <w:tc>
          <w:tcPr>
            <w:tcW w:w="1621" w:type="dxa"/>
          </w:tcPr>
          <w:p>
            <w:pPr>
              <w:pStyle w:val="3"/>
              <w:spacing w:before="11"/>
              <w:ind w:left="107"/>
              <w:rPr>
                <w:del w:id="2784" w:author="碧海蓝天" w:date="2021-08-21T16:27:12Z"/>
                <w:sz w:val="21"/>
              </w:rPr>
              <w:pPrChange w:id="2783" w:author="碧海蓝天" w:date="2021-08-21T16:27:13Z">
                <w:pPr>
                  <w:pStyle w:val="9"/>
                  <w:spacing w:before="104"/>
                  <w:ind w:left="107"/>
                </w:pPr>
              </w:pPrChange>
            </w:pPr>
            <w:del w:id="2785" w:author="碧海蓝天" w:date="2021-08-21T16:27:12Z">
              <w:r>
                <w:rPr>
                  <w:sz w:val="21"/>
                </w:rPr>
                <w:delText xml:space="preserve">片段题名 </w:delText>
              </w:r>
            </w:del>
          </w:p>
        </w:tc>
        <w:tc>
          <w:tcPr>
            <w:tcW w:w="6121" w:type="dxa"/>
          </w:tcPr>
          <w:p>
            <w:pPr>
              <w:pStyle w:val="3"/>
              <w:spacing w:before="11"/>
              <w:ind w:left="107"/>
              <w:rPr>
                <w:del w:id="2787" w:author="碧海蓝天" w:date="2021-08-21T16:27:12Z"/>
                <w:sz w:val="21"/>
              </w:rPr>
              <w:pPrChange w:id="2786" w:author="碧海蓝天" w:date="2021-08-21T16:27:13Z">
                <w:pPr>
                  <w:pStyle w:val="9"/>
                  <w:spacing w:before="104"/>
                  <w:ind w:left="107"/>
                </w:pPr>
              </w:pPrChange>
            </w:pPr>
            <w:del w:id="2788" w:author="碧海蓝天" w:date="2021-08-21T16:27:12Z">
              <w:r>
                <w:rPr>
                  <w:sz w:val="21"/>
                </w:rPr>
                <w:delText xml:space="preserve">指音频文件分段信息的名称 </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0" w:hRule="atLeast"/>
          <w:del w:id="2789" w:author="碧海蓝天" w:date="2021-08-21T16:27:12Z"/>
        </w:trPr>
        <w:tc>
          <w:tcPr>
            <w:tcW w:w="1368" w:type="dxa"/>
            <w:vMerge w:val="continue"/>
            <w:tcBorders>
              <w:top w:val="nil"/>
            </w:tcBorders>
          </w:tcPr>
          <w:p>
            <w:pPr>
              <w:pStyle w:val="3"/>
              <w:spacing w:before="11"/>
              <w:rPr>
                <w:del w:id="2791" w:author="碧海蓝天" w:date="2021-08-21T16:27:12Z"/>
                <w:sz w:val="2"/>
                <w:szCs w:val="2"/>
              </w:rPr>
              <w:pPrChange w:id="2790" w:author="碧海蓝天" w:date="2021-08-21T16:27:12Z">
                <w:pPr/>
              </w:pPrChange>
            </w:pPr>
          </w:p>
        </w:tc>
        <w:tc>
          <w:tcPr>
            <w:tcW w:w="1621" w:type="dxa"/>
          </w:tcPr>
          <w:p>
            <w:pPr>
              <w:pStyle w:val="3"/>
              <w:spacing w:before="11"/>
              <w:ind w:left="107"/>
              <w:rPr>
                <w:del w:id="2793" w:author="碧海蓝天" w:date="2021-08-21T16:27:12Z"/>
                <w:sz w:val="21"/>
              </w:rPr>
              <w:pPrChange w:id="2792" w:author="碧海蓝天" w:date="2021-08-21T16:27:13Z">
                <w:pPr>
                  <w:pStyle w:val="9"/>
                  <w:spacing w:before="104"/>
                  <w:ind w:left="107"/>
                </w:pPr>
              </w:pPrChange>
            </w:pPr>
            <w:del w:id="2794" w:author="碧海蓝天" w:date="2021-08-21T16:27:12Z">
              <w:r>
                <w:rPr>
                  <w:sz w:val="21"/>
                </w:rPr>
                <w:delText xml:space="preserve">片段起止码 </w:delText>
              </w:r>
            </w:del>
          </w:p>
        </w:tc>
        <w:tc>
          <w:tcPr>
            <w:tcW w:w="6121" w:type="dxa"/>
          </w:tcPr>
          <w:p>
            <w:pPr>
              <w:pStyle w:val="3"/>
              <w:spacing w:before="11"/>
              <w:ind w:left="107"/>
              <w:rPr>
                <w:del w:id="2796" w:author="碧海蓝天" w:date="2021-08-21T16:27:12Z"/>
                <w:sz w:val="21"/>
              </w:rPr>
              <w:pPrChange w:id="2795" w:author="碧海蓝天" w:date="2021-08-21T16:27:13Z">
                <w:pPr>
                  <w:pStyle w:val="9"/>
                  <w:spacing w:before="104"/>
                  <w:ind w:left="107"/>
                </w:pPr>
              </w:pPrChange>
            </w:pPr>
            <w:del w:id="2797" w:author="碧海蓝天" w:date="2021-08-21T16:27:12Z">
              <w:r>
                <w:rPr>
                  <w:sz w:val="21"/>
                </w:rPr>
                <w:delText xml:space="preserve">指音频文件内片段开始与终止的时间 </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2" w:hRule="atLeast"/>
          <w:del w:id="2798" w:author="碧海蓝天" w:date="2021-08-21T16:27:12Z"/>
        </w:trPr>
        <w:tc>
          <w:tcPr>
            <w:tcW w:w="1368" w:type="dxa"/>
            <w:vMerge w:val="continue"/>
            <w:tcBorders>
              <w:top w:val="nil"/>
            </w:tcBorders>
          </w:tcPr>
          <w:p>
            <w:pPr>
              <w:pStyle w:val="3"/>
              <w:spacing w:before="11"/>
              <w:rPr>
                <w:del w:id="2800" w:author="碧海蓝天" w:date="2021-08-21T16:27:12Z"/>
                <w:sz w:val="2"/>
                <w:szCs w:val="2"/>
              </w:rPr>
              <w:pPrChange w:id="2799" w:author="碧海蓝天" w:date="2021-08-21T16:27:12Z">
                <w:pPr/>
              </w:pPrChange>
            </w:pPr>
          </w:p>
        </w:tc>
        <w:tc>
          <w:tcPr>
            <w:tcW w:w="1621" w:type="dxa"/>
          </w:tcPr>
          <w:p>
            <w:pPr>
              <w:pStyle w:val="3"/>
              <w:spacing w:before="11"/>
              <w:ind w:left="107"/>
              <w:rPr>
                <w:del w:id="2802" w:author="碧海蓝天" w:date="2021-08-21T16:27:12Z"/>
                <w:sz w:val="21"/>
              </w:rPr>
              <w:pPrChange w:id="2801" w:author="碧海蓝天" w:date="2021-08-21T16:27:13Z">
                <w:pPr>
                  <w:pStyle w:val="9"/>
                  <w:spacing w:before="106"/>
                  <w:ind w:left="107"/>
                </w:pPr>
              </w:pPrChange>
            </w:pPr>
            <w:del w:id="2803" w:author="碧海蓝天" w:date="2021-08-21T16:27:12Z">
              <w:r>
                <w:rPr>
                  <w:sz w:val="21"/>
                </w:rPr>
                <w:delText xml:space="preserve">归档时间 </w:delText>
              </w:r>
            </w:del>
          </w:p>
        </w:tc>
        <w:tc>
          <w:tcPr>
            <w:tcW w:w="6121" w:type="dxa"/>
          </w:tcPr>
          <w:p>
            <w:pPr>
              <w:pStyle w:val="3"/>
              <w:spacing w:before="11"/>
              <w:ind w:left="107"/>
              <w:rPr>
                <w:del w:id="2805" w:author="碧海蓝天" w:date="2021-08-21T16:27:12Z"/>
                <w:sz w:val="21"/>
              </w:rPr>
              <w:pPrChange w:id="2804" w:author="碧海蓝天" w:date="2021-08-21T16:27:13Z">
                <w:pPr>
                  <w:pStyle w:val="9"/>
                  <w:spacing w:before="106"/>
                  <w:ind w:left="107"/>
                </w:pPr>
              </w:pPrChange>
            </w:pPr>
            <w:del w:id="2806" w:author="碧海蓝天" w:date="2021-08-21T16:27:12Z">
              <w:r>
                <w:rPr>
                  <w:sz w:val="21"/>
                </w:rPr>
                <w:delText xml:space="preserve">指音频文件归档完成时间 </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2" w:hRule="atLeast"/>
          <w:del w:id="2807" w:author="碧海蓝天" w:date="2021-08-21T16:27:12Z"/>
        </w:trPr>
        <w:tc>
          <w:tcPr>
            <w:tcW w:w="1368" w:type="dxa"/>
            <w:vMerge w:val="restart"/>
          </w:tcPr>
          <w:p>
            <w:pPr>
              <w:pStyle w:val="3"/>
              <w:spacing w:before="11"/>
              <w:rPr>
                <w:del w:id="2809" w:author="碧海蓝天" w:date="2021-08-21T16:27:12Z"/>
                <w:b/>
                <w:sz w:val="20"/>
              </w:rPr>
              <w:pPrChange w:id="2808" w:author="碧海蓝天" w:date="2021-08-21T16:27:12Z">
                <w:pPr>
                  <w:pStyle w:val="9"/>
                </w:pPr>
              </w:pPrChange>
            </w:pPr>
          </w:p>
          <w:p>
            <w:pPr>
              <w:pStyle w:val="3"/>
              <w:spacing w:before="11"/>
              <w:rPr>
                <w:del w:id="2811" w:author="碧海蓝天" w:date="2021-08-21T16:27:12Z"/>
                <w:b/>
                <w:sz w:val="20"/>
              </w:rPr>
              <w:pPrChange w:id="2810" w:author="碧海蓝天" w:date="2021-08-21T16:27:12Z">
                <w:pPr>
                  <w:pStyle w:val="9"/>
                </w:pPr>
              </w:pPrChange>
            </w:pPr>
          </w:p>
          <w:p>
            <w:pPr>
              <w:pStyle w:val="3"/>
              <w:spacing w:before="11"/>
              <w:rPr>
                <w:del w:id="2813" w:author="碧海蓝天" w:date="2021-08-21T16:27:12Z"/>
                <w:b/>
                <w:sz w:val="20"/>
              </w:rPr>
              <w:pPrChange w:id="2812" w:author="碧海蓝天" w:date="2021-08-21T16:27:12Z">
                <w:pPr>
                  <w:pStyle w:val="9"/>
                </w:pPr>
              </w:pPrChange>
            </w:pPr>
          </w:p>
          <w:p>
            <w:pPr>
              <w:pStyle w:val="3"/>
              <w:spacing w:before="11"/>
              <w:rPr>
                <w:del w:id="2815" w:author="碧海蓝天" w:date="2021-08-21T16:27:12Z"/>
                <w:b/>
                <w:sz w:val="20"/>
              </w:rPr>
              <w:pPrChange w:id="2814" w:author="碧海蓝天" w:date="2021-08-21T16:27:12Z">
                <w:pPr>
                  <w:pStyle w:val="9"/>
                </w:pPr>
              </w:pPrChange>
            </w:pPr>
          </w:p>
          <w:p>
            <w:pPr>
              <w:pStyle w:val="3"/>
              <w:spacing w:before="11"/>
              <w:rPr>
                <w:del w:id="2817" w:author="碧海蓝天" w:date="2021-08-21T16:27:12Z"/>
                <w:b/>
                <w:sz w:val="20"/>
              </w:rPr>
              <w:pPrChange w:id="2816" w:author="碧海蓝天" w:date="2021-08-21T16:27:12Z">
                <w:pPr>
                  <w:pStyle w:val="9"/>
                </w:pPr>
              </w:pPrChange>
            </w:pPr>
          </w:p>
          <w:p>
            <w:pPr>
              <w:pStyle w:val="3"/>
              <w:spacing w:before="11"/>
              <w:rPr>
                <w:del w:id="2819" w:author="碧海蓝天" w:date="2021-08-21T16:27:12Z"/>
                <w:b/>
                <w:sz w:val="20"/>
              </w:rPr>
              <w:pPrChange w:id="2818" w:author="碧海蓝天" w:date="2021-08-21T16:27:12Z">
                <w:pPr>
                  <w:pStyle w:val="9"/>
                </w:pPr>
              </w:pPrChange>
            </w:pPr>
          </w:p>
          <w:p>
            <w:pPr>
              <w:pStyle w:val="3"/>
              <w:spacing w:before="11"/>
              <w:rPr>
                <w:del w:id="2821" w:author="碧海蓝天" w:date="2021-08-21T16:27:12Z"/>
                <w:b/>
                <w:sz w:val="20"/>
              </w:rPr>
              <w:pPrChange w:id="2820" w:author="碧海蓝天" w:date="2021-08-21T16:27:12Z">
                <w:pPr>
                  <w:pStyle w:val="9"/>
                </w:pPr>
              </w:pPrChange>
            </w:pPr>
          </w:p>
          <w:p>
            <w:pPr>
              <w:pStyle w:val="3"/>
              <w:spacing w:before="11"/>
              <w:rPr>
                <w:del w:id="2823" w:author="碧海蓝天" w:date="2021-08-21T16:27:12Z"/>
                <w:b/>
                <w:sz w:val="20"/>
              </w:rPr>
              <w:pPrChange w:id="2822" w:author="碧海蓝天" w:date="2021-08-21T16:27:12Z">
                <w:pPr>
                  <w:pStyle w:val="9"/>
                </w:pPr>
              </w:pPrChange>
            </w:pPr>
          </w:p>
          <w:p>
            <w:pPr>
              <w:pStyle w:val="3"/>
              <w:spacing w:before="11"/>
              <w:rPr>
                <w:del w:id="2825" w:author="碧海蓝天" w:date="2021-08-21T16:27:12Z"/>
                <w:b/>
                <w:sz w:val="20"/>
              </w:rPr>
              <w:pPrChange w:id="2824" w:author="碧海蓝天" w:date="2021-08-21T16:27:12Z">
                <w:pPr>
                  <w:pStyle w:val="9"/>
                </w:pPr>
              </w:pPrChange>
            </w:pPr>
          </w:p>
          <w:p>
            <w:pPr>
              <w:pStyle w:val="3"/>
              <w:spacing w:before="11"/>
              <w:rPr>
                <w:del w:id="2827" w:author="碧海蓝天" w:date="2021-08-21T16:27:12Z"/>
                <w:b/>
                <w:sz w:val="20"/>
              </w:rPr>
              <w:pPrChange w:id="2826" w:author="碧海蓝天" w:date="2021-08-21T16:27:12Z">
                <w:pPr>
                  <w:pStyle w:val="9"/>
                </w:pPr>
              </w:pPrChange>
            </w:pPr>
          </w:p>
          <w:p>
            <w:pPr>
              <w:pStyle w:val="3"/>
              <w:spacing w:before="11"/>
              <w:rPr>
                <w:del w:id="2829" w:author="碧海蓝天" w:date="2021-08-21T16:27:12Z"/>
                <w:b/>
                <w:sz w:val="21"/>
              </w:rPr>
              <w:pPrChange w:id="2828" w:author="碧海蓝天" w:date="2021-08-21T16:27:12Z">
                <w:pPr>
                  <w:pStyle w:val="9"/>
                  <w:spacing w:before="11"/>
                </w:pPr>
              </w:pPrChange>
            </w:pPr>
          </w:p>
          <w:p>
            <w:pPr>
              <w:pStyle w:val="3"/>
              <w:spacing w:before="11" w:line="278" w:lineRule="auto"/>
              <w:ind w:left="578" w:right="144" w:hanging="420"/>
              <w:rPr>
                <w:del w:id="2831" w:author="碧海蓝天" w:date="2021-08-21T16:27:12Z"/>
                <w:sz w:val="21"/>
              </w:rPr>
              <w:pPrChange w:id="2830" w:author="碧海蓝天" w:date="2021-08-21T16:27:13Z">
                <w:pPr>
                  <w:pStyle w:val="9"/>
                  <w:spacing w:line="278" w:lineRule="auto"/>
                  <w:ind w:left="578" w:right="144" w:hanging="420"/>
                </w:pPr>
              </w:pPrChange>
            </w:pPr>
            <w:del w:id="2832" w:author="碧海蓝天" w:date="2021-08-21T16:27:12Z">
              <w:r>
                <w:rPr>
                  <w:sz w:val="21"/>
                </w:rPr>
                <w:delText xml:space="preserve">系统整理著录 </w:delText>
              </w:r>
            </w:del>
          </w:p>
        </w:tc>
        <w:tc>
          <w:tcPr>
            <w:tcW w:w="1621" w:type="dxa"/>
          </w:tcPr>
          <w:p>
            <w:pPr>
              <w:pStyle w:val="3"/>
              <w:spacing w:before="11"/>
              <w:ind w:left="107"/>
              <w:rPr>
                <w:del w:id="2834" w:author="碧海蓝天" w:date="2021-08-21T16:27:12Z"/>
                <w:sz w:val="21"/>
              </w:rPr>
              <w:pPrChange w:id="2833" w:author="碧海蓝天" w:date="2021-08-21T16:27:13Z">
                <w:pPr>
                  <w:pStyle w:val="9"/>
                  <w:spacing w:before="106"/>
                  <w:ind w:left="107"/>
                </w:pPr>
              </w:pPrChange>
            </w:pPr>
            <w:del w:id="2835" w:author="碧海蓝天" w:date="2021-08-21T16:27:12Z">
              <w:r>
                <w:rPr>
                  <w:sz w:val="21"/>
                </w:rPr>
                <w:delText xml:space="preserve">全宗号 </w:delText>
              </w:r>
            </w:del>
          </w:p>
        </w:tc>
        <w:tc>
          <w:tcPr>
            <w:tcW w:w="6121" w:type="dxa"/>
          </w:tcPr>
          <w:p>
            <w:pPr>
              <w:pStyle w:val="3"/>
              <w:spacing w:before="11"/>
              <w:ind w:left="107"/>
              <w:rPr>
                <w:del w:id="2837" w:author="碧海蓝天" w:date="2021-08-21T16:27:12Z"/>
                <w:sz w:val="21"/>
              </w:rPr>
              <w:pPrChange w:id="2836" w:author="碧海蓝天" w:date="2021-08-21T16:27:13Z">
                <w:pPr>
                  <w:pStyle w:val="9"/>
                  <w:spacing w:before="106"/>
                  <w:ind w:left="107"/>
                </w:pPr>
              </w:pPrChange>
            </w:pPr>
            <w:del w:id="2838" w:author="碧海蓝天" w:date="2021-08-21T16:27:12Z">
              <w:r>
                <w:rPr>
                  <w:sz w:val="21"/>
                </w:rPr>
                <w:delText xml:space="preserve">指立档单位机构代号或工程代码 </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2" w:hRule="atLeast"/>
          <w:del w:id="2839" w:author="碧海蓝天" w:date="2021-08-21T16:27:12Z"/>
        </w:trPr>
        <w:tc>
          <w:tcPr>
            <w:tcW w:w="1368" w:type="dxa"/>
            <w:vMerge w:val="continue"/>
            <w:tcBorders>
              <w:top w:val="nil"/>
            </w:tcBorders>
          </w:tcPr>
          <w:p>
            <w:pPr>
              <w:pStyle w:val="3"/>
              <w:spacing w:before="11"/>
              <w:rPr>
                <w:del w:id="2841" w:author="碧海蓝天" w:date="2021-08-21T16:27:12Z"/>
                <w:sz w:val="2"/>
                <w:szCs w:val="2"/>
              </w:rPr>
              <w:pPrChange w:id="2840" w:author="碧海蓝天" w:date="2021-08-21T16:27:12Z">
                <w:pPr/>
              </w:pPrChange>
            </w:pPr>
          </w:p>
        </w:tc>
        <w:tc>
          <w:tcPr>
            <w:tcW w:w="1621" w:type="dxa"/>
          </w:tcPr>
          <w:p>
            <w:pPr>
              <w:pStyle w:val="3"/>
              <w:spacing w:before="11"/>
              <w:ind w:left="107"/>
              <w:rPr>
                <w:del w:id="2843" w:author="碧海蓝天" w:date="2021-08-21T16:27:12Z"/>
                <w:sz w:val="21"/>
              </w:rPr>
              <w:pPrChange w:id="2842" w:author="碧海蓝天" w:date="2021-08-21T16:27:13Z">
                <w:pPr>
                  <w:pStyle w:val="9"/>
                  <w:spacing w:before="106"/>
                  <w:ind w:left="107"/>
                </w:pPr>
              </w:pPrChange>
            </w:pPr>
            <w:del w:id="2844" w:author="碧海蓝天" w:date="2021-08-21T16:27:12Z">
              <w:r>
                <w:rPr>
                  <w:sz w:val="21"/>
                </w:rPr>
                <w:delText xml:space="preserve">分类号 </w:delText>
              </w:r>
            </w:del>
          </w:p>
        </w:tc>
        <w:tc>
          <w:tcPr>
            <w:tcW w:w="6121" w:type="dxa"/>
          </w:tcPr>
          <w:p>
            <w:pPr>
              <w:pStyle w:val="3"/>
              <w:spacing w:before="11"/>
              <w:ind w:left="107"/>
              <w:rPr>
                <w:del w:id="2846" w:author="碧海蓝天" w:date="2021-08-21T16:27:12Z"/>
                <w:sz w:val="21"/>
              </w:rPr>
              <w:pPrChange w:id="2845" w:author="碧海蓝天" w:date="2021-08-21T16:27:13Z">
                <w:pPr>
                  <w:pStyle w:val="9"/>
                  <w:spacing w:before="106"/>
                  <w:ind w:left="107"/>
                </w:pPr>
              </w:pPrChange>
            </w:pPr>
            <w:del w:id="2847" w:author="碧海蓝天" w:date="2021-08-21T16:27:12Z">
              <w:r>
                <w:rPr>
                  <w:sz w:val="21"/>
                </w:rPr>
                <w:delText xml:space="preserve">指音频档案内容类别的代号 </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2" w:hRule="atLeast"/>
          <w:del w:id="2848" w:author="碧海蓝天" w:date="2021-08-21T16:27:12Z"/>
        </w:trPr>
        <w:tc>
          <w:tcPr>
            <w:tcW w:w="1368" w:type="dxa"/>
            <w:vMerge w:val="continue"/>
            <w:tcBorders>
              <w:top w:val="nil"/>
            </w:tcBorders>
          </w:tcPr>
          <w:p>
            <w:pPr>
              <w:pStyle w:val="3"/>
              <w:spacing w:before="11"/>
              <w:rPr>
                <w:del w:id="2850" w:author="碧海蓝天" w:date="2021-08-21T16:27:12Z"/>
                <w:sz w:val="2"/>
                <w:szCs w:val="2"/>
              </w:rPr>
              <w:pPrChange w:id="2849" w:author="碧海蓝天" w:date="2021-08-21T16:27:12Z">
                <w:pPr/>
              </w:pPrChange>
            </w:pPr>
          </w:p>
        </w:tc>
        <w:tc>
          <w:tcPr>
            <w:tcW w:w="1621" w:type="dxa"/>
          </w:tcPr>
          <w:p>
            <w:pPr>
              <w:pStyle w:val="3"/>
              <w:spacing w:before="11"/>
              <w:ind w:left="107"/>
              <w:rPr>
                <w:del w:id="2852" w:author="碧海蓝天" w:date="2021-08-21T16:27:12Z"/>
                <w:sz w:val="21"/>
              </w:rPr>
              <w:pPrChange w:id="2851" w:author="碧海蓝天" w:date="2021-08-21T16:27:13Z">
                <w:pPr>
                  <w:pStyle w:val="9"/>
                  <w:spacing w:before="104"/>
                  <w:ind w:left="107"/>
                </w:pPr>
              </w:pPrChange>
            </w:pPr>
            <w:del w:id="2853" w:author="碧海蓝天" w:date="2021-08-21T16:27:12Z">
              <w:r>
                <w:rPr>
                  <w:sz w:val="21"/>
                </w:rPr>
                <w:delText xml:space="preserve">类目名称 </w:delText>
              </w:r>
            </w:del>
          </w:p>
        </w:tc>
        <w:tc>
          <w:tcPr>
            <w:tcW w:w="6121" w:type="dxa"/>
          </w:tcPr>
          <w:p>
            <w:pPr>
              <w:pStyle w:val="3"/>
              <w:spacing w:before="11"/>
              <w:ind w:left="107"/>
              <w:rPr>
                <w:del w:id="2855" w:author="碧海蓝天" w:date="2021-08-21T16:27:12Z"/>
                <w:sz w:val="21"/>
              </w:rPr>
              <w:pPrChange w:id="2854" w:author="碧海蓝天" w:date="2021-08-21T16:27:13Z">
                <w:pPr>
                  <w:pStyle w:val="9"/>
                  <w:spacing w:before="104"/>
                  <w:ind w:left="107"/>
                </w:pPr>
              </w:pPrChange>
            </w:pPr>
            <w:del w:id="2856" w:author="碧海蓝天" w:date="2021-08-21T16:27:12Z">
              <w:r>
                <w:rPr>
                  <w:sz w:val="21"/>
                </w:rPr>
                <w:delText xml:space="preserve">指音频档案内容类别的名称 </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2" w:hRule="atLeast"/>
          <w:del w:id="2857" w:author="碧海蓝天" w:date="2021-08-21T16:27:12Z"/>
        </w:trPr>
        <w:tc>
          <w:tcPr>
            <w:tcW w:w="1368" w:type="dxa"/>
            <w:vMerge w:val="continue"/>
            <w:tcBorders>
              <w:top w:val="nil"/>
            </w:tcBorders>
          </w:tcPr>
          <w:p>
            <w:pPr>
              <w:pStyle w:val="3"/>
              <w:spacing w:before="11"/>
              <w:rPr>
                <w:del w:id="2859" w:author="碧海蓝天" w:date="2021-08-21T16:27:12Z"/>
                <w:sz w:val="2"/>
                <w:szCs w:val="2"/>
              </w:rPr>
              <w:pPrChange w:id="2858" w:author="碧海蓝天" w:date="2021-08-21T16:27:12Z">
                <w:pPr/>
              </w:pPrChange>
            </w:pPr>
          </w:p>
        </w:tc>
        <w:tc>
          <w:tcPr>
            <w:tcW w:w="1621" w:type="dxa"/>
          </w:tcPr>
          <w:p>
            <w:pPr>
              <w:pStyle w:val="3"/>
              <w:spacing w:before="11"/>
              <w:ind w:left="107"/>
              <w:rPr>
                <w:del w:id="2861" w:author="碧海蓝天" w:date="2021-08-21T16:27:12Z"/>
                <w:sz w:val="21"/>
              </w:rPr>
              <w:pPrChange w:id="2860" w:author="碧海蓝天" w:date="2021-08-21T16:27:13Z">
                <w:pPr>
                  <w:pStyle w:val="9"/>
                  <w:spacing w:before="104"/>
                  <w:ind w:left="107"/>
                </w:pPr>
              </w:pPrChange>
            </w:pPr>
            <w:del w:id="2862" w:author="碧海蓝天" w:date="2021-08-21T16:27:12Z">
              <w:r>
                <w:rPr>
                  <w:sz w:val="21"/>
                </w:rPr>
                <w:delText xml:space="preserve">档案类型 </w:delText>
              </w:r>
            </w:del>
          </w:p>
        </w:tc>
        <w:tc>
          <w:tcPr>
            <w:tcW w:w="6121" w:type="dxa"/>
          </w:tcPr>
          <w:p>
            <w:pPr>
              <w:pStyle w:val="3"/>
              <w:spacing w:before="11"/>
              <w:ind w:left="107"/>
              <w:rPr>
                <w:del w:id="2864" w:author="碧海蓝天" w:date="2021-08-21T16:27:12Z"/>
                <w:sz w:val="21"/>
              </w:rPr>
              <w:pPrChange w:id="2863" w:author="碧海蓝天" w:date="2021-08-21T16:27:13Z">
                <w:pPr>
                  <w:pStyle w:val="9"/>
                  <w:spacing w:before="104"/>
                  <w:ind w:left="107"/>
                </w:pPr>
              </w:pPrChange>
            </w:pPr>
            <w:del w:id="2865" w:author="碧海蓝天" w:date="2021-08-21T16:27:12Z">
              <w:r>
                <w:rPr>
                  <w:sz w:val="21"/>
                </w:rPr>
                <w:delText xml:space="preserve">指不同音频档案类型的代号 </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0" w:hRule="atLeast"/>
          <w:del w:id="2866" w:author="碧海蓝天" w:date="2021-08-21T16:27:12Z"/>
        </w:trPr>
        <w:tc>
          <w:tcPr>
            <w:tcW w:w="1368" w:type="dxa"/>
            <w:vMerge w:val="continue"/>
            <w:tcBorders>
              <w:top w:val="nil"/>
            </w:tcBorders>
          </w:tcPr>
          <w:p>
            <w:pPr>
              <w:pStyle w:val="3"/>
              <w:spacing w:before="11"/>
              <w:rPr>
                <w:del w:id="2868" w:author="碧海蓝天" w:date="2021-08-21T16:27:12Z"/>
                <w:sz w:val="2"/>
                <w:szCs w:val="2"/>
              </w:rPr>
              <w:pPrChange w:id="2867" w:author="碧海蓝天" w:date="2021-08-21T16:27:12Z">
                <w:pPr/>
              </w:pPrChange>
            </w:pPr>
          </w:p>
        </w:tc>
        <w:tc>
          <w:tcPr>
            <w:tcW w:w="1621" w:type="dxa"/>
          </w:tcPr>
          <w:p>
            <w:pPr>
              <w:pStyle w:val="3"/>
              <w:spacing w:before="11"/>
              <w:ind w:left="107"/>
              <w:rPr>
                <w:del w:id="2870" w:author="碧海蓝天" w:date="2021-08-21T16:27:12Z"/>
                <w:sz w:val="21"/>
              </w:rPr>
              <w:pPrChange w:id="2869" w:author="碧海蓝天" w:date="2021-08-21T16:27:13Z">
                <w:pPr>
                  <w:pStyle w:val="9"/>
                  <w:spacing w:before="104"/>
                  <w:ind w:left="107"/>
                </w:pPr>
              </w:pPrChange>
            </w:pPr>
            <w:del w:id="2871" w:author="碧海蓝天" w:date="2021-08-21T16:27:12Z">
              <w:r>
                <w:rPr>
                  <w:sz w:val="21"/>
                </w:rPr>
                <w:delText xml:space="preserve">年度 </w:delText>
              </w:r>
            </w:del>
          </w:p>
        </w:tc>
        <w:tc>
          <w:tcPr>
            <w:tcW w:w="6121" w:type="dxa"/>
          </w:tcPr>
          <w:p>
            <w:pPr>
              <w:pStyle w:val="3"/>
              <w:spacing w:before="11"/>
              <w:ind w:left="107"/>
              <w:rPr>
                <w:del w:id="2873" w:author="碧海蓝天" w:date="2021-08-21T16:27:12Z"/>
                <w:sz w:val="21"/>
              </w:rPr>
              <w:pPrChange w:id="2872" w:author="碧海蓝天" w:date="2021-08-21T16:27:13Z">
                <w:pPr>
                  <w:pStyle w:val="9"/>
                  <w:spacing w:before="104"/>
                  <w:ind w:left="107"/>
                </w:pPr>
              </w:pPrChange>
            </w:pPr>
            <w:del w:id="2874" w:author="碧海蓝天" w:date="2021-08-21T16:27:12Z">
              <w:r>
                <w:rPr>
                  <w:sz w:val="21"/>
                </w:rPr>
                <w:delText xml:space="preserve">指音频档案形成年度 </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2" w:hRule="atLeast"/>
          <w:del w:id="2875" w:author="碧海蓝天" w:date="2021-08-21T16:27:12Z"/>
        </w:trPr>
        <w:tc>
          <w:tcPr>
            <w:tcW w:w="1368" w:type="dxa"/>
            <w:vMerge w:val="continue"/>
            <w:tcBorders>
              <w:top w:val="nil"/>
            </w:tcBorders>
          </w:tcPr>
          <w:p>
            <w:pPr>
              <w:pStyle w:val="3"/>
              <w:spacing w:before="11"/>
              <w:rPr>
                <w:del w:id="2877" w:author="碧海蓝天" w:date="2021-08-21T16:27:12Z"/>
                <w:sz w:val="2"/>
                <w:szCs w:val="2"/>
              </w:rPr>
              <w:pPrChange w:id="2876" w:author="碧海蓝天" w:date="2021-08-21T16:27:12Z">
                <w:pPr/>
              </w:pPrChange>
            </w:pPr>
          </w:p>
        </w:tc>
        <w:tc>
          <w:tcPr>
            <w:tcW w:w="1621" w:type="dxa"/>
          </w:tcPr>
          <w:p>
            <w:pPr>
              <w:pStyle w:val="3"/>
              <w:spacing w:before="11"/>
              <w:ind w:left="107"/>
              <w:rPr>
                <w:del w:id="2879" w:author="碧海蓝天" w:date="2021-08-21T16:27:12Z"/>
                <w:sz w:val="21"/>
              </w:rPr>
              <w:pPrChange w:id="2878" w:author="碧海蓝天" w:date="2021-08-21T16:27:13Z">
                <w:pPr>
                  <w:pStyle w:val="9"/>
                  <w:spacing w:before="107"/>
                  <w:ind w:left="107"/>
                </w:pPr>
              </w:pPrChange>
            </w:pPr>
            <w:del w:id="2880" w:author="碧海蓝天" w:date="2021-08-21T16:27:12Z">
              <w:r>
                <w:rPr>
                  <w:sz w:val="21"/>
                </w:rPr>
                <w:delText xml:space="preserve">文件顺序号 </w:delText>
              </w:r>
            </w:del>
          </w:p>
        </w:tc>
        <w:tc>
          <w:tcPr>
            <w:tcW w:w="6121" w:type="dxa"/>
          </w:tcPr>
          <w:p>
            <w:pPr>
              <w:pStyle w:val="3"/>
              <w:spacing w:before="11"/>
              <w:ind w:left="107"/>
              <w:rPr>
                <w:del w:id="2882" w:author="碧海蓝天" w:date="2021-08-21T16:27:12Z"/>
                <w:sz w:val="21"/>
              </w:rPr>
              <w:pPrChange w:id="2881" w:author="碧海蓝天" w:date="2021-08-21T16:27:13Z">
                <w:pPr>
                  <w:pStyle w:val="9"/>
                  <w:spacing w:before="107"/>
                  <w:ind w:left="107"/>
                </w:pPr>
              </w:pPrChange>
            </w:pPr>
            <w:del w:id="2883" w:author="碧海蓝天" w:date="2021-08-21T16:27:12Z">
              <w:r>
                <w:rPr>
                  <w:sz w:val="21"/>
                </w:rPr>
                <w:delText xml:space="preserve">指同一类音频文件的流水号 </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2" w:hRule="atLeast"/>
          <w:del w:id="2884" w:author="碧海蓝天" w:date="2021-08-21T16:27:12Z"/>
        </w:trPr>
        <w:tc>
          <w:tcPr>
            <w:tcW w:w="1368" w:type="dxa"/>
            <w:vMerge w:val="continue"/>
            <w:tcBorders>
              <w:top w:val="nil"/>
            </w:tcBorders>
          </w:tcPr>
          <w:p>
            <w:pPr>
              <w:pStyle w:val="3"/>
              <w:spacing w:before="11"/>
              <w:rPr>
                <w:del w:id="2886" w:author="碧海蓝天" w:date="2021-08-21T16:27:12Z"/>
                <w:sz w:val="2"/>
                <w:szCs w:val="2"/>
              </w:rPr>
              <w:pPrChange w:id="2885" w:author="碧海蓝天" w:date="2021-08-21T16:27:12Z">
                <w:pPr/>
              </w:pPrChange>
            </w:pPr>
          </w:p>
        </w:tc>
        <w:tc>
          <w:tcPr>
            <w:tcW w:w="1621" w:type="dxa"/>
          </w:tcPr>
          <w:p>
            <w:pPr>
              <w:pStyle w:val="3"/>
              <w:spacing w:before="11"/>
              <w:ind w:left="107"/>
              <w:rPr>
                <w:del w:id="2888" w:author="碧海蓝天" w:date="2021-08-21T16:27:12Z"/>
                <w:sz w:val="21"/>
              </w:rPr>
              <w:pPrChange w:id="2887" w:author="碧海蓝天" w:date="2021-08-21T16:27:13Z">
                <w:pPr>
                  <w:pStyle w:val="9"/>
                  <w:spacing w:before="106"/>
                  <w:ind w:left="107"/>
                </w:pPr>
              </w:pPrChange>
            </w:pPr>
            <w:del w:id="2889" w:author="碧海蓝天" w:date="2021-08-21T16:27:12Z">
              <w:r>
                <w:rPr>
                  <w:sz w:val="21"/>
                </w:rPr>
                <w:delText xml:space="preserve">保管期限 </w:delText>
              </w:r>
            </w:del>
          </w:p>
        </w:tc>
        <w:tc>
          <w:tcPr>
            <w:tcW w:w="6121" w:type="dxa"/>
          </w:tcPr>
          <w:p>
            <w:pPr>
              <w:pStyle w:val="3"/>
              <w:spacing w:before="11"/>
              <w:ind w:left="107"/>
              <w:rPr>
                <w:del w:id="2891" w:author="碧海蓝天" w:date="2021-08-21T16:27:12Z"/>
                <w:sz w:val="21"/>
              </w:rPr>
              <w:pPrChange w:id="2890" w:author="碧海蓝天" w:date="2021-08-21T16:27:13Z">
                <w:pPr>
                  <w:pStyle w:val="9"/>
                  <w:spacing w:before="106"/>
                  <w:ind w:left="107"/>
                </w:pPr>
              </w:pPrChange>
            </w:pPr>
            <w:del w:id="2892" w:author="碧海蓝天" w:date="2021-08-21T16:27:12Z">
              <w:r>
                <w:rPr>
                  <w:sz w:val="21"/>
                </w:rPr>
                <w:delText xml:space="preserve">指音频档案保存时间 </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2" w:hRule="atLeast"/>
          <w:del w:id="2893" w:author="碧海蓝天" w:date="2021-08-21T16:27:12Z"/>
        </w:trPr>
        <w:tc>
          <w:tcPr>
            <w:tcW w:w="1368" w:type="dxa"/>
            <w:vMerge w:val="continue"/>
            <w:tcBorders>
              <w:top w:val="nil"/>
            </w:tcBorders>
          </w:tcPr>
          <w:p>
            <w:pPr>
              <w:pStyle w:val="3"/>
              <w:spacing w:before="11"/>
              <w:rPr>
                <w:del w:id="2895" w:author="碧海蓝天" w:date="2021-08-21T16:27:12Z"/>
                <w:sz w:val="2"/>
                <w:szCs w:val="2"/>
              </w:rPr>
              <w:pPrChange w:id="2894" w:author="碧海蓝天" w:date="2021-08-21T16:27:12Z">
                <w:pPr/>
              </w:pPrChange>
            </w:pPr>
          </w:p>
        </w:tc>
        <w:tc>
          <w:tcPr>
            <w:tcW w:w="1621" w:type="dxa"/>
          </w:tcPr>
          <w:p>
            <w:pPr>
              <w:pStyle w:val="3"/>
              <w:spacing w:before="11"/>
              <w:ind w:left="107"/>
              <w:rPr>
                <w:del w:id="2897" w:author="碧海蓝天" w:date="2021-08-21T16:27:12Z"/>
                <w:sz w:val="21"/>
              </w:rPr>
              <w:pPrChange w:id="2896" w:author="碧海蓝天" w:date="2021-08-21T16:27:13Z">
                <w:pPr>
                  <w:pStyle w:val="9"/>
                  <w:spacing w:before="106"/>
                  <w:ind w:left="107"/>
                </w:pPr>
              </w:pPrChange>
            </w:pPr>
            <w:del w:id="2898" w:author="碧海蓝天" w:date="2021-08-21T16:27:12Z">
              <w:r>
                <w:rPr>
                  <w:sz w:val="21"/>
                </w:rPr>
                <w:delText xml:space="preserve">密级 </w:delText>
              </w:r>
            </w:del>
          </w:p>
        </w:tc>
        <w:tc>
          <w:tcPr>
            <w:tcW w:w="6121" w:type="dxa"/>
          </w:tcPr>
          <w:p>
            <w:pPr>
              <w:pStyle w:val="3"/>
              <w:spacing w:before="11"/>
              <w:ind w:left="107"/>
              <w:rPr>
                <w:del w:id="2900" w:author="碧海蓝天" w:date="2021-08-21T16:27:12Z"/>
                <w:sz w:val="21"/>
              </w:rPr>
              <w:pPrChange w:id="2899" w:author="碧海蓝天" w:date="2021-08-21T16:27:13Z">
                <w:pPr>
                  <w:pStyle w:val="9"/>
                  <w:spacing w:before="106"/>
                  <w:ind w:left="107"/>
                </w:pPr>
              </w:pPrChange>
            </w:pPr>
            <w:del w:id="2901" w:author="碧海蓝天" w:date="2021-08-21T16:27:12Z">
              <w:r>
                <w:rPr>
                  <w:sz w:val="21"/>
                </w:rPr>
                <w:delText xml:space="preserve">指音频档案保密程度的标识 </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2" w:hRule="atLeast"/>
          <w:del w:id="2902" w:author="碧海蓝天" w:date="2021-08-21T16:27:12Z"/>
        </w:trPr>
        <w:tc>
          <w:tcPr>
            <w:tcW w:w="1368" w:type="dxa"/>
            <w:vMerge w:val="continue"/>
            <w:tcBorders>
              <w:top w:val="nil"/>
            </w:tcBorders>
          </w:tcPr>
          <w:p>
            <w:pPr>
              <w:pStyle w:val="3"/>
              <w:spacing w:before="11"/>
              <w:rPr>
                <w:del w:id="2904" w:author="碧海蓝天" w:date="2021-08-21T16:27:12Z"/>
                <w:sz w:val="2"/>
                <w:szCs w:val="2"/>
              </w:rPr>
              <w:pPrChange w:id="2903" w:author="碧海蓝天" w:date="2021-08-21T16:27:12Z">
                <w:pPr/>
              </w:pPrChange>
            </w:pPr>
          </w:p>
        </w:tc>
        <w:tc>
          <w:tcPr>
            <w:tcW w:w="1621" w:type="dxa"/>
          </w:tcPr>
          <w:p>
            <w:pPr>
              <w:pStyle w:val="3"/>
              <w:spacing w:before="11"/>
              <w:ind w:left="107"/>
              <w:rPr>
                <w:del w:id="2906" w:author="碧海蓝天" w:date="2021-08-21T16:27:12Z"/>
                <w:sz w:val="21"/>
              </w:rPr>
              <w:pPrChange w:id="2905" w:author="碧海蓝天" w:date="2021-08-21T16:27:13Z">
                <w:pPr>
                  <w:pStyle w:val="9"/>
                  <w:spacing w:before="104"/>
                  <w:ind w:left="107"/>
                </w:pPr>
              </w:pPrChange>
            </w:pPr>
            <w:del w:id="2907" w:author="碧海蓝天" w:date="2021-08-21T16:27:12Z">
              <w:r>
                <w:rPr>
                  <w:sz w:val="21"/>
                </w:rPr>
                <w:delText xml:space="preserve">整理人 </w:delText>
              </w:r>
            </w:del>
          </w:p>
        </w:tc>
        <w:tc>
          <w:tcPr>
            <w:tcW w:w="6121" w:type="dxa"/>
          </w:tcPr>
          <w:p>
            <w:pPr>
              <w:pStyle w:val="3"/>
              <w:spacing w:before="11"/>
              <w:ind w:left="107"/>
              <w:rPr>
                <w:del w:id="2909" w:author="碧海蓝天" w:date="2021-08-21T16:27:12Z"/>
                <w:sz w:val="21"/>
              </w:rPr>
              <w:pPrChange w:id="2908" w:author="碧海蓝天" w:date="2021-08-21T16:27:13Z">
                <w:pPr>
                  <w:pStyle w:val="9"/>
                  <w:spacing w:before="104"/>
                  <w:ind w:left="107"/>
                </w:pPr>
              </w:pPrChange>
            </w:pPr>
            <w:del w:id="2910" w:author="碧海蓝天" w:date="2021-08-21T16:27:12Z">
              <w:r>
                <w:rPr>
                  <w:sz w:val="21"/>
                </w:rPr>
                <w:delText xml:space="preserve">指音频档案整理责任人 </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2" w:hRule="atLeast"/>
          <w:del w:id="2911" w:author="碧海蓝天" w:date="2021-08-21T16:27:12Z"/>
        </w:trPr>
        <w:tc>
          <w:tcPr>
            <w:tcW w:w="1368" w:type="dxa"/>
            <w:vMerge w:val="continue"/>
            <w:tcBorders>
              <w:top w:val="nil"/>
            </w:tcBorders>
          </w:tcPr>
          <w:p>
            <w:pPr>
              <w:pStyle w:val="3"/>
              <w:spacing w:before="11"/>
              <w:rPr>
                <w:del w:id="2913" w:author="碧海蓝天" w:date="2021-08-21T16:27:12Z"/>
                <w:sz w:val="2"/>
                <w:szCs w:val="2"/>
              </w:rPr>
              <w:pPrChange w:id="2912" w:author="碧海蓝天" w:date="2021-08-21T16:27:12Z">
                <w:pPr/>
              </w:pPrChange>
            </w:pPr>
          </w:p>
        </w:tc>
        <w:tc>
          <w:tcPr>
            <w:tcW w:w="1621" w:type="dxa"/>
          </w:tcPr>
          <w:p>
            <w:pPr>
              <w:pStyle w:val="3"/>
              <w:spacing w:before="11"/>
              <w:ind w:left="107"/>
              <w:rPr>
                <w:del w:id="2915" w:author="碧海蓝天" w:date="2021-08-21T16:27:12Z"/>
                <w:sz w:val="21"/>
              </w:rPr>
              <w:pPrChange w:id="2914" w:author="碧海蓝天" w:date="2021-08-21T16:27:13Z">
                <w:pPr>
                  <w:pStyle w:val="9"/>
                  <w:spacing w:before="104"/>
                  <w:ind w:left="107"/>
                </w:pPr>
              </w:pPrChange>
            </w:pPr>
            <w:del w:id="2916" w:author="碧海蓝天" w:date="2021-08-21T16:27:12Z">
              <w:r>
                <w:rPr>
                  <w:sz w:val="21"/>
                </w:rPr>
                <w:delText xml:space="preserve">审核人 </w:delText>
              </w:r>
            </w:del>
          </w:p>
        </w:tc>
        <w:tc>
          <w:tcPr>
            <w:tcW w:w="6121" w:type="dxa"/>
          </w:tcPr>
          <w:p>
            <w:pPr>
              <w:pStyle w:val="3"/>
              <w:spacing w:before="11"/>
              <w:ind w:left="107"/>
              <w:rPr>
                <w:del w:id="2918" w:author="碧海蓝天" w:date="2021-08-21T16:27:12Z"/>
                <w:sz w:val="21"/>
              </w:rPr>
              <w:pPrChange w:id="2917" w:author="碧海蓝天" w:date="2021-08-21T16:27:13Z">
                <w:pPr>
                  <w:pStyle w:val="9"/>
                  <w:spacing w:before="104"/>
                  <w:ind w:left="107"/>
                </w:pPr>
              </w:pPrChange>
            </w:pPr>
            <w:del w:id="2919" w:author="碧海蓝天" w:date="2021-08-21T16:27:12Z">
              <w:r>
                <w:rPr>
                  <w:sz w:val="21"/>
                </w:rPr>
                <w:delText xml:space="preserve">指审核音频档案整理质量的责任人 </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0" w:hRule="atLeast"/>
          <w:del w:id="2920" w:author="碧海蓝天" w:date="2021-08-21T16:27:12Z"/>
        </w:trPr>
        <w:tc>
          <w:tcPr>
            <w:tcW w:w="1368" w:type="dxa"/>
            <w:vMerge w:val="continue"/>
            <w:tcBorders>
              <w:top w:val="nil"/>
            </w:tcBorders>
          </w:tcPr>
          <w:p>
            <w:pPr>
              <w:pStyle w:val="3"/>
              <w:spacing w:before="11"/>
              <w:rPr>
                <w:del w:id="2922" w:author="碧海蓝天" w:date="2021-08-21T16:27:12Z"/>
                <w:sz w:val="2"/>
                <w:szCs w:val="2"/>
              </w:rPr>
              <w:pPrChange w:id="2921" w:author="碧海蓝天" w:date="2021-08-21T16:27:12Z">
                <w:pPr/>
              </w:pPrChange>
            </w:pPr>
          </w:p>
        </w:tc>
        <w:tc>
          <w:tcPr>
            <w:tcW w:w="1621" w:type="dxa"/>
          </w:tcPr>
          <w:p>
            <w:pPr>
              <w:pStyle w:val="3"/>
              <w:spacing w:before="11"/>
              <w:ind w:left="107"/>
              <w:rPr>
                <w:del w:id="2924" w:author="碧海蓝天" w:date="2021-08-21T16:27:12Z"/>
                <w:sz w:val="21"/>
              </w:rPr>
              <w:pPrChange w:id="2923" w:author="碧海蓝天" w:date="2021-08-21T16:27:13Z">
                <w:pPr>
                  <w:pStyle w:val="9"/>
                  <w:spacing w:before="104"/>
                  <w:ind w:left="107"/>
                </w:pPr>
              </w:pPrChange>
            </w:pPr>
            <w:del w:id="2925" w:author="碧海蓝天" w:date="2021-08-21T16:27:12Z">
              <w:r>
                <w:rPr>
                  <w:sz w:val="21"/>
                </w:rPr>
                <w:delText xml:space="preserve">参见号 </w:delText>
              </w:r>
            </w:del>
          </w:p>
        </w:tc>
        <w:tc>
          <w:tcPr>
            <w:tcW w:w="6121" w:type="dxa"/>
          </w:tcPr>
          <w:p>
            <w:pPr>
              <w:pStyle w:val="3"/>
              <w:spacing w:before="11"/>
              <w:ind w:left="107"/>
              <w:rPr>
                <w:del w:id="2927" w:author="碧海蓝天" w:date="2021-08-21T16:27:12Z"/>
                <w:sz w:val="21"/>
              </w:rPr>
              <w:pPrChange w:id="2926" w:author="碧海蓝天" w:date="2021-08-21T16:27:13Z">
                <w:pPr>
                  <w:pStyle w:val="9"/>
                  <w:spacing w:before="104"/>
                  <w:ind w:left="107"/>
                </w:pPr>
              </w:pPrChange>
            </w:pPr>
            <w:del w:id="2928" w:author="碧海蓝天" w:date="2021-08-21T16:27:12Z">
              <w:r>
                <w:rPr>
                  <w:sz w:val="21"/>
                </w:rPr>
                <w:delText xml:space="preserve">指与音频档案内容相关的其他载体类型档案的档号 </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0" w:hRule="atLeast"/>
          <w:del w:id="2929" w:author="碧海蓝天" w:date="2021-08-21T16:27:12Z"/>
        </w:trPr>
        <w:tc>
          <w:tcPr>
            <w:tcW w:w="1368" w:type="dxa"/>
            <w:vMerge w:val="continue"/>
            <w:tcBorders>
              <w:top w:val="nil"/>
            </w:tcBorders>
          </w:tcPr>
          <w:p>
            <w:pPr>
              <w:pStyle w:val="3"/>
              <w:spacing w:before="11"/>
              <w:rPr>
                <w:del w:id="2931" w:author="碧海蓝天" w:date="2021-08-21T16:27:12Z"/>
                <w:sz w:val="2"/>
                <w:szCs w:val="2"/>
              </w:rPr>
              <w:pPrChange w:id="2930" w:author="碧海蓝天" w:date="2021-08-21T16:27:12Z">
                <w:pPr/>
              </w:pPrChange>
            </w:pPr>
          </w:p>
        </w:tc>
        <w:tc>
          <w:tcPr>
            <w:tcW w:w="1621" w:type="dxa"/>
            <w:tcBorders>
              <w:bottom w:val="single" w:color="000000" w:sz="6" w:space="0"/>
            </w:tcBorders>
          </w:tcPr>
          <w:p>
            <w:pPr>
              <w:pStyle w:val="3"/>
              <w:spacing w:before="11"/>
              <w:ind w:left="107"/>
              <w:rPr>
                <w:del w:id="2933" w:author="碧海蓝天" w:date="2021-08-21T16:27:12Z"/>
                <w:sz w:val="21"/>
              </w:rPr>
              <w:pPrChange w:id="2932" w:author="碧海蓝天" w:date="2021-08-21T16:27:13Z">
                <w:pPr>
                  <w:pStyle w:val="9"/>
                  <w:spacing w:before="106"/>
                  <w:ind w:left="107"/>
                </w:pPr>
              </w:pPrChange>
            </w:pPr>
            <w:del w:id="2934" w:author="碧海蓝天" w:date="2021-08-21T16:27:12Z">
              <w:r>
                <w:rPr>
                  <w:sz w:val="21"/>
                </w:rPr>
                <w:delText xml:space="preserve">库位号 </w:delText>
              </w:r>
            </w:del>
          </w:p>
        </w:tc>
        <w:tc>
          <w:tcPr>
            <w:tcW w:w="6121" w:type="dxa"/>
            <w:tcBorders>
              <w:bottom w:val="single" w:color="000000" w:sz="6" w:space="0"/>
            </w:tcBorders>
          </w:tcPr>
          <w:p>
            <w:pPr>
              <w:pStyle w:val="3"/>
              <w:spacing w:before="11"/>
              <w:ind w:left="107"/>
              <w:rPr>
                <w:del w:id="2936" w:author="碧海蓝天" w:date="2021-08-21T16:27:12Z"/>
                <w:sz w:val="21"/>
              </w:rPr>
              <w:pPrChange w:id="2935" w:author="碧海蓝天" w:date="2021-08-21T16:27:13Z">
                <w:pPr>
                  <w:pStyle w:val="9"/>
                  <w:spacing w:before="106"/>
                  <w:ind w:left="107"/>
                </w:pPr>
              </w:pPrChange>
            </w:pPr>
            <w:del w:id="2937" w:author="碧海蓝天" w:date="2021-08-21T16:27:12Z">
              <w:r>
                <w:rPr>
                  <w:sz w:val="21"/>
                </w:rPr>
                <w:delText xml:space="preserve">指音频档案载体馆藏位置代号 </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0" w:hRule="atLeast"/>
          <w:del w:id="2938" w:author="碧海蓝天" w:date="2021-08-21T16:27:12Z"/>
        </w:trPr>
        <w:tc>
          <w:tcPr>
            <w:tcW w:w="1368" w:type="dxa"/>
            <w:vMerge w:val="continue"/>
            <w:tcBorders>
              <w:top w:val="nil"/>
            </w:tcBorders>
          </w:tcPr>
          <w:p>
            <w:pPr>
              <w:pStyle w:val="3"/>
              <w:spacing w:before="11"/>
              <w:rPr>
                <w:del w:id="2940" w:author="碧海蓝天" w:date="2021-08-21T16:27:12Z"/>
                <w:sz w:val="2"/>
                <w:szCs w:val="2"/>
              </w:rPr>
              <w:pPrChange w:id="2939" w:author="碧海蓝天" w:date="2021-08-21T16:27:12Z">
                <w:pPr/>
              </w:pPrChange>
            </w:pPr>
          </w:p>
        </w:tc>
        <w:tc>
          <w:tcPr>
            <w:tcW w:w="1621" w:type="dxa"/>
            <w:tcBorders>
              <w:top w:val="single" w:color="000000" w:sz="6" w:space="0"/>
            </w:tcBorders>
          </w:tcPr>
          <w:p>
            <w:pPr>
              <w:pStyle w:val="3"/>
              <w:spacing w:before="11"/>
              <w:ind w:left="107"/>
              <w:rPr>
                <w:del w:id="2942" w:author="碧海蓝天" w:date="2021-08-21T16:27:12Z"/>
                <w:sz w:val="21"/>
              </w:rPr>
              <w:pPrChange w:id="2941" w:author="碧海蓝天" w:date="2021-08-21T16:27:13Z">
                <w:pPr>
                  <w:pStyle w:val="9"/>
                  <w:spacing w:before="104"/>
                  <w:ind w:left="107"/>
                </w:pPr>
              </w:pPrChange>
            </w:pPr>
            <w:del w:id="2943" w:author="碧海蓝天" w:date="2021-08-21T16:27:12Z">
              <w:r>
                <w:rPr>
                  <w:sz w:val="21"/>
                </w:rPr>
                <w:delText xml:space="preserve">备注 </w:delText>
              </w:r>
            </w:del>
          </w:p>
        </w:tc>
        <w:tc>
          <w:tcPr>
            <w:tcW w:w="6121" w:type="dxa"/>
            <w:tcBorders>
              <w:top w:val="single" w:color="000000" w:sz="6" w:space="0"/>
            </w:tcBorders>
          </w:tcPr>
          <w:p>
            <w:pPr>
              <w:pStyle w:val="3"/>
              <w:spacing w:before="11"/>
              <w:ind w:left="107"/>
              <w:rPr>
                <w:del w:id="2945" w:author="碧海蓝天" w:date="2021-08-21T16:27:12Z"/>
                <w:sz w:val="21"/>
              </w:rPr>
              <w:pPrChange w:id="2944" w:author="碧海蓝天" w:date="2021-08-21T16:27:13Z">
                <w:pPr>
                  <w:pStyle w:val="9"/>
                  <w:spacing w:before="104"/>
                  <w:ind w:left="107"/>
                </w:pPr>
              </w:pPrChange>
            </w:pPr>
            <w:del w:id="2946" w:author="碧海蓝天" w:date="2021-08-21T16:27:12Z">
              <w:r>
                <w:rPr>
                  <w:w w:val="100"/>
                  <w:sz w:val="21"/>
                </w:rPr>
                <w:delText xml:space="preserve"> </w:delText>
              </w:r>
            </w:del>
          </w:p>
        </w:tc>
      </w:tr>
    </w:tbl>
    <w:p>
      <w:pPr>
        <w:pStyle w:val="3"/>
        <w:spacing w:before="11" w:after="0"/>
        <w:rPr>
          <w:del w:id="2948" w:author="碧海蓝天" w:date="2021-08-21T16:27:12Z"/>
          <w:sz w:val="21"/>
        </w:rPr>
        <w:sectPr>
          <w:type w:val="continuous"/>
          <w:pgSz w:w="11910" w:h="16840"/>
          <w:pgMar w:top="1580" w:right="900" w:bottom="280" w:left="1200" w:header="720" w:footer="720" w:gutter="0"/>
          <w:cols w:space="720" w:num="1"/>
        </w:sectPr>
        <w:pPrChange w:id="2947" w:author="碧海蓝天" w:date="2021-08-21T16:27:12Z">
          <w:pPr>
            <w:spacing w:after="0"/>
          </w:pPr>
        </w:pPrChange>
      </w:pPr>
    </w:p>
    <w:p>
      <w:pPr>
        <w:pStyle w:val="3"/>
        <w:spacing w:before="11"/>
        <w:rPr>
          <w:del w:id="2950" w:author="碧海蓝天" w:date="2021-08-21T16:27:12Z"/>
          <w:b/>
          <w:sz w:val="12"/>
        </w:rPr>
        <w:pPrChange w:id="2949" w:author="碧海蓝天" w:date="2021-08-21T16:27:12Z">
          <w:pPr>
            <w:pStyle w:val="3"/>
            <w:spacing w:before="2"/>
          </w:pPr>
        </w:pPrChange>
      </w:pPr>
    </w:p>
    <w:p>
      <w:pPr>
        <w:pStyle w:val="3"/>
        <w:spacing w:before="11" w:after="0"/>
        <w:rPr>
          <w:del w:id="2952" w:author="碧海蓝天" w:date="2021-08-21T16:27:13Z"/>
          <w:sz w:val="12"/>
        </w:rPr>
        <w:sectPr>
          <w:pgSz w:w="11910" w:h="16840"/>
          <w:pgMar w:top="1180" w:right="900" w:bottom="1240" w:left="1200" w:header="0" w:footer="1051" w:gutter="0"/>
          <w:cols w:space="720" w:num="1"/>
        </w:sectPr>
        <w:pPrChange w:id="2951" w:author="碧海蓝天" w:date="2021-08-21T16:27:13Z">
          <w:pPr>
            <w:spacing w:after="0"/>
          </w:pPr>
        </w:pPrChange>
      </w:pPr>
    </w:p>
    <w:p>
      <w:pPr>
        <w:spacing w:before="67"/>
        <w:ind w:left="218" w:right="0" w:firstLine="0"/>
        <w:jc w:val="left"/>
        <w:rPr>
          <w:del w:id="2953" w:author="碧海蓝天" w:date="2021-08-21T16:14:42Z"/>
          <w:b/>
          <w:sz w:val="24"/>
        </w:rPr>
      </w:pPr>
      <w:del w:id="2954" w:author="碧海蓝天" w:date="2021-08-21T16:14:42Z">
        <w:r>
          <w:rPr>
            <w:b/>
            <w:sz w:val="24"/>
          </w:rPr>
          <w:delText xml:space="preserve">附录 </w:delText>
        </w:r>
      </w:del>
      <w:del w:id="2955" w:author="碧海蓝天" w:date="2021-08-21T16:14:42Z">
        <w:r>
          <w:rPr>
            <w:rFonts w:hint="default"/>
            <w:b/>
            <w:sz w:val="24"/>
            <w:lang w:val="en-US"/>
          </w:rPr>
          <w:delText>F</w:delText>
        </w:r>
      </w:del>
      <w:del w:id="2956" w:author="碧海蓝天" w:date="2021-08-21T16:14:42Z">
        <w:r>
          <w:rPr>
            <w:b/>
            <w:sz w:val="24"/>
          </w:rPr>
          <w:delText xml:space="preserve"> </w:delText>
        </w:r>
      </w:del>
    </w:p>
    <w:p>
      <w:pPr>
        <w:pStyle w:val="3"/>
        <w:spacing w:before="9"/>
        <w:rPr>
          <w:del w:id="2957" w:author="碧海蓝天" w:date="2021-08-21T16:14:42Z"/>
          <w:b/>
          <w:sz w:val="37"/>
        </w:rPr>
      </w:pPr>
      <w:del w:id="2958" w:author="碧海蓝天" w:date="2021-08-21T16:14:42Z">
        <w:r>
          <w:rPr/>
          <w:br w:type="column"/>
        </w:r>
      </w:del>
    </w:p>
    <w:p>
      <w:pPr>
        <w:spacing w:before="0"/>
        <w:ind w:left="218" w:right="0" w:firstLine="0"/>
        <w:jc w:val="left"/>
        <w:rPr>
          <w:del w:id="2959" w:author="碧海蓝天" w:date="2021-08-21T16:14:42Z"/>
          <w:rFonts w:hint="eastAsia" w:ascii="仿宋" w:eastAsia="仿宋"/>
          <w:b/>
          <w:sz w:val="32"/>
        </w:rPr>
      </w:pPr>
      <w:del w:id="2960" w:author="碧海蓝天" w:date="2021-08-21T16:14:42Z">
        <w:r>
          <w:rPr/>
          <w:pict>
            <v:group id="_x0000_s1050" o:spid="_x0000_s1050" o:spt="203" style="position:absolute;left:0pt;margin-left:378.2pt;margin-top:-31.85pt;height:38.5pt;width:92.55pt;mso-position-horizontal-relative:page;z-index:251693056;mso-width-relative:page;mso-height-relative:page;" coordorigin="7565,-637" coordsize="1851,770">
              <o:lock v:ext="edit"/>
              <v:shape id="_x0000_s1051" o:spid="_x0000_s1051" style="position:absolute;left:7564;top:-362;height:494;width:613;" fillcolor="#000000" filled="t" stroked="f" coordorigin="7565,-362" coordsize="613,494" path="m8077,-295l7565,116,7577,132,8090,-279,8077,-295xm8152,-307l8093,-307,8105,-292,8090,-279,8121,-240,8152,-307xm8093,-307l8077,-295,8090,-279,8105,-292,8093,-307xm8177,-362l8046,-334,8077,-295,8093,-307,8152,-307,8177,-362xe">
                <v:path arrowok="t"/>
                <v:fill on="t" focussize="0,0"/>
                <v:stroke on="f"/>
                <v:imagedata o:title=""/>
                <o:lock v:ext="edit"/>
              </v:shape>
              <v:shape id="_x0000_s1052" o:spid="_x0000_s1052" o:spt="202" type="#_x0000_t202" style="position:absolute;left:8177;top:-630;height:577;width:1231;" filled="f" stroked="t" coordsize="21600,21600">
                <v:path/>
                <v:fill on="f" focussize="0,0"/>
                <v:stroke color="#000000"/>
                <v:imagedata o:title=""/>
                <o:lock v:ext="edit"/>
                <v:textbox inset="0mm,0mm,0mm,0mm">
                  <w:txbxContent>
                    <w:p>
                      <w:pPr>
                        <w:spacing w:before="98"/>
                        <w:ind w:left="144" w:right="0" w:firstLine="0"/>
                        <w:jc w:val="left"/>
                        <w:rPr>
                          <w:sz w:val="21"/>
                        </w:rPr>
                      </w:pPr>
                      <w:r>
                        <w:rPr>
                          <w:sz w:val="21"/>
                        </w:rPr>
                        <w:t>仿宋三号</w:t>
                      </w:r>
                    </w:p>
                  </w:txbxContent>
                </v:textbox>
              </v:shape>
            </v:group>
          </w:pict>
        </w:r>
      </w:del>
      <w:del w:id="2962" w:author="碧海蓝天" w:date="2021-08-21T16:14:42Z">
        <w:r>
          <w:rPr>
            <w:rFonts w:hint="eastAsia" w:ascii="仿宋" w:eastAsia="仿宋"/>
            <w:b/>
            <w:sz w:val="32"/>
          </w:rPr>
          <w:delText>声像档案交接凭据</w:delText>
        </w:r>
      </w:del>
    </w:p>
    <w:p>
      <w:pPr>
        <w:spacing w:after="0"/>
        <w:jc w:val="left"/>
        <w:rPr>
          <w:del w:id="2963" w:author="碧海蓝天" w:date="2021-08-21T16:14:42Z"/>
          <w:rFonts w:hint="eastAsia" w:ascii="仿宋" w:eastAsia="仿宋"/>
          <w:sz w:val="32"/>
        </w:rPr>
        <w:sectPr>
          <w:type w:val="continuous"/>
          <w:pgSz w:w="11910" w:h="16840"/>
          <w:pgMar w:top="1580" w:right="900" w:bottom="280" w:left="1200" w:header="720" w:footer="720" w:gutter="0"/>
          <w:cols w:equalWidth="0" w:num="2">
            <w:col w:w="1042" w:space="2350"/>
            <w:col w:w="6418"/>
          </w:cols>
        </w:sectPr>
      </w:pPr>
    </w:p>
    <w:p>
      <w:pPr>
        <w:pStyle w:val="3"/>
        <w:spacing w:before="11"/>
        <w:rPr>
          <w:del w:id="2964" w:author="碧海蓝天" w:date="2021-08-21T16:14:42Z"/>
          <w:rFonts w:ascii="仿宋"/>
          <w:b/>
          <w:sz w:val="14"/>
        </w:rPr>
      </w:pPr>
    </w:p>
    <w:p>
      <w:pPr>
        <w:spacing w:before="62" w:line="417" w:lineRule="auto"/>
        <w:ind w:left="228" w:right="3833" w:firstLine="0"/>
        <w:jc w:val="left"/>
        <w:rPr>
          <w:del w:id="2965" w:author="碧海蓝天" w:date="2021-08-21T16:14:42Z"/>
          <w:sz w:val="28"/>
        </w:rPr>
      </w:pPr>
      <w:del w:id="2966" w:author="碧海蓝天" w:date="2021-08-21T16:14:42Z">
        <w:r>
          <w:rPr/>
          <w:pict>
            <v:shape id="_x0000_s1053" o:spid="_x0000_s1053" o:spt="202" type="#_x0000_t202" style="position:absolute;left:0pt;margin-left:263.35pt;margin-top:24.9pt;height:28.1pt;width:76.75pt;mso-position-horizontal-relative:page;z-index:-251643904;mso-width-relative:page;mso-height-relative:page;" filled="f" stroked="t" coordsize="21600,21600">
              <v:path/>
              <v:fill on="f" focussize="0,0"/>
              <v:stroke color="#000000"/>
              <v:imagedata o:title=""/>
              <o:lock v:ext="edit"/>
              <v:textbox inset="0mm,0mm,0mm,0mm">
                <w:txbxContent>
                  <w:p>
                    <w:pPr>
                      <w:spacing w:before="99"/>
                      <w:ind w:left="356" w:right="0" w:firstLine="0"/>
                      <w:jc w:val="left"/>
                      <w:rPr>
                        <w:sz w:val="21"/>
                      </w:rPr>
                    </w:pPr>
                    <w:r>
                      <w:rPr>
                        <w:sz w:val="21"/>
                      </w:rPr>
                      <w:t>宋体四号</w:t>
                    </w:r>
                  </w:p>
                </w:txbxContent>
              </v:textbox>
            </v:shape>
          </w:pict>
        </w:r>
      </w:del>
      <w:del w:id="2968" w:author="碧海蓝天" w:date="2021-08-21T16:14:42Z">
        <w:r>
          <w:rPr>
            <w:spacing w:val="-1"/>
            <w:sz w:val="28"/>
          </w:rPr>
          <w:delText xml:space="preserve">合同名称：                              </w:delText>
        </w:r>
      </w:del>
      <w:del w:id="2969" w:author="碧海蓝天" w:date="2021-08-21T16:14:42Z">
        <w:r>
          <w:rPr>
            <w:spacing w:val="-3"/>
            <w:sz w:val="28"/>
          </w:rPr>
          <w:delText>合同编号：</w:delText>
        </w:r>
      </w:del>
      <w:del w:id="2970" w:author="碧海蓝天" w:date="2021-08-21T16:14:42Z">
        <w:r>
          <w:rPr>
            <w:sz w:val="28"/>
          </w:rPr>
          <w:delText xml:space="preserve"> </w:delText>
        </w:r>
      </w:del>
    </w:p>
    <w:p>
      <w:pPr>
        <w:spacing w:before="0" w:line="358" w:lineRule="exact"/>
        <w:ind w:left="228" w:right="0" w:firstLine="0"/>
        <w:jc w:val="left"/>
        <w:rPr>
          <w:del w:id="2971" w:author="碧海蓝天" w:date="2021-08-21T16:14:42Z"/>
          <w:sz w:val="28"/>
        </w:rPr>
      </w:pPr>
      <w:del w:id="2972" w:author="碧海蓝天" w:date="2021-08-21T16:14:42Z">
        <w:r>
          <w:rPr>
            <w:sz w:val="28"/>
          </w:rPr>
          <w:delText>归档文件形成年度：</w:delText>
        </w:r>
      </w:del>
      <w:del w:id="2973" w:author="碧海蓝天" w:date="2021-08-21T16:14:42Z">
        <w:r>
          <w:rPr>
            <w:sz w:val="24"/>
          </w:rPr>
          <w:delText xml:space="preserve">    </w:delText>
        </w:r>
      </w:del>
      <w:del w:id="2974" w:author="碧海蓝天" w:date="2021-08-21T16:14:42Z">
        <w:r>
          <w:rPr>
            <w:w w:val="100"/>
            <w:sz w:val="28"/>
          </w:rPr>
          <w:delText xml:space="preserve"> </w:delText>
        </w:r>
      </w:del>
    </w:p>
    <w:p>
      <w:pPr>
        <w:pStyle w:val="3"/>
        <w:spacing w:before="5"/>
        <w:rPr>
          <w:del w:id="2975" w:author="碧海蓝天" w:date="2021-08-21T16:14:42Z"/>
          <w:sz w:val="11"/>
        </w:rPr>
      </w:pPr>
    </w:p>
    <w:p>
      <w:pPr>
        <w:spacing w:before="61"/>
        <w:ind w:left="228" w:right="0" w:firstLine="0"/>
        <w:jc w:val="left"/>
        <w:rPr>
          <w:del w:id="2976" w:author="碧海蓝天" w:date="2021-08-21T16:14:42Z"/>
          <w:sz w:val="28"/>
        </w:rPr>
      </w:pPr>
      <w:del w:id="2977" w:author="碧海蓝天" w:date="2021-08-21T16:14:42Z">
        <w:r>
          <w:rPr>
            <w:spacing w:val="-3"/>
            <w:sz w:val="28"/>
          </w:rPr>
          <w:delText xml:space="preserve">档案版本和数量:  </w:delText>
        </w:r>
      </w:del>
    </w:p>
    <w:p>
      <w:pPr>
        <w:pStyle w:val="8"/>
        <w:numPr>
          <w:ilvl w:val="0"/>
          <w:numId w:val="23"/>
        </w:numPr>
        <w:tabs>
          <w:tab w:val="left" w:pos="889"/>
        </w:tabs>
        <w:spacing w:before="235" w:after="0" w:line="240" w:lineRule="auto"/>
        <w:ind w:left="888" w:right="0" w:hanging="361"/>
        <w:jc w:val="both"/>
        <w:rPr>
          <w:del w:id="2978" w:author="碧海蓝天" w:date="2021-08-21T16:14:42Z"/>
          <w:sz w:val="28"/>
        </w:rPr>
      </w:pPr>
      <w:del w:id="2979" w:author="碧海蓝天" w:date="2021-08-21T16:14:42Z">
        <w:r>
          <w:rPr>
            <w:spacing w:val="-2"/>
            <w:sz w:val="28"/>
          </w:rPr>
          <w:delText>照片</w:delText>
        </w:r>
      </w:del>
      <w:del w:id="2980" w:author="碧海蓝天" w:date="2021-08-21T16:14:42Z">
        <w:r>
          <w:rPr>
            <w:sz w:val="28"/>
          </w:rPr>
          <w:delText xml:space="preserve"> </w:delText>
        </w:r>
      </w:del>
    </w:p>
    <w:p>
      <w:pPr>
        <w:spacing w:before="121" w:line="321" w:lineRule="auto"/>
        <w:ind w:left="1908" w:right="472" w:hanging="980"/>
        <w:jc w:val="both"/>
        <w:rPr>
          <w:del w:id="2981" w:author="碧海蓝天" w:date="2021-08-21T16:14:42Z"/>
          <w:sz w:val="28"/>
        </w:rPr>
      </w:pPr>
      <w:del w:id="2982" w:author="碧海蓝天" w:date="2021-08-21T16:14:42Z">
        <w:r>
          <w:rPr>
            <w:sz w:val="28"/>
          </w:rPr>
          <w:delText>纸质版 正本＿＿件，其中（永久＿</w:delText>
        </w:r>
      </w:del>
      <w:del w:id="2983" w:author="碧海蓝天" w:date="2021-08-21T16:14:42Z">
        <w:r>
          <w:rPr>
            <w:sz w:val="28"/>
            <w:u w:val="single"/>
          </w:rPr>
          <w:delText xml:space="preserve"> </w:delText>
        </w:r>
      </w:del>
      <w:del w:id="2984" w:author="碧海蓝天" w:date="2021-08-21T16:14:42Z">
        <w:r>
          <w:rPr>
            <w:sz w:val="28"/>
          </w:rPr>
          <w:delText>件，30 年＿</w:delText>
        </w:r>
      </w:del>
      <w:del w:id="2985" w:author="碧海蓝天" w:date="2021-08-21T16:14:42Z">
        <w:r>
          <w:rPr>
            <w:sz w:val="28"/>
            <w:u w:val="single"/>
          </w:rPr>
          <w:delText xml:space="preserve"> </w:delText>
        </w:r>
      </w:del>
      <w:del w:id="2986" w:author="碧海蓝天" w:date="2021-08-21T16:14:42Z">
        <w:r>
          <w:rPr>
            <w:sz w:val="28"/>
          </w:rPr>
          <w:delText>件，10 年</w:delText>
        </w:r>
      </w:del>
      <w:del w:id="2987" w:author="碧海蓝天" w:date="2021-08-21T16:14:42Z">
        <w:r>
          <w:rPr>
            <w:sz w:val="28"/>
            <w:u w:val="single"/>
          </w:rPr>
          <w:delText xml:space="preserve">＿ </w:delText>
        </w:r>
      </w:del>
      <w:del w:id="2988" w:author="碧海蓝天" w:date="2021-08-21T16:14:42Z">
        <w:r>
          <w:rPr>
            <w:sz w:val="28"/>
          </w:rPr>
          <w:delText>件） 副本＿＿件，其中（永久＿</w:delText>
        </w:r>
      </w:del>
      <w:del w:id="2989" w:author="碧海蓝天" w:date="2021-08-21T16:14:42Z">
        <w:r>
          <w:rPr>
            <w:sz w:val="28"/>
            <w:u w:val="single"/>
          </w:rPr>
          <w:delText xml:space="preserve"> </w:delText>
        </w:r>
      </w:del>
      <w:del w:id="2990" w:author="碧海蓝天" w:date="2021-08-21T16:14:42Z">
        <w:r>
          <w:rPr>
            <w:sz w:val="28"/>
          </w:rPr>
          <w:delText>件，30 年＿</w:delText>
        </w:r>
      </w:del>
      <w:del w:id="2991" w:author="碧海蓝天" w:date="2021-08-21T16:14:42Z">
        <w:r>
          <w:rPr>
            <w:sz w:val="28"/>
            <w:u w:val="single"/>
          </w:rPr>
          <w:delText xml:space="preserve"> </w:delText>
        </w:r>
      </w:del>
      <w:del w:id="2992" w:author="碧海蓝天" w:date="2021-08-21T16:14:42Z">
        <w:r>
          <w:rPr>
            <w:sz w:val="28"/>
          </w:rPr>
          <w:delText>件，10 年</w:delText>
        </w:r>
      </w:del>
      <w:del w:id="2993" w:author="碧海蓝天" w:date="2021-08-21T16:14:42Z">
        <w:r>
          <w:rPr>
            <w:sz w:val="28"/>
            <w:u w:val="single"/>
          </w:rPr>
          <w:delText xml:space="preserve">＿ </w:delText>
        </w:r>
      </w:del>
      <w:del w:id="2994" w:author="碧海蓝天" w:date="2021-08-21T16:14:42Z">
        <w:r>
          <w:rPr>
            <w:sz w:val="28"/>
          </w:rPr>
          <w:delText>件） 光盘＿＿张，其中（永久</w:delText>
        </w:r>
      </w:del>
      <w:del w:id="2995" w:author="碧海蓝天" w:date="2021-08-21T16:14:42Z">
        <w:r>
          <w:rPr>
            <w:sz w:val="28"/>
            <w:u w:val="single"/>
          </w:rPr>
          <w:delText xml:space="preserve">＿ </w:delText>
        </w:r>
      </w:del>
      <w:del w:id="2996" w:author="碧海蓝天" w:date="2021-08-21T16:14:42Z">
        <w:r>
          <w:rPr>
            <w:sz w:val="28"/>
          </w:rPr>
          <w:delText>张，30 年</w:delText>
        </w:r>
      </w:del>
      <w:del w:id="2997" w:author="碧海蓝天" w:date="2021-08-21T16:14:42Z">
        <w:r>
          <w:rPr>
            <w:sz w:val="28"/>
            <w:u w:val="single"/>
          </w:rPr>
          <w:delText xml:space="preserve">＿ </w:delText>
        </w:r>
      </w:del>
      <w:del w:id="2998" w:author="碧海蓝天" w:date="2021-08-21T16:14:42Z">
        <w:r>
          <w:rPr>
            <w:sz w:val="28"/>
          </w:rPr>
          <w:delText>张，10 年</w:delText>
        </w:r>
      </w:del>
      <w:del w:id="2999" w:author="碧海蓝天" w:date="2021-08-21T16:14:42Z">
        <w:r>
          <w:rPr>
            <w:sz w:val="28"/>
            <w:u w:val="single"/>
          </w:rPr>
          <w:delText xml:space="preserve">＿ </w:delText>
        </w:r>
      </w:del>
      <w:del w:id="3000" w:author="碧海蓝天" w:date="2021-08-21T16:14:42Z">
        <w:r>
          <w:rPr>
            <w:sz w:val="28"/>
          </w:rPr>
          <w:delText xml:space="preserve">张） </w:delText>
        </w:r>
      </w:del>
    </w:p>
    <w:p>
      <w:pPr>
        <w:spacing w:after="0" w:line="321" w:lineRule="auto"/>
        <w:jc w:val="both"/>
        <w:rPr>
          <w:del w:id="3001" w:author="碧海蓝天" w:date="2021-08-21T16:14:42Z"/>
          <w:sz w:val="28"/>
        </w:rPr>
        <w:sectPr>
          <w:type w:val="continuous"/>
          <w:pgSz w:w="11910" w:h="16840"/>
          <w:pgMar w:top="1580" w:right="900" w:bottom="280" w:left="1200" w:header="720" w:footer="720" w:gutter="0"/>
          <w:cols w:space="720" w:num="1"/>
        </w:sectPr>
      </w:pPr>
    </w:p>
    <w:p>
      <w:pPr>
        <w:pStyle w:val="8"/>
        <w:numPr>
          <w:ilvl w:val="0"/>
          <w:numId w:val="23"/>
        </w:numPr>
        <w:tabs>
          <w:tab w:val="left" w:pos="889"/>
        </w:tabs>
        <w:spacing w:before="0" w:after="0" w:line="357" w:lineRule="exact"/>
        <w:ind w:left="888" w:right="0" w:hanging="361"/>
        <w:jc w:val="left"/>
        <w:rPr>
          <w:del w:id="3002" w:author="碧海蓝天" w:date="2021-08-21T16:14:42Z"/>
          <w:sz w:val="28"/>
        </w:rPr>
      </w:pPr>
      <w:del w:id="3003" w:author="碧海蓝天" w:date="2021-08-21T16:14:42Z">
        <w:r>
          <w:rPr>
            <w:sz w:val="28"/>
          </w:rPr>
          <w:delText>视频</w:delText>
        </w:r>
      </w:del>
      <w:del w:id="3004" w:author="碧海蓝天" w:date="2021-08-21T16:14:42Z">
        <w:r>
          <w:rPr>
            <w:spacing w:val="-2"/>
            <w:sz w:val="28"/>
          </w:rPr>
          <w:delText xml:space="preserve"> </w:delText>
        </w:r>
      </w:del>
      <w:del w:id="3005" w:author="碧海蓝天" w:date="2021-08-21T16:14:42Z">
        <w:r>
          <w:rPr>
            <w:sz w:val="28"/>
          </w:rPr>
          <w:delText xml:space="preserve"> </w:delText>
        </w:r>
      </w:del>
    </w:p>
    <w:p>
      <w:pPr>
        <w:pStyle w:val="3"/>
        <w:rPr>
          <w:del w:id="3006" w:author="碧海蓝天" w:date="2021-08-21T16:14:42Z"/>
          <w:sz w:val="28"/>
        </w:rPr>
      </w:pPr>
    </w:p>
    <w:p>
      <w:pPr>
        <w:pStyle w:val="8"/>
        <w:numPr>
          <w:ilvl w:val="0"/>
          <w:numId w:val="23"/>
        </w:numPr>
        <w:tabs>
          <w:tab w:val="left" w:pos="889"/>
        </w:tabs>
        <w:spacing w:before="243" w:after="0" w:line="240" w:lineRule="auto"/>
        <w:ind w:left="888" w:right="0" w:hanging="361"/>
        <w:jc w:val="left"/>
        <w:rPr>
          <w:del w:id="3007" w:author="碧海蓝天" w:date="2021-08-21T16:14:42Z"/>
          <w:sz w:val="28"/>
        </w:rPr>
      </w:pPr>
      <w:del w:id="3008" w:author="碧海蓝天" w:date="2021-08-21T16:14:42Z">
        <w:r>
          <w:rPr>
            <w:spacing w:val="-2"/>
            <w:sz w:val="28"/>
          </w:rPr>
          <w:delText>音频</w:delText>
        </w:r>
      </w:del>
      <w:del w:id="3009" w:author="碧海蓝天" w:date="2021-08-21T16:14:42Z">
        <w:r>
          <w:rPr>
            <w:sz w:val="28"/>
          </w:rPr>
          <w:delText xml:space="preserve"> </w:delText>
        </w:r>
      </w:del>
    </w:p>
    <w:p>
      <w:pPr>
        <w:pStyle w:val="3"/>
        <w:spacing w:before="4"/>
        <w:rPr>
          <w:del w:id="3010" w:author="碧海蓝天" w:date="2021-08-21T16:14:42Z"/>
          <w:sz w:val="37"/>
        </w:rPr>
      </w:pPr>
      <w:del w:id="3011" w:author="碧海蓝天" w:date="2021-08-21T16:14:42Z">
        <w:r>
          <w:rPr/>
          <w:br w:type="column"/>
        </w:r>
      </w:del>
    </w:p>
    <w:p>
      <w:pPr>
        <w:spacing w:before="0"/>
        <w:ind w:left="138" w:right="0" w:firstLine="0"/>
        <w:jc w:val="left"/>
        <w:rPr>
          <w:del w:id="3012" w:author="碧海蓝天" w:date="2021-08-21T16:14:42Z"/>
          <w:sz w:val="28"/>
        </w:rPr>
      </w:pPr>
      <w:del w:id="3013" w:author="碧海蓝天" w:date="2021-08-21T16:14:42Z">
        <w:r>
          <w:rPr>
            <w:sz w:val="28"/>
          </w:rPr>
          <w:delText>光盘＿＿</w:delText>
        </w:r>
      </w:del>
      <w:del w:id="3014" w:author="碧海蓝天" w:date="2021-08-21T16:14:42Z">
        <w:r>
          <w:rPr>
            <w:spacing w:val="-2"/>
            <w:sz w:val="28"/>
          </w:rPr>
          <w:delText>张，其中</w:delText>
        </w:r>
      </w:del>
      <w:del w:id="3015" w:author="碧海蓝天" w:date="2021-08-21T16:14:42Z">
        <w:r>
          <w:rPr>
            <w:sz w:val="28"/>
          </w:rPr>
          <w:delText>（永久＿</w:delText>
        </w:r>
      </w:del>
      <w:del w:id="3016" w:author="碧海蓝天" w:date="2021-08-21T16:14:42Z">
        <w:r>
          <w:rPr>
            <w:spacing w:val="3"/>
            <w:sz w:val="28"/>
            <w:u w:val="single"/>
          </w:rPr>
          <w:delText xml:space="preserve"> </w:delText>
        </w:r>
      </w:del>
      <w:del w:id="3017" w:author="碧海蓝天" w:date="2021-08-21T16:14:42Z">
        <w:r>
          <w:rPr>
            <w:spacing w:val="-2"/>
            <w:sz w:val="28"/>
          </w:rPr>
          <w:delText>张，</w:delText>
        </w:r>
      </w:del>
      <w:del w:id="3018" w:author="碧海蓝天" w:date="2021-08-21T16:14:42Z">
        <w:r>
          <w:rPr>
            <w:sz w:val="28"/>
          </w:rPr>
          <w:delText>30</w:delText>
        </w:r>
      </w:del>
      <w:del w:id="3019" w:author="碧海蓝天" w:date="2021-08-21T16:14:42Z">
        <w:r>
          <w:rPr>
            <w:spacing w:val="-36"/>
            <w:sz w:val="28"/>
          </w:rPr>
          <w:delText xml:space="preserve"> 年</w:delText>
        </w:r>
      </w:del>
      <w:del w:id="3020" w:author="碧海蓝天" w:date="2021-08-21T16:14:42Z">
        <w:r>
          <w:rPr>
            <w:sz w:val="28"/>
            <w:u w:val="single"/>
          </w:rPr>
          <w:delText>＿</w:delText>
        </w:r>
      </w:del>
      <w:del w:id="3021" w:author="碧海蓝天" w:date="2021-08-21T16:14:42Z">
        <w:r>
          <w:rPr>
            <w:spacing w:val="4"/>
            <w:sz w:val="28"/>
            <w:u w:val="single"/>
          </w:rPr>
          <w:delText xml:space="preserve"> </w:delText>
        </w:r>
      </w:del>
      <w:del w:id="3022" w:author="碧海蓝天" w:date="2021-08-21T16:14:42Z">
        <w:r>
          <w:rPr>
            <w:spacing w:val="-2"/>
            <w:sz w:val="28"/>
          </w:rPr>
          <w:delText>张，</w:delText>
        </w:r>
      </w:del>
      <w:del w:id="3023" w:author="碧海蓝天" w:date="2021-08-21T16:14:42Z">
        <w:r>
          <w:rPr>
            <w:sz w:val="28"/>
          </w:rPr>
          <w:delText>10</w:delText>
        </w:r>
      </w:del>
      <w:del w:id="3024" w:author="碧海蓝天" w:date="2021-08-21T16:14:42Z">
        <w:r>
          <w:rPr>
            <w:spacing w:val="-34"/>
            <w:sz w:val="28"/>
          </w:rPr>
          <w:delText xml:space="preserve"> 年</w:delText>
        </w:r>
      </w:del>
      <w:del w:id="3025" w:author="碧海蓝天" w:date="2021-08-21T16:14:42Z">
        <w:r>
          <w:rPr>
            <w:spacing w:val="-3"/>
            <w:sz w:val="28"/>
          </w:rPr>
          <w:delText>＿</w:delText>
        </w:r>
      </w:del>
      <w:del w:id="3026" w:author="碧海蓝天" w:date="2021-08-21T16:14:42Z">
        <w:r>
          <w:rPr>
            <w:spacing w:val="4"/>
            <w:sz w:val="28"/>
            <w:u w:val="single"/>
          </w:rPr>
          <w:delText xml:space="preserve"> </w:delText>
        </w:r>
      </w:del>
      <w:del w:id="3027" w:author="碧海蓝天" w:date="2021-08-21T16:14:42Z">
        <w:r>
          <w:rPr>
            <w:spacing w:val="-3"/>
            <w:sz w:val="28"/>
          </w:rPr>
          <w:delText>张</w:delText>
        </w:r>
      </w:del>
      <w:del w:id="3028" w:author="碧海蓝天" w:date="2021-08-21T16:14:42Z">
        <w:r>
          <w:rPr>
            <w:sz w:val="28"/>
          </w:rPr>
          <w:delText xml:space="preserve">） </w:delText>
        </w:r>
      </w:del>
    </w:p>
    <w:p>
      <w:pPr>
        <w:pStyle w:val="3"/>
        <w:rPr>
          <w:del w:id="3029" w:author="碧海蓝天" w:date="2021-08-21T16:14:42Z"/>
          <w:sz w:val="28"/>
        </w:rPr>
      </w:pPr>
    </w:p>
    <w:p>
      <w:pPr>
        <w:spacing w:before="243"/>
        <w:ind w:left="138" w:right="0" w:firstLine="0"/>
        <w:jc w:val="left"/>
        <w:rPr>
          <w:del w:id="3030" w:author="碧海蓝天" w:date="2021-08-21T16:14:42Z"/>
          <w:sz w:val="28"/>
        </w:rPr>
      </w:pPr>
      <w:del w:id="3031" w:author="碧海蓝天" w:date="2021-08-21T16:14:42Z">
        <w:r>
          <w:rPr>
            <w:sz w:val="28"/>
          </w:rPr>
          <w:delText>光盘＿＿</w:delText>
        </w:r>
      </w:del>
      <w:del w:id="3032" w:author="碧海蓝天" w:date="2021-08-21T16:14:42Z">
        <w:r>
          <w:rPr>
            <w:spacing w:val="-2"/>
            <w:sz w:val="28"/>
          </w:rPr>
          <w:delText>张，其中</w:delText>
        </w:r>
      </w:del>
      <w:del w:id="3033" w:author="碧海蓝天" w:date="2021-08-21T16:14:42Z">
        <w:r>
          <w:rPr>
            <w:sz w:val="28"/>
          </w:rPr>
          <w:delText>（永久</w:delText>
        </w:r>
      </w:del>
      <w:del w:id="3034" w:author="碧海蓝天" w:date="2021-08-21T16:14:42Z">
        <w:r>
          <w:rPr>
            <w:sz w:val="28"/>
            <w:u w:val="single"/>
          </w:rPr>
          <w:delText>＿</w:delText>
        </w:r>
      </w:del>
      <w:del w:id="3035" w:author="碧海蓝天" w:date="2021-08-21T16:14:42Z">
        <w:r>
          <w:rPr>
            <w:spacing w:val="3"/>
            <w:sz w:val="28"/>
            <w:u w:val="single"/>
          </w:rPr>
          <w:delText xml:space="preserve"> </w:delText>
        </w:r>
      </w:del>
      <w:del w:id="3036" w:author="碧海蓝天" w:date="2021-08-21T16:14:42Z">
        <w:r>
          <w:rPr>
            <w:spacing w:val="-2"/>
            <w:sz w:val="28"/>
          </w:rPr>
          <w:delText>张，</w:delText>
        </w:r>
      </w:del>
      <w:del w:id="3037" w:author="碧海蓝天" w:date="2021-08-21T16:14:42Z">
        <w:r>
          <w:rPr>
            <w:sz w:val="28"/>
          </w:rPr>
          <w:delText>30</w:delText>
        </w:r>
      </w:del>
      <w:del w:id="3038" w:author="碧海蓝天" w:date="2021-08-21T16:14:42Z">
        <w:r>
          <w:rPr>
            <w:spacing w:val="-36"/>
            <w:sz w:val="28"/>
          </w:rPr>
          <w:delText xml:space="preserve"> 年</w:delText>
        </w:r>
      </w:del>
      <w:del w:id="3039" w:author="碧海蓝天" w:date="2021-08-21T16:14:42Z">
        <w:r>
          <w:rPr>
            <w:sz w:val="28"/>
            <w:u w:val="single"/>
          </w:rPr>
          <w:delText>＿</w:delText>
        </w:r>
      </w:del>
      <w:del w:id="3040" w:author="碧海蓝天" w:date="2021-08-21T16:14:42Z">
        <w:r>
          <w:rPr>
            <w:spacing w:val="4"/>
            <w:sz w:val="28"/>
            <w:u w:val="single"/>
          </w:rPr>
          <w:delText xml:space="preserve"> </w:delText>
        </w:r>
      </w:del>
      <w:del w:id="3041" w:author="碧海蓝天" w:date="2021-08-21T16:14:42Z">
        <w:r>
          <w:rPr>
            <w:spacing w:val="-2"/>
            <w:sz w:val="28"/>
          </w:rPr>
          <w:delText>张，</w:delText>
        </w:r>
      </w:del>
      <w:del w:id="3042" w:author="碧海蓝天" w:date="2021-08-21T16:14:42Z">
        <w:r>
          <w:rPr>
            <w:sz w:val="28"/>
          </w:rPr>
          <w:delText>10</w:delText>
        </w:r>
      </w:del>
      <w:del w:id="3043" w:author="碧海蓝天" w:date="2021-08-21T16:14:42Z">
        <w:r>
          <w:rPr>
            <w:spacing w:val="-34"/>
            <w:sz w:val="28"/>
          </w:rPr>
          <w:delText xml:space="preserve"> 年</w:delText>
        </w:r>
      </w:del>
      <w:del w:id="3044" w:author="碧海蓝天" w:date="2021-08-21T16:14:42Z">
        <w:r>
          <w:rPr>
            <w:spacing w:val="-3"/>
            <w:sz w:val="28"/>
          </w:rPr>
          <w:delText>＿</w:delText>
        </w:r>
      </w:del>
      <w:del w:id="3045" w:author="碧海蓝天" w:date="2021-08-21T16:14:42Z">
        <w:r>
          <w:rPr>
            <w:spacing w:val="4"/>
            <w:sz w:val="28"/>
            <w:u w:val="single"/>
          </w:rPr>
          <w:delText xml:space="preserve"> </w:delText>
        </w:r>
      </w:del>
      <w:del w:id="3046" w:author="碧海蓝天" w:date="2021-08-21T16:14:42Z">
        <w:r>
          <w:rPr>
            <w:spacing w:val="-3"/>
            <w:sz w:val="28"/>
          </w:rPr>
          <w:delText>张</w:delText>
        </w:r>
      </w:del>
      <w:del w:id="3047" w:author="碧海蓝天" w:date="2021-08-21T16:14:42Z">
        <w:r>
          <w:rPr>
            <w:sz w:val="28"/>
          </w:rPr>
          <w:delText xml:space="preserve">） </w:delText>
        </w:r>
      </w:del>
    </w:p>
    <w:p>
      <w:pPr>
        <w:spacing w:after="0"/>
        <w:jc w:val="left"/>
        <w:rPr>
          <w:del w:id="3048" w:author="碧海蓝天" w:date="2021-08-21T16:14:42Z"/>
          <w:sz w:val="28"/>
        </w:rPr>
        <w:sectPr>
          <w:type w:val="continuous"/>
          <w:pgSz w:w="11910" w:h="16840"/>
          <w:pgMar w:top="1580" w:right="900" w:bottom="280" w:left="1200" w:header="720" w:footer="720" w:gutter="0"/>
          <w:cols w:equalWidth="0" w:num="2">
            <w:col w:w="1730" w:space="40"/>
            <w:col w:w="8040"/>
          </w:cols>
        </w:sectPr>
      </w:pPr>
    </w:p>
    <w:p>
      <w:pPr>
        <w:spacing w:before="121" w:line="333" w:lineRule="auto"/>
        <w:ind w:left="228" w:right="1019" w:firstLine="0"/>
        <w:jc w:val="left"/>
        <w:rPr>
          <w:del w:id="3049" w:author="碧海蓝天" w:date="2021-08-21T16:14:42Z"/>
          <w:sz w:val="28"/>
        </w:rPr>
      </w:pPr>
      <w:del w:id="3050" w:author="碧海蓝天" w:date="2021-08-21T16:14:42Z">
        <w:r>
          <w:rPr>
            <w:spacing w:val="-3"/>
            <w:sz w:val="28"/>
          </w:rPr>
          <w:delText>附件：归档移交清单  移交单位</w:delText>
        </w:r>
      </w:del>
      <w:del w:id="3051" w:author="碧海蓝天" w:date="2021-08-21T16:14:42Z">
        <w:r>
          <w:rPr>
            <w:sz w:val="28"/>
          </w:rPr>
          <w:delText>（</w:delText>
        </w:r>
      </w:del>
      <w:del w:id="3052" w:author="碧海蓝天" w:date="2021-08-21T16:14:42Z">
        <w:r>
          <w:rPr>
            <w:spacing w:val="-3"/>
            <w:sz w:val="28"/>
          </w:rPr>
          <w:delText>宋体四号</w:delText>
        </w:r>
      </w:del>
      <w:del w:id="3053" w:author="碧海蓝天" w:date="2021-08-21T16:14:42Z">
        <w:r>
          <w:rPr>
            <w:sz w:val="28"/>
          </w:rPr>
          <w:delText xml:space="preserve">） </w:delText>
        </w:r>
      </w:del>
    </w:p>
    <w:p>
      <w:pPr>
        <w:spacing w:before="126"/>
        <w:ind w:left="2888" w:right="0" w:firstLine="0"/>
        <w:jc w:val="left"/>
        <w:rPr>
          <w:del w:id="3054" w:author="碧海蓝天" w:date="2021-08-21T16:14:42Z"/>
          <w:sz w:val="28"/>
        </w:rPr>
      </w:pPr>
      <w:del w:id="3055" w:author="碧海蓝天" w:date="2021-08-21T16:14:42Z">
        <w:r>
          <w:rPr>
            <w:sz w:val="28"/>
          </w:rPr>
          <w:delText xml:space="preserve">（盖章） </w:delText>
        </w:r>
      </w:del>
    </w:p>
    <w:p>
      <w:pPr>
        <w:pStyle w:val="3"/>
        <w:rPr>
          <w:del w:id="3056" w:author="碧海蓝天" w:date="2021-08-21T16:14:42Z"/>
          <w:sz w:val="28"/>
        </w:rPr>
      </w:pPr>
      <w:del w:id="3057" w:author="碧海蓝天" w:date="2021-08-21T16:14:42Z">
        <w:r>
          <w:rPr/>
          <w:br w:type="column"/>
        </w:r>
      </w:del>
    </w:p>
    <w:p>
      <w:pPr>
        <w:pStyle w:val="3"/>
        <w:spacing w:before="5"/>
        <w:rPr>
          <w:del w:id="3058" w:author="碧海蓝天" w:date="2021-08-21T16:14:42Z"/>
          <w:sz w:val="20"/>
        </w:rPr>
      </w:pPr>
    </w:p>
    <w:p>
      <w:pPr>
        <w:spacing w:before="0"/>
        <w:ind w:left="228" w:right="0" w:firstLine="0"/>
        <w:jc w:val="left"/>
        <w:rPr>
          <w:del w:id="3059" w:author="碧海蓝天" w:date="2021-08-21T16:14:42Z"/>
          <w:sz w:val="28"/>
        </w:rPr>
      </w:pPr>
      <w:del w:id="3060" w:author="碧海蓝天" w:date="2021-08-21T16:14:42Z">
        <w:r>
          <w:rPr>
            <w:sz w:val="28"/>
          </w:rPr>
          <w:delText xml:space="preserve">接收单位（宋体四号） </w:delText>
        </w:r>
      </w:del>
    </w:p>
    <w:p>
      <w:pPr>
        <w:pStyle w:val="3"/>
        <w:rPr>
          <w:del w:id="3061" w:author="碧海蓝天" w:date="2021-08-21T16:14:42Z"/>
          <w:sz w:val="28"/>
        </w:rPr>
      </w:pPr>
      <w:del w:id="3062" w:author="碧海蓝天" w:date="2021-08-21T16:14:42Z">
        <w:r>
          <w:rPr/>
          <w:br w:type="column"/>
        </w:r>
      </w:del>
    </w:p>
    <w:p>
      <w:pPr>
        <w:pStyle w:val="3"/>
        <w:rPr>
          <w:del w:id="3063" w:author="碧海蓝天" w:date="2021-08-21T16:14:42Z"/>
          <w:sz w:val="28"/>
        </w:rPr>
      </w:pPr>
    </w:p>
    <w:p>
      <w:pPr>
        <w:pStyle w:val="3"/>
        <w:spacing w:before="1"/>
        <w:rPr>
          <w:del w:id="3064" w:author="碧海蓝天" w:date="2021-08-21T16:14:42Z"/>
          <w:sz w:val="41"/>
        </w:rPr>
      </w:pPr>
    </w:p>
    <w:p>
      <w:pPr>
        <w:spacing w:before="1"/>
        <w:ind w:left="-39" w:right="0" w:firstLine="0"/>
        <w:jc w:val="left"/>
        <w:rPr>
          <w:del w:id="3065" w:author="碧海蓝天" w:date="2021-08-21T16:14:42Z"/>
          <w:sz w:val="28"/>
        </w:rPr>
      </w:pPr>
      <w:del w:id="3066" w:author="碧海蓝天" w:date="2021-08-21T16:14:42Z">
        <w:r>
          <w:rPr>
            <w:sz w:val="28"/>
          </w:rPr>
          <w:delText xml:space="preserve">（盖章） </w:delText>
        </w:r>
      </w:del>
    </w:p>
    <w:p>
      <w:pPr>
        <w:spacing w:after="0"/>
        <w:jc w:val="left"/>
        <w:rPr>
          <w:del w:id="3067" w:author="碧海蓝天" w:date="2021-08-21T16:14:42Z"/>
          <w:sz w:val="28"/>
        </w:rPr>
        <w:sectPr>
          <w:type w:val="continuous"/>
          <w:pgSz w:w="11910" w:h="16840"/>
          <w:pgMar w:top="1580" w:right="900" w:bottom="280" w:left="1200" w:header="720" w:footer="720" w:gutter="0"/>
          <w:cols w:equalWidth="0" w:num="3">
            <w:col w:w="4190" w:space="652"/>
            <w:col w:w="3168" w:space="39"/>
            <w:col w:w="1761"/>
          </w:cols>
        </w:sectPr>
      </w:pPr>
    </w:p>
    <w:p>
      <w:pPr>
        <w:pStyle w:val="3"/>
        <w:spacing w:before="11"/>
        <w:rPr>
          <w:del w:id="3068" w:author="碧海蓝天" w:date="2021-08-21T16:14:42Z"/>
          <w:sz w:val="15"/>
        </w:rPr>
      </w:pPr>
    </w:p>
    <w:p>
      <w:pPr>
        <w:spacing w:after="0"/>
        <w:rPr>
          <w:del w:id="3069" w:author="碧海蓝天" w:date="2021-08-21T16:14:42Z"/>
          <w:sz w:val="15"/>
        </w:rPr>
        <w:sectPr>
          <w:type w:val="continuous"/>
          <w:pgSz w:w="11910" w:h="16840"/>
          <w:pgMar w:top="1580" w:right="900" w:bottom="280" w:left="1200" w:header="720" w:footer="720" w:gutter="0"/>
          <w:cols w:space="720" w:num="1"/>
        </w:sectPr>
      </w:pPr>
    </w:p>
    <w:p>
      <w:pPr>
        <w:spacing w:before="62"/>
        <w:ind w:left="228" w:right="0" w:firstLine="0"/>
        <w:jc w:val="left"/>
        <w:rPr>
          <w:del w:id="3070" w:author="碧海蓝天" w:date="2021-08-21T16:14:42Z"/>
          <w:sz w:val="28"/>
        </w:rPr>
      </w:pPr>
      <w:del w:id="3071" w:author="碧海蓝天" w:date="2021-08-21T16:14:42Z">
        <w:r>
          <w:rPr>
            <w:w w:val="100"/>
            <w:sz w:val="28"/>
          </w:rPr>
          <w:delText>负责人</w:delText>
        </w:r>
      </w:del>
      <w:del w:id="3072" w:author="碧海蓝天" w:date="2021-08-21T16:14:42Z">
        <w:r>
          <w:rPr>
            <w:spacing w:val="-3"/>
            <w:w w:val="100"/>
            <w:sz w:val="28"/>
          </w:rPr>
          <w:delText>（</w:delText>
        </w:r>
      </w:del>
      <w:del w:id="3073" w:author="碧海蓝天" w:date="2021-08-21T16:14:42Z">
        <w:r>
          <w:rPr>
            <w:spacing w:val="-2"/>
            <w:w w:val="100"/>
            <w:sz w:val="28"/>
          </w:rPr>
          <w:delText>签名</w:delText>
        </w:r>
      </w:del>
      <w:del w:id="3074" w:author="碧海蓝天" w:date="2021-08-21T16:14:42Z">
        <w:r>
          <w:rPr>
            <w:spacing w:val="-140"/>
            <w:w w:val="100"/>
            <w:sz w:val="28"/>
          </w:rPr>
          <w:delText>）</w:delText>
        </w:r>
      </w:del>
      <w:del w:id="3075" w:author="碧海蓝天" w:date="2021-08-21T16:14:42Z">
        <w:r>
          <w:rPr>
            <w:w w:val="100"/>
            <w:sz w:val="28"/>
          </w:rPr>
          <w:delText>：</w:delText>
        </w:r>
      </w:del>
      <w:del w:id="3076" w:author="碧海蓝天" w:date="2021-08-21T16:14:42Z">
        <w:r>
          <w:rPr>
            <w:spacing w:val="-3"/>
            <w:w w:val="100"/>
            <w:sz w:val="28"/>
          </w:rPr>
          <w:delText>＿</w:delText>
        </w:r>
      </w:del>
      <w:del w:id="3077" w:author="碧海蓝天" w:date="2021-08-21T16:14:42Z">
        <w:r>
          <w:rPr>
            <w:w w:val="100"/>
            <w:sz w:val="28"/>
          </w:rPr>
          <w:delText>＿＿</w:delText>
        </w:r>
      </w:del>
      <w:del w:id="3078" w:author="碧海蓝天" w:date="2021-08-21T16:14:42Z">
        <w:r>
          <w:rPr>
            <w:spacing w:val="-2"/>
            <w:w w:val="100"/>
            <w:sz w:val="28"/>
          </w:rPr>
          <w:delText>＿</w:delText>
        </w:r>
      </w:del>
      <w:del w:id="3079" w:author="碧海蓝天" w:date="2021-08-21T16:14:42Z">
        <w:r>
          <w:rPr>
            <w:w w:val="100"/>
            <w:sz w:val="28"/>
          </w:rPr>
          <w:delText xml:space="preserve"> </w:delText>
        </w:r>
      </w:del>
    </w:p>
    <w:p>
      <w:pPr>
        <w:pStyle w:val="3"/>
        <w:spacing w:before="9"/>
        <w:rPr>
          <w:del w:id="3080" w:author="碧海蓝天" w:date="2021-08-21T16:14:42Z"/>
          <w:sz w:val="20"/>
        </w:rPr>
      </w:pPr>
    </w:p>
    <w:p>
      <w:pPr>
        <w:spacing w:before="0" w:line="417" w:lineRule="auto"/>
        <w:ind w:left="228" w:right="38" w:firstLine="2940"/>
        <w:jc w:val="left"/>
        <w:rPr>
          <w:del w:id="3081" w:author="碧海蓝天" w:date="2021-08-21T16:14:42Z"/>
          <w:sz w:val="28"/>
        </w:rPr>
      </w:pPr>
      <w:del w:id="3082" w:author="碧海蓝天" w:date="2021-08-21T16:14:42Z">
        <w:r>
          <w:rPr>
            <w:spacing w:val="-1"/>
            <w:sz w:val="28"/>
          </w:rPr>
          <w:delText>年 月 日</w:delText>
        </w:r>
      </w:del>
      <w:del w:id="3083" w:author="碧海蓝天" w:date="2021-08-21T16:14:42Z">
        <w:r>
          <w:rPr>
            <w:w w:val="100"/>
            <w:sz w:val="28"/>
          </w:rPr>
          <w:delText>送交人</w:delText>
        </w:r>
      </w:del>
      <w:del w:id="3084" w:author="碧海蓝天" w:date="2021-08-21T16:14:42Z">
        <w:r>
          <w:rPr>
            <w:spacing w:val="-3"/>
            <w:w w:val="100"/>
            <w:sz w:val="28"/>
          </w:rPr>
          <w:delText>（</w:delText>
        </w:r>
      </w:del>
      <w:del w:id="3085" w:author="碧海蓝天" w:date="2021-08-21T16:14:42Z">
        <w:r>
          <w:rPr>
            <w:spacing w:val="-2"/>
            <w:w w:val="100"/>
            <w:sz w:val="28"/>
          </w:rPr>
          <w:delText>签名</w:delText>
        </w:r>
      </w:del>
      <w:del w:id="3086" w:author="碧海蓝天" w:date="2021-08-21T16:14:42Z">
        <w:r>
          <w:rPr>
            <w:spacing w:val="-140"/>
            <w:w w:val="100"/>
            <w:sz w:val="28"/>
          </w:rPr>
          <w:delText>）</w:delText>
        </w:r>
      </w:del>
      <w:del w:id="3087" w:author="碧海蓝天" w:date="2021-08-21T16:14:42Z">
        <w:r>
          <w:rPr>
            <w:w w:val="100"/>
            <w:sz w:val="28"/>
          </w:rPr>
          <w:delText>：</w:delText>
        </w:r>
      </w:del>
      <w:del w:id="3088" w:author="碧海蓝天" w:date="2021-08-21T16:14:42Z">
        <w:r>
          <w:rPr>
            <w:spacing w:val="-3"/>
            <w:w w:val="100"/>
            <w:sz w:val="28"/>
          </w:rPr>
          <w:delText>＿</w:delText>
        </w:r>
      </w:del>
      <w:del w:id="3089" w:author="碧海蓝天" w:date="2021-08-21T16:14:42Z">
        <w:r>
          <w:rPr>
            <w:w w:val="100"/>
            <w:sz w:val="28"/>
          </w:rPr>
          <w:delText>＿＿</w:delText>
        </w:r>
      </w:del>
      <w:del w:id="3090" w:author="碧海蓝天" w:date="2021-08-21T16:14:42Z">
        <w:r>
          <w:rPr>
            <w:spacing w:val="-2"/>
            <w:w w:val="100"/>
            <w:sz w:val="28"/>
          </w:rPr>
          <w:delText>＿</w:delText>
        </w:r>
      </w:del>
      <w:del w:id="3091" w:author="碧海蓝天" w:date="2021-08-21T16:14:42Z">
        <w:r>
          <w:rPr>
            <w:w w:val="100"/>
            <w:sz w:val="28"/>
          </w:rPr>
          <w:delText xml:space="preserve"> </w:delText>
        </w:r>
      </w:del>
    </w:p>
    <w:p>
      <w:pPr>
        <w:spacing w:before="0" w:line="358" w:lineRule="exact"/>
        <w:ind w:left="3169" w:right="0" w:firstLine="0"/>
        <w:jc w:val="left"/>
        <w:rPr>
          <w:del w:id="3092" w:author="碧海蓝天" w:date="2021-08-21T16:14:42Z"/>
          <w:sz w:val="28"/>
        </w:rPr>
      </w:pPr>
      <w:del w:id="3093" w:author="碧海蓝天" w:date="2021-08-21T16:14:42Z">
        <w:r>
          <w:rPr>
            <w:sz w:val="28"/>
          </w:rPr>
          <w:delText xml:space="preserve">年 月 日 </w:delText>
        </w:r>
      </w:del>
    </w:p>
    <w:p>
      <w:pPr>
        <w:spacing w:before="95" w:line="417" w:lineRule="auto"/>
        <w:ind w:left="228" w:right="738" w:firstLine="0"/>
        <w:jc w:val="left"/>
        <w:rPr>
          <w:del w:id="3094" w:author="碧海蓝天" w:date="2021-08-21T16:14:42Z"/>
          <w:sz w:val="28"/>
        </w:rPr>
      </w:pPr>
      <w:del w:id="3095" w:author="碧海蓝天" w:date="2021-08-21T16:14:42Z">
        <w:r>
          <w:rPr>
            <w:sz w:val="28"/>
          </w:rPr>
          <w:delText xml:space="preserve">（以下为档案部门内部使用） 入库验收情况： </w:delText>
        </w:r>
      </w:del>
    </w:p>
    <w:p>
      <w:pPr>
        <w:spacing w:before="62"/>
        <w:ind w:left="228" w:right="0" w:firstLine="0"/>
        <w:jc w:val="left"/>
        <w:rPr>
          <w:del w:id="3096" w:author="碧海蓝天" w:date="2021-08-21T16:14:42Z"/>
          <w:sz w:val="28"/>
        </w:rPr>
      </w:pPr>
      <w:del w:id="3097" w:author="碧海蓝天" w:date="2021-08-21T16:14:42Z">
        <w:r>
          <w:rPr/>
          <w:br w:type="column"/>
        </w:r>
      </w:del>
      <w:del w:id="3098" w:author="碧海蓝天" w:date="2021-08-21T16:14:42Z">
        <w:r>
          <w:rPr>
            <w:w w:val="100"/>
            <w:sz w:val="28"/>
          </w:rPr>
          <w:delText>负责人</w:delText>
        </w:r>
      </w:del>
      <w:del w:id="3099" w:author="碧海蓝天" w:date="2021-08-21T16:14:42Z">
        <w:r>
          <w:rPr>
            <w:spacing w:val="-3"/>
            <w:w w:val="100"/>
            <w:sz w:val="28"/>
          </w:rPr>
          <w:delText>（</w:delText>
        </w:r>
      </w:del>
      <w:del w:id="3100" w:author="碧海蓝天" w:date="2021-08-21T16:14:42Z">
        <w:r>
          <w:rPr>
            <w:spacing w:val="-2"/>
            <w:w w:val="100"/>
            <w:sz w:val="28"/>
          </w:rPr>
          <w:delText>签名</w:delText>
        </w:r>
      </w:del>
      <w:del w:id="3101" w:author="碧海蓝天" w:date="2021-08-21T16:14:42Z">
        <w:r>
          <w:rPr>
            <w:spacing w:val="-140"/>
            <w:w w:val="100"/>
            <w:sz w:val="28"/>
          </w:rPr>
          <w:delText>）</w:delText>
        </w:r>
      </w:del>
      <w:del w:id="3102" w:author="碧海蓝天" w:date="2021-08-21T16:14:42Z">
        <w:r>
          <w:rPr>
            <w:w w:val="100"/>
            <w:sz w:val="28"/>
          </w:rPr>
          <w:delText>：</w:delText>
        </w:r>
      </w:del>
      <w:del w:id="3103" w:author="碧海蓝天" w:date="2021-08-21T16:14:42Z">
        <w:r>
          <w:rPr>
            <w:spacing w:val="-3"/>
            <w:w w:val="100"/>
            <w:sz w:val="28"/>
          </w:rPr>
          <w:delText>＿</w:delText>
        </w:r>
      </w:del>
      <w:del w:id="3104" w:author="碧海蓝天" w:date="2021-08-21T16:14:42Z">
        <w:r>
          <w:rPr>
            <w:w w:val="100"/>
            <w:sz w:val="28"/>
          </w:rPr>
          <w:delText>＿＿</w:delText>
        </w:r>
      </w:del>
      <w:del w:id="3105" w:author="碧海蓝天" w:date="2021-08-21T16:14:42Z">
        <w:r>
          <w:rPr>
            <w:spacing w:val="-2"/>
            <w:w w:val="100"/>
            <w:sz w:val="28"/>
          </w:rPr>
          <w:delText>＿</w:delText>
        </w:r>
      </w:del>
      <w:del w:id="3106" w:author="碧海蓝天" w:date="2021-08-21T16:14:42Z">
        <w:r>
          <w:rPr>
            <w:w w:val="100"/>
            <w:sz w:val="28"/>
          </w:rPr>
          <w:delText xml:space="preserve"> </w:delText>
        </w:r>
      </w:del>
    </w:p>
    <w:p>
      <w:pPr>
        <w:pStyle w:val="3"/>
        <w:spacing w:before="9"/>
        <w:rPr>
          <w:del w:id="3107" w:author="碧海蓝天" w:date="2021-08-21T16:14:42Z"/>
          <w:sz w:val="20"/>
        </w:rPr>
      </w:pPr>
    </w:p>
    <w:p>
      <w:pPr>
        <w:spacing w:before="0" w:line="417" w:lineRule="auto"/>
        <w:ind w:left="228" w:right="390" w:firstLine="2803"/>
        <w:jc w:val="left"/>
        <w:rPr>
          <w:del w:id="3108" w:author="碧海蓝天" w:date="2021-08-21T16:14:42Z"/>
          <w:sz w:val="28"/>
        </w:rPr>
      </w:pPr>
      <w:del w:id="3109" w:author="碧海蓝天" w:date="2021-08-21T16:14:42Z">
        <w:r>
          <w:rPr>
            <w:spacing w:val="-1"/>
            <w:sz w:val="28"/>
          </w:rPr>
          <w:delText>年 月 日</w:delText>
        </w:r>
      </w:del>
      <w:del w:id="3110" w:author="碧海蓝天" w:date="2021-08-21T16:14:42Z">
        <w:r>
          <w:rPr>
            <w:w w:val="100"/>
            <w:sz w:val="28"/>
          </w:rPr>
          <w:delText>接收人</w:delText>
        </w:r>
      </w:del>
      <w:del w:id="3111" w:author="碧海蓝天" w:date="2021-08-21T16:14:42Z">
        <w:r>
          <w:rPr>
            <w:spacing w:val="-3"/>
            <w:w w:val="100"/>
            <w:sz w:val="28"/>
          </w:rPr>
          <w:delText>（</w:delText>
        </w:r>
      </w:del>
      <w:del w:id="3112" w:author="碧海蓝天" w:date="2021-08-21T16:14:42Z">
        <w:r>
          <w:rPr>
            <w:spacing w:val="-2"/>
            <w:w w:val="100"/>
            <w:sz w:val="28"/>
          </w:rPr>
          <w:delText>签名</w:delText>
        </w:r>
      </w:del>
      <w:del w:id="3113" w:author="碧海蓝天" w:date="2021-08-21T16:14:42Z">
        <w:r>
          <w:rPr>
            <w:spacing w:val="-140"/>
            <w:w w:val="100"/>
            <w:sz w:val="28"/>
          </w:rPr>
          <w:delText>）</w:delText>
        </w:r>
      </w:del>
      <w:del w:id="3114" w:author="碧海蓝天" w:date="2021-08-21T16:14:42Z">
        <w:r>
          <w:rPr>
            <w:w w:val="100"/>
            <w:sz w:val="28"/>
          </w:rPr>
          <w:delText>：</w:delText>
        </w:r>
      </w:del>
      <w:del w:id="3115" w:author="碧海蓝天" w:date="2021-08-21T16:14:42Z">
        <w:r>
          <w:rPr>
            <w:spacing w:val="-3"/>
            <w:w w:val="100"/>
            <w:sz w:val="28"/>
          </w:rPr>
          <w:delText>＿</w:delText>
        </w:r>
      </w:del>
      <w:del w:id="3116" w:author="碧海蓝天" w:date="2021-08-21T16:14:42Z">
        <w:r>
          <w:rPr>
            <w:w w:val="100"/>
            <w:sz w:val="28"/>
          </w:rPr>
          <w:delText>＿＿</w:delText>
        </w:r>
      </w:del>
      <w:del w:id="3117" w:author="碧海蓝天" w:date="2021-08-21T16:14:42Z">
        <w:r>
          <w:rPr>
            <w:spacing w:val="-2"/>
            <w:w w:val="100"/>
            <w:sz w:val="28"/>
          </w:rPr>
          <w:delText>＿</w:delText>
        </w:r>
      </w:del>
      <w:del w:id="3118" w:author="碧海蓝天" w:date="2021-08-21T16:14:42Z">
        <w:r>
          <w:rPr>
            <w:w w:val="100"/>
            <w:sz w:val="28"/>
          </w:rPr>
          <w:delText xml:space="preserve"> </w:delText>
        </w:r>
      </w:del>
    </w:p>
    <w:p>
      <w:pPr>
        <w:spacing w:before="0" w:line="358" w:lineRule="exact"/>
        <w:ind w:left="3032" w:right="0" w:firstLine="0"/>
        <w:jc w:val="left"/>
        <w:rPr>
          <w:del w:id="3119" w:author="碧海蓝天" w:date="2021-08-21T16:14:42Z"/>
          <w:sz w:val="28"/>
        </w:rPr>
      </w:pPr>
      <w:del w:id="3120" w:author="碧海蓝天" w:date="2021-08-21T16:14:42Z">
        <w:r>
          <w:rPr>
            <w:sz w:val="28"/>
          </w:rPr>
          <w:delText xml:space="preserve">年 月 日 </w:delText>
        </w:r>
      </w:del>
    </w:p>
    <w:p>
      <w:pPr>
        <w:spacing w:after="0" w:line="358" w:lineRule="exact"/>
        <w:jc w:val="left"/>
        <w:rPr>
          <w:del w:id="3121" w:author="碧海蓝天" w:date="2021-08-21T16:14:42Z"/>
          <w:sz w:val="28"/>
        </w:rPr>
        <w:sectPr>
          <w:type w:val="continuous"/>
          <w:pgSz w:w="11910" w:h="16840"/>
          <w:pgMar w:top="1580" w:right="900" w:bottom="280" w:left="1200" w:header="720" w:footer="720" w:gutter="0"/>
          <w:cols w:equalWidth="0" w:num="2">
            <w:col w:w="4749" w:space="93"/>
            <w:col w:w="4968"/>
          </w:cols>
        </w:sectPr>
      </w:pPr>
    </w:p>
    <w:p>
      <w:pPr>
        <w:spacing w:before="0"/>
        <w:ind w:left="4849" w:right="0" w:firstLine="0"/>
        <w:jc w:val="left"/>
        <w:rPr>
          <w:del w:id="3122" w:author="碧海蓝天" w:date="2021-08-21T16:14:42Z"/>
          <w:sz w:val="28"/>
        </w:rPr>
      </w:pPr>
      <w:del w:id="3123" w:author="碧海蓝天" w:date="2021-08-21T16:14:42Z">
        <w:r>
          <w:rPr/>
          <w:pict>
            <v:group id="_x0000_s1054" o:spid="_x0000_s1054" o:spt="203" style="position:absolute;left:0pt;margin-left:65.75pt;margin-top:117.7pt;height:641.3pt;width:478.2pt;mso-position-horizontal-relative:page;mso-position-vertical-relative:page;z-index:-251644928;mso-width-relative:page;mso-height-relative:page;" coordorigin="1316,2355" coordsize="9564,12826">
              <o:lock v:ext="edit"/>
              <v:shape id="_x0000_s1055" o:spid="_x0000_s1055" o:spt="75" type="#_x0000_t75" style="position:absolute;left:3516;top:5719;height:5250;width:5280;" filled="f" stroked="f" coordsize="21600,21600">
                <v:path/>
                <v:fill on="f" focussize="0,0"/>
                <v:stroke on="f"/>
                <v:imagedata r:id="rId10" o:title=""/>
                <o:lock v:ext="edit" aspectratio="t"/>
              </v:shape>
              <v:line id="_x0000_s1056" o:spid="_x0000_s1056" o:spt="20" style="position:absolute;left:1325;top:9107;height:0;width:4832;" stroked="t" coordsize="21600,21600">
                <v:path arrowok="t"/>
                <v:fill focussize="0,0"/>
                <v:stroke weight="0.48pt" color="#000000"/>
                <v:imagedata o:title=""/>
                <o:lock v:ext="edit"/>
              </v:line>
              <v:line id="_x0000_s1057" o:spid="_x0000_s1057" o:spt="20" style="position:absolute;left:6167;top:9107;height:0;width:4702;" stroked="t" coordsize="21600,21600">
                <v:path arrowok="t"/>
                <v:fill focussize="0,0"/>
                <v:stroke weight="0.48pt" color="#000000"/>
                <v:imagedata o:title=""/>
                <o:lock v:ext="edit"/>
              </v:line>
              <v:line id="_x0000_s1058" o:spid="_x0000_s1058" o:spt="20" style="position:absolute;left:6162;top:9102;height:3582;width:0;" stroked="t" coordsize="21600,21600">
                <v:path arrowok="t"/>
                <v:fill focussize="0,0"/>
                <v:stroke weight="0.48pt" color="#000000"/>
                <v:imagedata o:title=""/>
                <o:lock v:ext="edit"/>
              </v:line>
              <v:line id="_x0000_s1059" o:spid="_x0000_s1059" o:spt="20" style="position:absolute;left:1325;top:12679;height:0;width:4832;" stroked="t" coordsize="21600,21600">
                <v:path arrowok="t"/>
                <v:fill focussize="0,0"/>
                <v:stroke weight="0.48007874015748pt" color="#000000"/>
                <v:imagedata o:title=""/>
                <o:lock v:ext="edit"/>
              </v:line>
              <v:line id="_x0000_s1060" o:spid="_x0000_s1060" o:spt="20" style="position:absolute;left:6167;top:12679;height:0;width:4702;" stroked="t" coordsize="21600,21600">
                <v:path arrowok="t"/>
                <v:fill focussize="0,0"/>
                <v:stroke weight="0.48007874015748pt" color="#000000"/>
                <v:imagedata o:title=""/>
                <o:lock v:ext="edit"/>
              </v:line>
              <v:line id="_x0000_s1061" o:spid="_x0000_s1061" o:spt="20" style="position:absolute;left:1325;top:2360;height:0;width:9544;" stroked="t" coordsize="21600,21600">
                <v:path arrowok="t"/>
                <v:fill focussize="0,0"/>
                <v:stroke weight="0.48pt" color="#000000"/>
                <v:imagedata o:title=""/>
                <o:lock v:ext="edit"/>
              </v:line>
              <v:line id="_x0000_s1062" o:spid="_x0000_s1062" o:spt="20" style="position:absolute;left:1325;top:4174;height:0;width:9544;" stroked="t" coordsize="21600,21600">
                <v:path arrowok="t"/>
                <v:fill focussize="0,0"/>
                <v:stroke weight="0.48pt" color="#000000"/>
                <v:imagedata o:title=""/>
                <o:lock v:ext="edit"/>
              </v:line>
              <v:line id="_x0000_s1063" o:spid="_x0000_s1063" o:spt="20" style="position:absolute;left:1320;top:2355;height:12815;width:0;" stroked="t" coordsize="21600,21600">
                <v:path arrowok="t"/>
                <v:fill focussize="0,0"/>
                <v:stroke weight="0.48pt" color="#000000"/>
                <v:imagedata o:title=""/>
                <o:lock v:ext="edit"/>
              </v:line>
              <v:rect id="_x0000_s1064" o:spid="_x0000_s1064" o:spt="1" style="position:absolute;left:1315;top:15170;height:10;width:10;" fillcolor="#000000" filled="t" stroked="f" coordsize="21600,21600">
                <v:path/>
                <v:fill on="t" focussize="0,0"/>
                <v:stroke on="f"/>
                <v:imagedata o:title=""/>
                <o:lock v:ext="edit"/>
              </v:rect>
              <v:line id="_x0000_s1065" o:spid="_x0000_s1065" o:spt="20" style="position:absolute;left:1325;top:15175;height:0;width:9544;" stroked="t" coordsize="21600,21600">
                <v:path arrowok="t"/>
                <v:fill focussize="0,0"/>
                <v:stroke weight="0.48pt" color="#000000"/>
                <v:imagedata o:title=""/>
                <o:lock v:ext="edit"/>
              </v:line>
              <v:line id="_x0000_s1066" o:spid="_x0000_s1066" o:spt="20" style="position:absolute;left:10874;top:2355;height:12815;width:0;" stroked="t" coordsize="21600,21600">
                <v:path arrowok="t"/>
                <v:fill focussize="0,0"/>
                <v:stroke weight="0.48007874015748pt" color="#000000"/>
                <v:imagedata o:title=""/>
                <o:lock v:ext="edit"/>
              </v:line>
              <v:rect id="_x0000_s1067" o:spid="_x0000_s1067" o:spt="1" style="position:absolute;left:10869;top:15170;height:10;width:10;" fillcolor="#000000" filled="t" stroked="f" coordsize="21600,21600">
                <v:path/>
                <v:fill on="t" focussize="0,0"/>
                <v:stroke on="f"/>
                <v:imagedata o:title=""/>
                <o:lock v:ext="edit"/>
              </v:rect>
              <v:shape id="_x0000_s1068" o:spid="_x0000_s1068" style="position:absolute;left:3189;top:2618;height:11572;width:5886;" fillcolor="#000000" filled="t" stroked="f" coordorigin="3190,2618" coordsize="5886,11572" path="m5018,3392l4884,3400,4909,3444,3951,3999,3961,4017,4919,3461,4944,3504,4991,3434,5018,3392m5018,3174l4892,3129,4898,3178,3190,3382,3192,3402,4900,3198,4906,3248,5015,3176,5018,3174m5108,3005l5089,2988,5009,2915,4995,2963,3770,2618,3764,2638,4990,2982,4976,3030,5108,3005m5594,3561l5467,3603,5502,3638,3760,5362,3774,5376,5516,3652,5551,3688,5573,3624,5594,3561m6012,3756l6002,3723,5975,3627,5894,3734,5943,3743,4835,9575,4855,9579,5963,3747,6012,3756m7533,14188l6315,3737,6364,3731,6355,3717,6291,3619,6245,3745,6295,3739,7513,14190,7533,14188m9075,9891l6686,3733,6732,3715,6732,3715,6633,3625,6620,3759,6667,3741,9057,9899,9075,9891e">
                <v:path arrowok="t"/>
                <v:fill on="t" focussize="0,0"/>
                <v:stroke on="f"/>
                <v:imagedata o:title=""/>
                <o:lock v:ext="edit"/>
              </v:shape>
            </v:group>
          </w:pict>
        </w:r>
      </w:del>
      <w:del w:id="3125" w:author="碧海蓝天" w:date="2021-08-21T16:14:42Z">
        <w:r>
          <w:rPr>
            <w:spacing w:val="-1"/>
            <w:w w:val="100"/>
            <w:sz w:val="28"/>
          </w:rPr>
          <w:delText>入库验收人</w:delText>
        </w:r>
      </w:del>
      <w:del w:id="3126" w:author="碧海蓝天" w:date="2021-08-21T16:14:42Z">
        <w:r>
          <w:rPr>
            <w:w w:val="100"/>
            <w:sz w:val="28"/>
          </w:rPr>
          <w:delText>（</w:delText>
        </w:r>
      </w:del>
      <w:del w:id="3127" w:author="碧海蓝天" w:date="2021-08-21T16:14:42Z">
        <w:r>
          <w:rPr>
            <w:spacing w:val="-2"/>
            <w:w w:val="100"/>
            <w:sz w:val="28"/>
          </w:rPr>
          <w:delText>签名</w:delText>
        </w:r>
      </w:del>
      <w:del w:id="3128" w:author="碧海蓝天" w:date="2021-08-21T16:14:42Z">
        <w:r>
          <w:rPr>
            <w:spacing w:val="-142"/>
            <w:w w:val="100"/>
            <w:sz w:val="28"/>
          </w:rPr>
          <w:delText>）</w:delText>
        </w:r>
      </w:del>
      <w:del w:id="3129" w:author="碧海蓝天" w:date="2021-08-21T16:14:42Z">
        <w:r>
          <w:rPr>
            <w:w w:val="100"/>
            <w:sz w:val="28"/>
          </w:rPr>
          <w:delText xml:space="preserve">： </w:delText>
        </w:r>
      </w:del>
    </w:p>
    <w:p>
      <w:pPr>
        <w:pStyle w:val="3"/>
        <w:spacing w:before="9"/>
        <w:rPr>
          <w:del w:id="3130" w:author="碧海蓝天" w:date="2021-08-21T16:14:42Z"/>
          <w:sz w:val="20"/>
        </w:rPr>
      </w:pPr>
    </w:p>
    <w:p>
      <w:pPr>
        <w:spacing w:before="0"/>
        <w:ind w:left="228" w:right="0" w:firstLine="0"/>
        <w:jc w:val="left"/>
        <w:rPr>
          <w:del w:id="3131" w:author="碧海蓝天" w:date="2021-08-21T16:14:42Z"/>
          <w:sz w:val="21"/>
        </w:rPr>
      </w:pPr>
      <w:del w:id="3132" w:author="碧海蓝天" w:date="2021-08-21T16:14:42Z">
        <w:r>
          <w:rPr>
            <w:w w:val="100"/>
            <w:sz w:val="28"/>
          </w:rPr>
          <w:delText xml:space="preserve">                                                  </w:delText>
        </w:r>
      </w:del>
      <w:del w:id="3133" w:author="碧海蓝天" w:date="2021-08-21T16:14:42Z">
        <w:r>
          <w:rPr>
            <w:sz w:val="28"/>
          </w:rPr>
          <w:delText>年 月 日</w:delText>
        </w:r>
      </w:del>
      <w:del w:id="3134" w:author="碧海蓝天" w:date="2021-08-21T16:14:42Z">
        <w:r>
          <w:rPr>
            <w:w w:val="100"/>
            <w:sz w:val="21"/>
          </w:rPr>
          <w:delText xml:space="preserve"> </w:delText>
        </w:r>
      </w:del>
    </w:p>
    <w:p>
      <w:pPr>
        <w:spacing w:after="0"/>
        <w:jc w:val="left"/>
        <w:rPr>
          <w:del w:id="3135" w:author="碧海蓝天" w:date="2021-08-21T16:14:42Z"/>
          <w:sz w:val="21"/>
        </w:rPr>
        <w:sectPr>
          <w:type w:val="continuous"/>
          <w:pgSz w:w="11910" w:h="16840"/>
          <w:pgMar w:top="1580" w:right="900" w:bottom="280" w:left="1200" w:header="720" w:footer="720" w:gutter="0"/>
          <w:cols w:space="720" w:num="1"/>
        </w:sectPr>
      </w:pPr>
    </w:p>
    <w:p>
      <w:pPr>
        <w:pStyle w:val="3"/>
        <w:spacing w:before="5"/>
        <w:rPr>
          <w:sz w:val="19"/>
        </w:rPr>
      </w:pPr>
    </w:p>
    <w:p>
      <w:pPr>
        <w:spacing w:after="0"/>
        <w:rPr>
          <w:sz w:val="19"/>
        </w:rPr>
        <w:sectPr>
          <w:footerReference r:id="rId7" w:type="default"/>
          <w:pgSz w:w="16840" w:h="11910" w:orient="landscape"/>
          <w:pgMar w:top="1100" w:right="1180" w:bottom="1240" w:left="1200" w:header="0" w:footer="1051" w:gutter="0"/>
          <w:cols w:space="720" w:num="1"/>
        </w:sectPr>
      </w:pPr>
    </w:p>
    <w:p>
      <w:pPr>
        <w:spacing w:before="66"/>
        <w:ind w:left="218" w:right="0" w:firstLine="0"/>
        <w:jc w:val="left"/>
        <w:rPr>
          <w:del w:id="3136" w:author="碧海蓝天" w:date="2021-08-21T16:38:04Z"/>
          <w:b/>
          <w:sz w:val="24"/>
        </w:rPr>
      </w:pPr>
      <w:del w:id="3137" w:author="碧海蓝天" w:date="2021-08-21T16:38:04Z">
        <w:r>
          <w:rPr>
            <w:b/>
            <w:sz w:val="24"/>
          </w:rPr>
          <w:delText xml:space="preserve">附件 </w:delText>
        </w:r>
      </w:del>
      <w:del w:id="3138" w:author="碧海蓝天" w:date="2021-08-21T16:38:04Z">
        <w:r>
          <w:rPr>
            <w:rFonts w:hint="default"/>
            <w:b/>
            <w:sz w:val="24"/>
            <w:lang w:val="en-US"/>
          </w:rPr>
          <w:delText>G</w:delText>
        </w:r>
      </w:del>
      <w:del w:id="3139" w:author="碧海蓝天" w:date="2021-08-21T16:38:04Z">
        <w:r>
          <w:rPr>
            <w:b/>
            <w:sz w:val="24"/>
          </w:rPr>
          <w:delText>：声像档案归档移交清</w:delText>
        </w:r>
      </w:del>
      <w:del w:id="3140" w:author="碧海蓝天" w:date="2021-08-21T16:38:04Z">
        <w:r>
          <w:rPr>
            <w:b/>
            <w:w w:val="99"/>
            <w:sz w:val="24"/>
          </w:rPr>
          <w:delText xml:space="preserve"> </w:delText>
        </w:r>
      </w:del>
    </w:p>
    <w:p>
      <w:pPr>
        <w:pStyle w:val="3"/>
        <w:spacing w:before="11"/>
        <w:rPr>
          <w:del w:id="3141" w:author="碧海蓝天" w:date="2021-08-21T16:38:04Z"/>
          <w:b/>
          <w:sz w:val="35"/>
        </w:rPr>
      </w:pPr>
      <w:del w:id="3142" w:author="碧海蓝天" w:date="2021-08-21T16:38:04Z">
        <w:r>
          <w:rPr/>
          <w:br w:type="column"/>
        </w:r>
      </w:del>
    </w:p>
    <w:p>
      <w:pPr>
        <w:spacing w:before="0"/>
        <w:ind w:left="218" w:right="0" w:firstLine="0"/>
        <w:jc w:val="left"/>
        <w:rPr>
          <w:del w:id="3143" w:author="碧海蓝天" w:date="2021-08-21T16:38:04Z"/>
          <w:rFonts w:hint="eastAsia" w:ascii="仿宋" w:eastAsia="仿宋"/>
          <w:b/>
          <w:sz w:val="36"/>
        </w:rPr>
      </w:pPr>
      <w:del w:id="3144" w:author="碧海蓝天" w:date="2021-08-21T16:38:04Z">
        <w:r>
          <w:rPr/>
          <w:drawing>
            <wp:anchor distT="0" distB="0" distL="0" distR="0" simplePos="0" relativeHeight="251673600" behindDoc="1" locked="0" layoutInCell="1" allowOverlap="1">
              <wp:simplePos x="0" y="0"/>
              <wp:positionH relativeFrom="page">
                <wp:posOffset>3708400</wp:posOffset>
              </wp:positionH>
              <wp:positionV relativeFrom="paragraph">
                <wp:posOffset>953770</wp:posOffset>
              </wp:positionV>
              <wp:extent cx="3352800" cy="3333750"/>
              <wp:effectExtent l="0" t="0" r="0" b="0"/>
              <wp:wrapNone/>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png"/>
                      <pic:cNvPicPr>
                        <a:picLocks noChangeAspect="1"/>
                      </pic:cNvPicPr>
                    </pic:nvPicPr>
                    <pic:blipFill>
                      <a:blip r:embed="rId10" cstate="print"/>
                      <a:stretch>
                        <a:fillRect/>
                      </a:stretch>
                    </pic:blipFill>
                    <pic:spPr>
                      <a:xfrm>
                        <a:off x="0" y="0"/>
                        <a:ext cx="3352800" cy="3333750"/>
                      </a:xfrm>
                      <a:prstGeom prst="rect">
                        <a:avLst/>
                      </a:prstGeom>
                    </pic:spPr>
                  </pic:pic>
                </a:graphicData>
              </a:graphic>
            </wp:anchor>
          </w:drawing>
        </w:r>
      </w:del>
      <w:del w:id="3146" w:author="碧海蓝天" w:date="2021-08-21T16:38:04Z">
        <w:r>
          <w:rPr/>
          <w:pict>
            <v:shape id="_x0000_s1069" o:spid="_x0000_s1069" style="position:absolute;left:0pt;margin-left:697.85pt;margin-top:3.1pt;height:32.3pt;width:6pt;mso-position-horizontal-relative:page;z-index:-251641856;mso-width-relative:page;mso-height-relative:page;" fillcolor="#000000" filled="t" stroked="f" coordorigin="13958,62" coordsize="120,646" path="m14028,162l14008,162,14007,708,14027,708,14028,162xm14018,62l13958,182,14008,182,14008,162,14068,162,14018,62xm14068,162l14028,162,14028,182,14078,182,14068,162xe">
              <v:path arrowok="t"/>
              <v:fill on="t" focussize="0,0"/>
              <v:stroke on="f"/>
              <v:imagedata o:title=""/>
              <o:lock v:ext="edit"/>
            </v:shape>
          </w:pict>
        </w:r>
      </w:del>
      <w:del w:id="3148" w:author="碧海蓝天" w:date="2021-08-21T16:38:04Z">
        <w:r>
          <w:rPr/>
          <w:pict>
            <v:group id="_x0000_s1070" o:spid="_x0000_s1070" o:spt="203" style="position:absolute;left:0pt;margin-left:249.4pt;margin-top:-25.75pt;height:106.3pt;width:88.75pt;mso-position-horizontal-relative:page;z-index:-251640832;mso-width-relative:page;mso-height-relative:page;" coordorigin="4989,-515" coordsize="1775,2126">
              <o:lock v:ext="edit"/>
              <v:shape id="_x0000_s1071" o:spid="_x0000_s1071" style="position:absolute;left:4989;top:8;height:1603;width:281;" fillcolor="#000000" filled="t" stroked="f" coordorigin="4989,8" coordsize="281,1603" path="m5200,126l4989,1608,5009,1611,5220,128,5200,126xm5260,106l5203,106,5223,109,5220,128,5269,135,5260,106xm5203,106l5200,126,5220,128,5223,109,5203,106xm5227,8l5151,119,5200,126,5203,106,5260,106,5227,8xe">
                <v:path arrowok="t"/>
                <v:fill on="t" focussize="0,0"/>
                <v:stroke on="f"/>
                <v:imagedata o:title=""/>
                <o:lock v:ext="edit"/>
              </v:shape>
              <v:shape id="_x0000_s1072" o:spid="_x0000_s1072" o:spt="202" type="#_x0000_t202" style="position:absolute;left:4999;top:-508;height:516;width:1757;" filled="f" stroked="t" coordsize="21600,21600">
                <v:path/>
                <v:fill on="f" focussize="0,0"/>
                <v:stroke color="#000000"/>
                <v:imagedata o:title=""/>
                <o:lock v:ext="edit"/>
                <v:textbox inset="0mm,0mm,0mm,0mm">
                  <w:txbxContent>
                    <w:p>
                      <w:pPr>
                        <w:spacing w:before="96"/>
                        <w:ind w:left="144" w:right="0" w:firstLine="0"/>
                        <w:jc w:val="left"/>
                        <w:rPr>
                          <w:sz w:val="21"/>
                        </w:rPr>
                      </w:pPr>
                      <w:r>
                        <w:rPr>
                          <w:sz w:val="21"/>
                        </w:rPr>
                        <w:t xml:space="preserve">仿宋 </w:t>
                      </w:r>
                      <w:r>
                        <w:rPr>
                          <w:rFonts w:ascii="Times New Roman" w:eastAsia="Times New Roman"/>
                          <w:sz w:val="21"/>
                        </w:rPr>
                        <w:t xml:space="preserve">9~11 </w:t>
                      </w:r>
                      <w:r>
                        <w:rPr>
                          <w:sz w:val="21"/>
                        </w:rPr>
                        <w:t>号</w:t>
                      </w:r>
                    </w:p>
                  </w:txbxContent>
                </v:textbox>
              </v:shape>
            </v:group>
          </w:pict>
        </w:r>
      </w:del>
      <w:del w:id="3150" w:author="碧海蓝天" w:date="2021-08-21T16:38:04Z">
        <w:r>
          <w:rPr/>
          <w:pict>
            <v:group id="_x0000_s1073" o:spid="_x0000_s1073" o:spt="203" style="position:absolute;left:0pt;margin-left:526.45pt;margin-top:-31.7pt;height:45.55pt;width:114.75pt;mso-position-horizontal-relative:page;z-index:251694080;mso-width-relative:page;mso-height-relative:page;" coordorigin="10529,-634" coordsize="2295,911">
              <o:lock v:ext="edit"/>
              <v:shape id="_x0000_s1074" o:spid="_x0000_s1074" style="position:absolute;left:11272;top:-161;height:437;width:830;" fillcolor="#000000" filled="t" stroked="f" coordorigin="11272,-161" coordsize="830,437" path="m11991,-114l11272,258,11282,276,12000,-97,11991,-114xm12075,-124l12009,-124,12018,-106,12000,-97,12023,-52,12075,-124xm12009,-124l11991,-114,12000,-97,12018,-106,12009,-124xm12102,-161l11968,-159,11991,-114,12009,-124,12075,-124,12102,-161xe">
                <v:path arrowok="t"/>
                <v:fill on="t" focussize="0,0"/>
                <v:stroke on="f"/>
                <v:imagedata o:title=""/>
                <o:lock v:ext="edit"/>
              </v:shape>
              <v:shape id="_x0000_s1075" o:spid="_x0000_s1075" o:spt="202" type="#_x0000_t202" style="position:absolute;left:10537;top:-627;height:466;width:2280;" filled="f" stroked="t" coordsize="21600,21600">
                <v:path/>
                <v:fill on="f" focussize="0,0"/>
                <v:stroke color="#000000"/>
                <v:imagedata o:title=""/>
                <o:lock v:ext="edit"/>
                <v:textbox inset="0mm,0mm,0mm,0mm">
                  <w:txbxContent>
                    <w:p>
                      <w:pPr>
                        <w:spacing w:before="97"/>
                        <w:ind w:left="146" w:right="0" w:firstLine="0"/>
                        <w:jc w:val="left"/>
                        <w:rPr>
                          <w:sz w:val="21"/>
                        </w:rPr>
                      </w:pPr>
                      <w:r>
                        <w:rPr>
                          <w:sz w:val="21"/>
                        </w:rPr>
                        <w:t>仿宋小二号加粗</w:t>
                      </w:r>
                    </w:p>
                  </w:txbxContent>
                </v:textbox>
              </v:shape>
            </v:group>
          </w:pict>
        </w:r>
      </w:del>
      <w:del w:id="3152" w:author="碧海蓝天" w:date="2021-08-21T16:38:04Z">
        <w:r>
          <w:rPr/>
          <w:pict>
            <v:shape id="_x0000_s1076" o:spid="_x0000_s1076" o:spt="202" type="#_x0000_t202" style="position:absolute;left:0pt;margin-left:665.25pt;margin-top:-19.2pt;height:22.35pt;width:83.4pt;mso-position-horizontal-relative:page;z-index:251695104;mso-width-relative:page;mso-height-relative:page;" filled="f" stroked="t" coordsize="21600,21600">
              <v:path/>
              <v:fill on="f" focussize="0,0"/>
              <v:stroke color="#000000"/>
              <v:imagedata o:title=""/>
              <o:lock v:ext="edit"/>
              <v:textbox inset="0mm,0mm,0mm,0mm">
                <w:txbxContent>
                  <w:p>
                    <w:pPr>
                      <w:spacing w:before="97"/>
                      <w:ind w:left="146" w:right="0" w:firstLine="0"/>
                      <w:jc w:val="left"/>
                      <w:rPr>
                        <w:sz w:val="21"/>
                      </w:rPr>
                    </w:pPr>
                    <w:r>
                      <w:rPr>
                        <w:sz w:val="21"/>
                      </w:rPr>
                      <w:t xml:space="preserve">仿宋 </w:t>
                    </w:r>
                    <w:r>
                      <w:rPr>
                        <w:rFonts w:ascii="Times New Roman" w:eastAsia="Times New Roman"/>
                        <w:sz w:val="21"/>
                      </w:rPr>
                      <w:t xml:space="preserve">12 </w:t>
                    </w:r>
                    <w:r>
                      <w:rPr>
                        <w:sz w:val="21"/>
                      </w:rPr>
                      <w:t>号加粗</w:t>
                    </w:r>
                  </w:p>
                </w:txbxContent>
              </v:textbox>
            </v:shape>
          </w:pict>
        </w:r>
      </w:del>
      <w:del w:id="3154" w:author="碧海蓝天" w:date="2021-08-21T16:38:04Z">
        <w:r>
          <w:rPr>
            <w:rFonts w:hint="eastAsia" w:ascii="仿宋" w:eastAsia="仿宋"/>
            <w:b/>
            <w:sz w:val="36"/>
          </w:rPr>
          <w:delText>声像档案归档移交清单</w:delText>
        </w:r>
      </w:del>
    </w:p>
    <w:p>
      <w:pPr>
        <w:spacing w:after="0"/>
        <w:jc w:val="left"/>
        <w:rPr>
          <w:del w:id="3155" w:author="碧海蓝天" w:date="2021-08-21T16:38:04Z"/>
          <w:rFonts w:hint="eastAsia" w:ascii="仿宋" w:eastAsia="仿宋"/>
          <w:sz w:val="36"/>
        </w:rPr>
        <w:sectPr>
          <w:type w:val="continuous"/>
          <w:pgSz w:w="16840" w:h="11910" w:orient="landscape"/>
          <w:pgMar w:top="1580" w:right="1180" w:bottom="280" w:left="1200" w:header="720" w:footer="720" w:gutter="0"/>
          <w:cols w:equalWidth="0" w:num="2">
            <w:col w:w="3451" w:space="1743"/>
            <w:col w:w="9266"/>
          </w:cols>
        </w:sectPr>
      </w:pPr>
    </w:p>
    <w:p>
      <w:pPr>
        <w:pStyle w:val="3"/>
        <w:spacing w:before="2"/>
        <w:rPr>
          <w:del w:id="3156" w:author="碧海蓝天" w:date="2021-08-21T16:38:04Z"/>
          <w:rFonts w:ascii="仿宋"/>
          <w:b/>
          <w:sz w:val="6"/>
        </w:rPr>
      </w:pPr>
    </w:p>
    <w:tbl>
      <w:tblPr>
        <w:tblStyle w:val="5"/>
        <w:tblW w:w="0" w:type="auto"/>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88"/>
        <w:gridCol w:w="1265"/>
        <w:gridCol w:w="1733"/>
        <w:gridCol w:w="1376"/>
        <w:gridCol w:w="4494"/>
        <w:gridCol w:w="1261"/>
        <w:gridCol w:w="699"/>
        <w:gridCol w:w="757"/>
        <w:gridCol w:w="774"/>
        <w:gridCol w:w="13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3" w:hRule="atLeast"/>
          <w:del w:id="3157" w:author="碧海蓝天" w:date="2021-08-21T16:38:04Z"/>
        </w:trPr>
        <w:tc>
          <w:tcPr>
            <w:tcW w:w="488" w:type="dxa"/>
          </w:tcPr>
          <w:p>
            <w:pPr>
              <w:pStyle w:val="9"/>
              <w:spacing w:before="4" w:line="310" w:lineRule="atLeast"/>
              <w:ind w:left="122" w:right="-15"/>
              <w:rPr>
                <w:del w:id="3158" w:author="碧海蓝天" w:date="2021-08-21T16:38:04Z"/>
                <w:b/>
                <w:sz w:val="24"/>
              </w:rPr>
            </w:pPr>
            <w:del w:id="3159" w:author="碧海蓝天" w:date="2021-08-21T16:38:04Z">
              <w:r>
                <w:rPr>
                  <w:b/>
                  <w:sz w:val="24"/>
                </w:rPr>
                <w:delText>序号</w:delText>
              </w:r>
            </w:del>
            <w:del w:id="3160" w:author="碧海蓝天" w:date="2021-08-21T16:38:04Z">
              <w:r>
                <w:rPr>
                  <w:b/>
                  <w:w w:val="99"/>
                  <w:sz w:val="24"/>
                </w:rPr>
                <w:delText xml:space="preserve"> </w:delText>
              </w:r>
            </w:del>
          </w:p>
        </w:tc>
        <w:tc>
          <w:tcPr>
            <w:tcW w:w="1265" w:type="dxa"/>
          </w:tcPr>
          <w:p>
            <w:pPr>
              <w:pStyle w:val="9"/>
              <w:spacing w:before="163"/>
              <w:ind w:left="208"/>
              <w:rPr>
                <w:del w:id="3161" w:author="碧海蓝天" w:date="2021-08-21T16:38:04Z"/>
                <w:b/>
                <w:sz w:val="24"/>
              </w:rPr>
            </w:pPr>
            <w:del w:id="3162" w:author="碧海蓝天" w:date="2021-08-21T16:38:04Z">
              <w:r>
                <w:rPr>
                  <w:b/>
                  <w:sz w:val="24"/>
                </w:rPr>
                <w:delText>档 号</w:delText>
              </w:r>
            </w:del>
            <w:del w:id="3163" w:author="碧海蓝天" w:date="2021-08-21T16:38:04Z">
              <w:r>
                <w:rPr>
                  <w:b/>
                  <w:w w:val="99"/>
                  <w:sz w:val="24"/>
                </w:rPr>
                <w:delText xml:space="preserve"> </w:delText>
              </w:r>
            </w:del>
          </w:p>
        </w:tc>
        <w:tc>
          <w:tcPr>
            <w:tcW w:w="1733" w:type="dxa"/>
            <w:tcBorders>
              <w:right w:val="single" w:color="000000" w:sz="6" w:space="0"/>
            </w:tcBorders>
          </w:tcPr>
          <w:p>
            <w:pPr>
              <w:pStyle w:val="9"/>
              <w:spacing w:before="163"/>
              <w:ind w:left="380"/>
              <w:rPr>
                <w:del w:id="3164" w:author="碧海蓝天" w:date="2021-08-21T16:38:04Z"/>
                <w:b/>
                <w:sz w:val="24"/>
              </w:rPr>
            </w:pPr>
            <w:del w:id="3165" w:author="碧海蓝天" w:date="2021-08-21T16:38:04Z">
              <w:r>
                <w:rPr>
                  <w:b/>
                  <w:sz w:val="24"/>
                </w:rPr>
                <w:delText>立卷单位</w:delText>
              </w:r>
            </w:del>
            <w:del w:id="3166" w:author="碧海蓝天" w:date="2021-08-21T16:38:04Z">
              <w:r>
                <w:rPr>
                  <w:b/>
                  <w:w w:val="99"/>
                  <w:sz w:val="24"/>
                </w:rPr>
                <w:delText xml:space="preserve"> </w:delText>
              </w:r>
            </w:del>
          </w:p>
        </w:tc>
        <w:tc>
          <w:tcPr>
            <w:tcW w:w="1376" w:type="dxa"/>
            <w:tcBorders>
              <w:left w:val="single" w:color="000000" w:sz="6" w:space="0"/>
            </w:tcBorders>
          </w:tcPr>
          <w:p>
            <w:pPr>
              <w:pStyle w:val="9"/>
              <w:spacing w:before="163"/>
              <w:ind w:left="198"/>
              <w:rPr>
                <w:del w:id="3167" w:author="碧海蓝天" w:date="2021-08-21T16:38:04Z"/>
                <w:b/>
                <w:sz w:val="24"/>
              </w:rPr>
            </w:pPr>
            <w:del w:id="3168" w:author="碧海蓝天" w:date="2021-08-21T16:38:04Z">
              <w:r>
                <w:rPr>
                  <w:b/>
                  <w:sz w:val="24"/>
                </w:rPr>
                <w:delText>形成时间</w:delText>
              </w:r>
            </w:del>
            <w:del w:id="3169" w:author="碧海蓝天" w:date="2021-08-21T16:38:04Z">
              <w:r>
                <w:rPr>
                  <w:b/>
                  <w:w w:val="99"/>
                  <w:sz w:val="24"/>
                </w:rPr>
                <w:delText xml:space="preserve"> </w:delText>
              </w:r>
            </w:del>
          </w:p>
        </w:tc>
        <w:tc>
          <w:tcPr>
            <w:tcW w:w="4494" w:type="dxa"/>
          </w:tcPr>
          <w:p>
            <w:pPr>
              <w:pStyle w:val="9"/>
              <w:spacing w:before="163"/>
              <w:ind w:left="1803" w:right="1677"/>
              <w:jc w:val="center"/>
              <w:rPr>
                <w:del w:id="3170" w:author="碧海蓝天" w:date="2021-08-21T16:38:04Z"/>
                <w:b/>
                <w:sz w:val="24"/>
              </w:rPr>
            </w:pPr>
            <w:del w:id="3171" w:author="碧海蓝天" w:date="2021-08-21T16:38:04Z">
              <w:r>
                <w:rPr>
                  <w:b/>
                  <w:sz w:val="24"/>
                </w:rPr>
                <w:delText>案卷题名</w:delText>
              </w:r>
            </w:del>
            <w:del w:id="3172" w:author="碧海蓝天" w:date="2021-08-21T16:38:04Z">
              <w:r>
                <w:rPr>
                  <w:b/>
                  <w:w w:val="99"/>
                  <w:sz w:val="24"/>
                </w:rPr>
                <w:delText xml:space="preserve"> </w:delText>
              </w:r>
            </w:del>
          </w:p>
        </w:tc>
        <w:tc>
          <w:tcPr>
            <w:tcW w:w="1261" w:type="dxa"/>
          </w:tcPr>
          <w:p>
            <w:pPr>
              <w:pStyle w:val="9"/>
              <w:spacing w:before="7"/>
              <w:ind w:left="141" w:right="16"/>
              <w:jc w:val="center"/>
              <w:rPr>
                <w:del w:id="3173" w:author="碧海蓝天" w:date="2021-08-21T16:38:04Z"/>
                <w:b/>
                <w:sz w:val="24"/>
              </w:rPr>
            </w:pPr>
            <w:del w:id="3174" w:author="碧海蓝天" w:date="2021-08-21T16:38:04Z">
              <w:r>
                <w:rPr>
                  <w:b/>
                  <w:sz w:val="24"/>
                </w:rPr>
                <w:delText>数量</w:delText>
              </w:r>
            </w:del>
            <w:del w:id="3175" w:author="碧海蓝天" w:date="2021-08-21T16:38:04Z">
              <w:r>
                <w:rPr>
                  <w:b/>
                  <w:w w:val="99"/>
                  <w:sz w:val="24"/>
                </w:rPr>
                <w:delText xml:space="preserve"> </w:delText>
              </w:r>
            </w:del>
          </w:p>
          <w:p>
            <w:pPr>
              <w:pStyle w:val="9"/>
              <w:spacing w:before="4" w:line="294" w:lineRule="exact"/>
              <w:ind w:left="151" w:right="16"/>
              <w:jc w:val="center"/>
              <w:rPr>
                <w:del w:id="3176" w:author="碧海蓝天" w:date="2021-08-21T16:38:04Z"/>
                <w:b/>
                <w:sz w:val="24"/>
              </w:rPr>
            </w:pPr>
            <w:del w:id="3177" w:author="碧海蓝天" w:date="2021-08-21T16:38:04Z">
              <w:r>
                <w:rPr>
                  <w:b/>
                  <w:sz w:val="24"/>
                </w:rPr>
                <w:delText>（</w:delText>
              </w:r>
            </w:del>
            <w:del w:id="3178" w:author="碧海蓝天" w:date="2021-08-21T16:38:04Z">
              <w:r>
                <w:rPr>
                  <w:b/>
                  <w:spacing w:val="-14"/>
                  <w:sz w:val="24"/>
                </w:rPr>
                <w:delText>张、段</w:delText>
              </w:r>
            </w:del>
            <w:del w:id="3179" w:author="碧海蓝天" w:date="2021-08-21T16:38:04Z">
              <w:r>
                <w:rPr>
                  <w:b/>
                  <w:spacing w:val="-120"/>
                  <w:sz w:val="24"/>
                </w:rPr>
                <w:delText>）</w:delText>
              </w:r>
            </w:del>
            <w:del w:id="3180" w:author="碧海蓝天" w:date="2021-08-21T16:38:04Z">
              <w:r>
                <w:rPr>
                  <w:b/>
                  <w:w w:val="99"/>
                  <w:sz w:val="24"/>
                </w:rPr>
                <w:delText xml:space="preserve"> </w:delText>
              </w:r>
            </w:del>
          </w:p>
        </w:tc>
        <w:tc>
          <w:tcPr>
            <w:tcW w:w="699" w:type="dxa"/>
          </w:tcPr>
          <w:p>
            <w:pPr>
              <w:pStyle w:val="9"/>
              <w:spacing w:before="163"/>
              <w:ind w:left="105" w:right="-29"/>
              <w:rPr>
                <w:del w:id="3181" w:author="碧海蓝天" w:date="2021-08-21T16:38:04Z"/>
                <w:b/>
                <w:sz w:val="24"/>
              </w:rPr>
            </w:pPr>
            <w:del w:id="3182" w:author="碧海蓝天" w:date="2021-08-21T16:38:04Z">
              <w:r>
                <w:rPr>
                  <w:b/>
                  <w:sz w:val="24"/>
                </w:rPr>
                <w:delText>套数</w:delText>
              </w:r>
            </w:del>
            <w:del w:id="3183" w:author="碧海蓝天" w:date="2021-08-21T16:38:04Z">
              <w:r>
                <w:rPr>
                  <w:b/>
                  <w:w w:val="99"/>
                  <w:sz w:val="24"/>
                </w:rPr>
                <w:delText xml:space="preserve"> </w:delText>
              </w:r>
            </w:del>
          </w:p>
        </w:tc>
        <w:tc>
          <w:tcPr>
            <w:tcW w:w="757" w:type="dxa"/>
          </w:tcPr>
          <w:p>
            <w:pPr>
              <w:pStyle w:val="9"/>
              <w:spacing w:before="4" w:line="310" w:lineRule="atLeast"/>
              <w:ind w:left="133" w:right="8"/>
              <w:rPr>
                <w:del w:id="3184" w:author="碧海蓝天" w:date="2021-08-21T16:38:04Z"/>
                <w:b/>
                <w:sz w:val="24"/>
              </w:rPr>
            </w:pPr>
            <w:del w:id="3185" w:author="碧海蓝天" w:date="2021-08-21T16:38:04Z">
              <w:r>
                <w:rPr>
                  <w:b/>
                  <w:sz w:val="24"/>
                </w:rPr>
                <w:delText>保管期限</w:delText>
              </w:r>
            </w:del>
            <w:del w:id="3186" w:author="碧海蓝天" w:date="2021-08-21T16:38:04Z">
              <w:r>
                <w:rPr>
                  <w:b/>
                  <w:w w:val="99"/>
                  <w:sz w:val="24"/>
                </w:rPr>
                <w:delText xml:space="preserve"> </w:delText>
              </w:r>
            </w:del>
          </w:p>
        </w:tc>
        <w:tc>
          <w:tcPr>
            <w:tcW w:w="774" w:type="dxa"/>
          </w:tcPr>
          <w:p>
            <w:pPr>
              <w:pStyle w:val="9"/>
              <w:spacing w:before="4" w:line="310" w:lineRule="atLeast"/>
              <w:ind w:left="140" w:right="19"/>
              <w:rPr>
                <w:del w:id="3187" w:author="碧海蓝天" w:date="2021-08-21T16:38:04Z"/>
                <w:b/>
                <w:sz w:val="24"/>
              </w:rPr>
            </w:pPr>
            <w:del w:id="3188" w:author="碧海蓝天" w:date="2021-08-21T16:38:04Z">
              <w:r>
                <w:rPr>
                  <w:b/>
                  <w:sz w:val="24"/>
                </w:rPr>
                <w:delText>电子文件</w:delText>
              </w:r>
            </w:del>
            <w:del w:id="3189" w:author="碧海蓝天" w:date="2021-08-21T16:38:04Z">
              <w:r>
                <w:rPr>
                  <w:b/>
                  <w:w w:val="99"/>
                  <w:sz w:val="24"/>
                </w:rPr>
                <w:delText xml:space="preserve"> </w:delText>
              </w:r>
            </w:del>
          </w:p>
        </w:tc>
        <w:tc>
          <w:tcPr>
            <w:tcW w:w="1379" w:type="dxa"/>
          </w:tcPr>
          <w:p>
            <w:pPr>
              <w:pStyle w:val="9"/>
              <w:spacing w:before="163"/>
              <w:ind w:left="381"/>
              <w:rPr>
                <w:del w:id="3190" w:author="碧海蓝天" w:date="2021-08-21T16:38:04Z"/>
                <w:b/>
                <w:sz w:val="24"/>
              </w:rPr>
            </w:pPr>
            <w:del w:id="3191" w:author="碧海蓝天" w:date="2021-08-21T16:38:04Z">
              <w:r>
                <w:rPr>
                  <w:b/>
                  <w:sz w:val="24"/>
                </w:rPr>
                <w:delText>备 注</w:delText>
              </w:r>
            </w:del>
            <w:del w:id="3192" w:author="碧海蓝天" w:date="2021-08-21T16:38:04Z">
              <w:r>
                <w:rPr>
                  <w:b/>
                  <w:w w:val="99"/>
                  <w:sz w:val="24"/>
                </w:rPr>
                <w:delText xml:space="preserve"> </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del w:id="3193" w:author="碧海蓝天" w:date="2021-08-21T16:38:04Z"/>
        </w:trPr>
        <w:tc>
          <w:tcPr>
            <w:tcW w:w="488" w:type="dxa"/>
          </w:tcPr>
          <w:p>
            <w:pPr>
              <w:pStyle w:val="9"/>
              <w:rPr>
                <w:del w:id="3194" w:author="碧海蓝天" w:date="2021-08-21T16:38:04Z"/>
                <w:rFonts w:ascii="Times New Roman"/>
                <w:sz w:val="24"/>
              </w:rPr>
            </w:pPr>
          </w:p>
        </w:tc>
        <w:tc>
          <w:tcPr>
            <w:tcW w:w="1265" w:type="dxa"/>
          </w:tcPr>
          <w:p>
            <w:pPr>
              <w:pStyle w:val="9"/>
              <w:rPr>
                <w:del w:id="3195" w:author="碧海蓝天" w:date="2021-08-21T16:38:04Z"/>
                <w:rFonts w:ascii="Times New Roman"/>
                <w:sz w:val="24"/>
              </w:rPr>
            </w:pPr>
          </w:p>
        </w:tc>
        <w:tc>
          <w:tcPr>
            <w:tcW w:w="1733" w:type="dxa"/>
            <w:tcBorders>
              <w:right w:val="single" w:color="000000" w:sz="6" w:space="0"/>
            </w:tcBorders>
          </w:tcPr>
          <w:p>
            <w:pPr>
              <w:pStyle w:val="9"/>
              <w:rPr>
                <w:del w:id="3196" w:author="碧海蓝天" w:date="2021-08-21T16:38:04Z"/>
                <w:rFonts w:ascii="Times New Roman"/>
                <w:sz w:val="24"/>
              </w:rPr>
            </w:pPr>
          </w:p>
        </w:tc>
        <w:tc>
          <w:tcPr>
            <w:tcW w:w="1376" w:type="dxa"/>
            <w:tcBorders>
              <w:left w:val="single" w:color="000000" w:sz="6" w:space="0"/>
            </w:tcBorders>
          </w:tcPr>
          <w:p>
            <w:pPr>
              <w:pStyle w:val="9"/>
              <w:rPr>
                <w:del w:id="3197" w:author="碧海蓝天" w:date="2021-08-21T16:38:04Z"/>
                <w:rFonts w:ascii="Times New Roman"/>
                <w:sz w:val="24"/>
              </w:rPr>
            </w:pPr>
          </w:p>
        </w:tc>
        <w:tc>
          <w:tcPr>
            <w:tcW w:w="4494" w:type="dxa"/>
          </w:tcPr>
          <w:p>
            <w:pPr>
              <w:pStyle w:val="9"/>
              <w:rPr>
                <w:del w:id="3198" w:author="碧海蓝天" w:date="2021-08-21T16:38:04Z"/>
                <w:rFonts w:ascii="Times New Roman"/>
                <w:sz w:val="24"/>
              </w:rPr>
            </w:pPr>
          </w:p>
        </w:tc>
        <w:tc>
          <w:tcPr>
            <w:tcW w:w="1261" w:type="dxa"/>
          </w:tcPr>
          <w:p>
            <w:pPr>
              <w:pStyle w:val="9"/>
              <w:rPr>
                <w:del w:id="3199" w:author="碧海蓝天" w:date="2021-08-21T16:38:04Z"/>
                <w:rFonts w:ascii="Times New Roman"/>
                <w:sz w:val="24"/>
              </w:rPr>
            </w:pPr>
          </w:p>
        </w:tc>
        <w:tc>
          <w:tcPr>
            <w:tcW w:w="699" w:type="dxa"/>
          </w:tcPr>
          <w:p>
            <w:pPr>
              <w:pStyle w:val="9"/>
              <w:rPr>
                <w:del w:id="3200" w:author="碧海蓝天" w:date="2021-08-21T16:38:04Z"/>
                <w:rFonts w:ascii="Times New Roman"/>
                <w:sz w:val="24"/>
              </w:rPr>
            </w:pPr>
          </w:p>
        </w:tc>
        <w:tc>
          <w:tcPr>
            <w:tcW w:w="757" w:type="dxa"/>
          </w:tcPr>
          <w:p>
            <w:pPr>
              <w:pStyle w:val="9"/>
              <w:rPr>
                <w:del w:id="3201" w:author="碧海蓝天" w:date="2021-08-21T16:38:04Z"/>
                <w:rFonts w:ascii="Times New Roman"/>
                <w:sz w:val="24"/>
              </w:rPr>
            </w:pPr>
          </w:p>
        </w:tc>
        <w:tc>
          <w:tcPr>
            <w:tcW w:w="774" w:type="dxa"/>
          </w:tcPr>
          <w:p>
            <w:pPr>
              <w:pStyle w:val="9"/>
              <w:rPr>
                <w:del w:id="3202" w:author="碧海蓝天" w:date="2021-08-21T16:38:04Z"/>
                <w:rFonts w:ascii="Times New Roman"/>
                <w:sz w:val="24"/>
              </w:rPr>
            </w:pPr>
          </w:p>
        </w:tc>
        <w:tc>
          <w:tcPr>
            <w:tcW w:w="1379" w:type="dxa"/>
          </w:tcPr>
          <w:p>
            <w:pPr>
              <w:pStyle w:val="9"/>
              <w:rPr>
                <w:del w:id="3203" w:author="碧海蓝天" w:date="2021-08-21T16:38:04Z"/>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4" w:hRule="atLeast"/>
          <w:del w:id="3204" w:author="碧海蓝天" w:date="2021-08-21T16:38:04Z"/>
        </w:trPr>
        <w:tc>
          <w:tcPr>
            <w:tcW w:w="488" w:type="dxa"/>
          </w:tcPr>
          <w:p>
            <w:pPr>
              <w:pStyle w:val="9"/>
              <w:rPr>
                <w:del w:id="3205" w:author="碧海蓝天" w:date="2021-08-21T16:38:04Z"/>
                <w:rFonts w:ascii="Times New Roman"/>
                <w:sz w:val="24"/>
              </w:rPr>
            </w:pPr>
          </w:p>
        </w:tc>
        <w:tc>
          <w:tcPr>
            <w:tcW w:w="1265" w:type="dxa"/>
          </w:tcPr>
          <w:p>
            <w:pPr>
              <w:pStyle w:val="9"/>
              <w:rPr>
                <w:del w:id="3206" w:author="碧海蓝天" w:date="2021-08-21T16:38:04Z"/>
                <w:rFonts w:ascii="Times New Roman"/>
                <w:sz w:val="24"/>
              </w:rPr>
            </w:pPr>
          </w:p>
        </w:tc>
        <w:tc>
          <w:tcPr>
            <w:tcW w:w="1733" w:type="dxa"/>
            <w:tcBorders>
              <w:right w:val="single" w:color="000000" w:sz="6" w:space="0"/>
            </w:tcBorders>
          </w:tcPr>
          <w:p>
            <w:pPr>
              <w:pStyle w:val="9"/>
              <w:rPr>
                <w:del w:id="3207" w:author="碧海蓝天" w:date="2021-08-21T16:38:04Z"/>
                <w:rFonts w:ascii="Times New Roman"/>
                <w:sz w:val="24"/>
              </w:rPr>
            </w:pPr>
          </w:p>
        </w:tc>
        <w:tc>
          <w:tcPr>
            <w:tcW w:w="1376" w:type="dxa"/>
            <w:tcBorders>
              <w:left w:val="single" w:color="000000" w:sz="6" w:space="0"/>
            </w:tcBorders>
          </w:tcPr>
          <w:p>
            <w:pPr>
              <w:pStyle w:val="9"/>
              <w:rPr>
                <w:del w:id="3208" w:author="碧海蓝天" w:date="2021-08-21T16:38:04Z"/>
                <w:rFonts w:ascii="Times New Roman"/>
                <w:sz w:val="24"/>
              </w:rPr>
            </w:pPr>
          </w:p>
        </w:tc>
        <w:tc>
          <w:tcPr>
            <w:tcW w:w="4494" w:type="dxa"/>
          </w:tcPr>
          <w:p>
            <w:pPr>
              <w:pStyle w:val="9"/>
              <w:rPr>
                <w:del w:id="3209" w:author="碧海蓝天" w:date="2021-08-21T16:38:04Z"/>
                <w:rFonts w:ascii="Times New Roman"/>
                <w:sz w:val="24"/>
              </w:rPr>
            </w:pPr>
          </w:p>
        </w:tc>
        <w:tc>
          <w:tcPr>
            <w:tcW w:w="1261" w:type="dxa"/>
          </w:tcPr>
          <w:p>
            <w:pPr>
              <w:pStyle w:val="9"/>
              <w:rPr>
                <w:del w:id="3210" w:author="碧海蓝天" w:date="2021-08-21T16:38:04Z"/>
                <w:rFonts w:ascii="Times New Roman"/>
                <w:sz w:val="24"/>
              </w:rPr>
            </w:pPr>
          </w:p>
        </w:tc>
        <w:tc>
          <w:tcPr>
            <w:tcW w:w="699" w:type="dxa"/>
          </w:tcPr>
          <w:p>
            <w:pPr>
              <w:pStyle w:val="9"/>
              <w:rPr>
                <w:del w:id="3211" w:author="碧海蓝天" w:date="2021-08-21T16:38:04Z"/>
                <w:rFonts w:ascii="Times New Roman"/>
                <w:sz w:val="24"/>
              </w:rPr>
            </w:pPr>
          </w:p>
        </w:tc>
        <w:tc>
          <w:tcPr>
            <w:tcW w:w="757" w:type="dxa"/>
          </w:tcPr>
          <w:p>
            <w:pPr>
              <w:pStyle w:val="9"/>
              <w:rPr>
                <w:del w:id="3212" w:author="碧海蓝天" w:date="2021-08-21T16:38:04Z"/>
                <w:rFonts w:ascii="Times New Roman"/>
                <w:sz w:val="24"/>
              </w:rPr>
            </w:pPr>
          </w:p>
        </w:tc>
        <w:tc>
          <w:tcPr>
            <w:tcW w:w="774" w:type="dxa"/>
          </w:tcPr>
          <w:p>
            <w:pPr>
              <w:pStyle w:val="9"/>
              <w:rPr>
                <w:del w:id="3213" w:author="碧海蓝天" w:date="2021-08-21T16:38:04Z"/>
                <w:rFonts w:ascii="Times New Roman"/>
                <w:sz w:val="24"/>
              </w:rPr>
            </w:pPr>
          </w:p>
        </w:tc>
        <w:tc>
          <w:tcPr>
            <w:tcW w:w="1379" w:type="dxa"/>
          </w:tcPr>
          <w:p>
            <w:pPr>
              <w:pStyle w:val="9"/>
              <w:rPr>
                <w:del w:id="3214" w:author="碧海蓝天" w:date="2021-08-21T16:38:04Z"/>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6" w:hRule="atLeast"/>
          <w:del w:id="3215" w:author="碧海蓝天" w:date="2021-08-21T16:38:04Z"/>
        </w:trPr>
        <w:tc>
          <w:tcPr>
            <w:tcW w:w="488" w:type="dxa"/>
          </w:tcPr>
          <w:p>
            <w:pPr>
              <w:pStyle w:val="9"/>
              <w:rPr>
                <w:del w:id="3216" w:author="碧海蓝天" w:date="2021-08-21T16:38:04Z"/>
                <w:rFonts w:ascii="Times New Roman"/>
                <w:sz w:val="24"/>
              </w:rPr>
            </w:pPr>
          </w:p>
        </w:tc>
        <w:tc>
          <w:tcPr>
            <w:tcW w:w="1265" w:type="dxa"/>
          </w:tcPr>
          <w:p>
            <w:pPr>
              <w:pStyle w:val="9"/>
              <w:rPr>
                <w:del w:id="3217" w:author="碧海蓝天" w:date="2021-08-21T16:38:04Z"/>
                <w:rFonts w:ascii="Times New Roman"/>
                <w:sz w:val="24"/>
              </w:rPr>
            </w:pPr>
          </w:p>
        </w:tc>
        <w:tc>
          <w:tcPr>
            <w:tcW w:w="1733" w:type="dxa"/>
            <w:tcBorders>
              <w:right w:val="single" w:color="000000" w:sz="6" w:space="0"/>
            </w:tcBorders>
          </w:tcPr>
          <w:p>
            <w:pPr>
              <w:pStyle w:val="9"/>
              <w:rPr>
                <w:del w:id="3218" w:author="碧海蓝天" w:date="2021-08-21T16:38:04Z"/>
                <w:rFonts w:ascii="Times New Roman"/>
                <w:sz w:val="24"/>
              </w:rPr>
            </w:pPr>
          </w:p>
        </w:tc>
        <w:tc>
          <w:tcPr>
            <w:tcW w:w="1376" w:type="dxa"/>
            <w:tcBorders>
              <w:left w:val="single" w:color="000000" w:sz="6" w:space="0"/>
            </w:tcBorders>
          </w:tcPr>
          <w:p>
            <w:pPr>
              <w:pStyle w:val="9"/>
              <w:rPr>
                <w:del w:id="3219" w:author="碧海蓝天" w:date="2021-08-21T16:38:04Z"/>
                <w:rFonts w:ascii="Times New Roman"/>
                <w:sz w:val="24"/>
              </w:rPr>
            </w:pPr>
          </w:p>
        </w:tc>
        <w:tc>
          <w:tcPr>
            <w:tcW w:w="4494" w:type="dxa"/>
          </w:tcPr>
          <w:p>
            <w:pPr>
              <w:pStyle w:val="9"/>
              <w:rPr>
                <w:del w:id="3220" w:author="碧海蓝天" w:date="2021-08-21T16:38:04Z"/>
                <w:rFonts w:ascii="Times New Roman"/>
                <w:sz w:val="24"/>
              </w:rPr>
            </w:pPr>
          </w:p>
        </w:tc>
        <w:tc>
          <w:tcPr>
            <w:tcW w:w="1261" w:type="dxa"/>
          </w:tcPr>
          <w:p>
            <w:pPr>
              <w:pStyle w:val="9"/>
              <w:rPr>
                <w:del w:id="3221" w:author="碧海蓝天" w:date="2021-08-21T16:38:04Z"/>
                <w:rFonts w:ascii="Times New Roman"/>
                <w:sz w:val="24"/>
              </w:rPr>
            </w:pPr>
          </w:p>
        </w:tc>
        <w:tc>
          <w:tcPr>
            <w:tcW w:w="699" w:type="dxa"/>
          </w:tcPr>
          <w:p>
            <w:pPr>
              <w:pStyle w:val="9"/>
              <w:rPr>
                <w:del w:id="3222" w:author="碧海蓝天" w:date="2021-08-21T16:38:04Z"/>
                <w:rFonts w:ascii="Times New Roman"/>
                <w:sz w:val="24"/>
              </w:rPr>
            </w:pPr>
          </w:p>
        </w:tc>
        <w:tc>
          <w:tcPr>
            <w:tcW w:w="757" w:type="dxa"/>
          </w:tcPr>
          <w:p>
            <w:pPr>
              <w:pStyle w:val="9"/>
              <w:rPr>
                <w:del w:id="3223" w:author="碧海蓝天" w:date="2021-08-21T16:38:04Z"/>
                <w:rFonts w:ascii="Times New Roman"/>
                <w:sz w:val="24"/>
              </w:rPr>
            </w:pPr>
          </w:p>
        </w:tc>
        <w:tc>
          <w:tcPr>
            <w:tcW w:w="774" w:type="dxa"/>
          </w:tcPr>
          <w:p>
            <w:pPr>
              <w:pStyle w:val="9"/>
              <w:rPr>
                <w:del w:id="3224" w:author="碧海蓝天" w:date="2021-08-21T16:38:04Z"/>
                <w:rFonts w:ascii="Times New Roman"/>
                <w:sz w:val="24"/>
              </w:rPr>
            </w:pPr>
          </w:p>
        </w:tc>
        <w:tc>
          <w:tcPr>
            <w:tcW w:w="1379" w:type="dxa"/>
          </w:tcPr>
          <w:p>
            <w:pPr>
              <w:pStyle w:val="9"/>
              <w:rPr>
                <w:del w:id="3225" w:author="碧海蓝天" w:date="2021-08-21T16:38:04Z"/>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del w:id="3226" w:author="碧海蓝天" w:date="2021-08-21T16:38:04Z"/>
        </w:trPr>
        <w:tc>
          <w:tcPr>
            <w:tcW w:w="488" w:type="dxa"/>
          </w:tcPr>
          <w:p>
            <w:pPr>
              <w:pStyle w:val="9"/>
              <w:rPr>
                <w:del w:id="3227" w:author="碧海蓝天" w:date="2021-08-21T16:38:04Z"/>
                <w:rFonts w:ascii="Times New Roman"/>
                <w:sz w:val="24"/>
              </w:rPr>
            </w:pPr>
          </w:p>
        </w:tc>
        <w:tc>
          <w:tcPr>
            <w:tcW w:w="1265" w:type="dxa"/>
          </w:tcPr>
          <w:p>
            <w:pPr>
              <w:pStyle w:val="9"/>
              <w:rPr>
                <w:del w:id="3228" w:author="碧海蓝天" w:date="2021-08-21T16:38:04Z"/>
                <w:rFonts w:ascii="Times New Roman"/>
                <w:sz w:val="24"/>
              </w:rPr>
            </w:pPr>
          </w:p>
        </w:tc>
        <w:tc>
          <w:tcPr>
            <w:tcW w:w="1733" w:type="dxa"/>
            <w:tcBorders>
              <w:right w:val="single" w:color="000000" w:sz="6" w:space="0"/>
            </w:tcBorders>
          </w:tcPr>
          <w:p>
            <w:pPr>
              <w:pStyle w:val="9"/>
              <w:rPr>
                <w:del w:id="3229" w:author="碧海蓝天" w:date="2021-08-21T16:38:04Z"/>
                <w:rFonts w:ascii="Times New Roman"/>
                <w:sz w:val="24"/>
              </w:rPr>
            </w:pPr>
          </w:p>
        </w:tc>
        <w:tc>
          <w:tcPr>
            <w:tcW w:w="1376" w:type="dxa"/>
            <w:tcBorders>
              <w:left w:val="single" w:color="000000" w:sz="6" w:space="0"/>
            </w:tcBorders>
          </w:tcPr>
          <w:p>
            <w:pPr>
              <w:pStyle w:val="9"/>
              <w:rPr>
                <w:del w:id="3230" w:author="碧海蓝天" w:date="2021-08-21T16:38:04Z"/>
                <w:rFonts w:ascii="Times New Roman"/>
                <w:sz w:val="24"/>
              </w:rPr>
            </w:pPr>
          </w:p>
        </w:tc>
        <w:tc>
          <w:tcPr>
            <w:tcW w:w="4494" w:type="dxa"/>
          </w:tcPr>
          <w:p>
            <w:pPr>
              <w:pStyle w:val="9"/>
              <w:rPr>
                <w:del w:id="3231" w:author="碧海蓝天" w:date="2021-08-21T16:38:04Z"/>
                <w:rFonts w:ascii="Times New Roman"/>
                <w:sz w:val="24"/>
              </w:rPr>
            </w:pPr>
          </w:p>
        </w:tc>
        <w:tc>
          <w:tcPr>
            <w:tcW w:w="1261" w:type="dxa"/>
          </w:tcPr>
          <w:p>
            <w:pPr>
              <w:pStyle w:val="9"/>
              <w:rPr>
                <w:del w:id="3232" w:author="碧海蓝天" w:date="2021-08-21T16:38:04Z"/>
                <w:rFonts w:ascii="Times New Roman"/>
                <w:sz w:val="24"/>
              </w:rPr>
            </w:pPr>
          </w:p>
        </w:tc>
        <w:tc>
          <w:tcPr>
            <w:tcW w:w="699" w:type="dxa"/>
          </w:tcPr>
          <w:p>
            <w:pPr>
              <w:pStyle w:val="9"/>
              <w:rPr>
                <w:del w:id="3233" w:author="碧海蓝天" w:date="2021-08-21T16:38:04Z"/>
                <w:rFonts w:ascii="Times New Roman"/>
                <w:sz w:val="24"/>
              </w:rPr>
            </w:pPr>
          </w:p>
        </w:tc>
        <w:tc>
          <w:tcPr>
            <w:tcW w:w="757" w:type="dxa"/>
          </w:tcPr>
          <w:p>
            <w:pPr>
              <w:pStyle w:val="9"/>
              <w:rPr>
                <w:del w:id="3234" w:author="碧海蓝天" w:date="2021-08-21T16:38:04Z"/>
                <w:rFonts w:ascii="Times New Roman"/>
                <w:sz w:val="24"/>
              </w:rPr>
            </w:pPr>
          </w:p>
        </w:tc>
        <w:tc>
          <w:tcPr>
            <w:tcW w:w="774" w:type="dxa"/>
          </w:tcPr>
          <w:p>
            <w:pPr>
              <w:pStyle w:val="9"/>
              <w:rPr>
                <w:del w:id="3235" w:author="碧海蓝天" w:date="2021-08-21T16:38:04Z"/>
                <w:rFonts w:ascii="Times New Roman"/>
                <w:sz w:val="24"/>
              </w:rPr>
            </w:pPr>
          </w:p>
        </w:tc>
        <w:tc>
          <w:tcPr>
            <w:tcW w:w="1379" w:type="dxa"/>
          </w:tcPr>
          <w:p>
            <w:pPr>
              <w:pStyle w:val="9"/>
              <w:rPr>
                <w:del w:id="3236" w:author="碧海蓝天" w:date="2021-08-21T16:38:04Z"/>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del w:id="3237" w:author="碧海蓝天" w:date="2021-08-21T16:38:04Z"/>
        </w:trPr>
        <w:tc>
          <w:tcPr>
            <w:tcW w:w="488" w:type="dxa"/>
          </w:tcPr>
          <w:p>
            <w:pPr>
              <w:pStyle w:val="9"/>
              <w:rPr>
                <w:del w:id="3238" w:author="碧海蓝天" w:date="2021-08-21T16:38:04Z"/>
                <w:rFonts w:ascii="Times New Roman"/>
                <w:sz w:val="24"/>
              </w:rPr>
            </w:pPr>
          </w:p>
        </w:tc>
        <w:tc>
          <w:tcPr>
            <w:tcW w:w="1265" w:type="dxa"/>
          </w:tcPr>
          <w:p>
            <w:pPr>
              <w:pStyle w:val="9"/>
              <w:rPr>
                <w:del w:id="3239" w:author="碧海蓝天" w:date="2021-08-21T16:38:04Z"/>
                <w:rFonts w:ascii="Times New Roman"/>
                <w:sz w:val="24"/>
              </w:rPr>
            </w:pPr>
          </w:p>
        </w:tc>
        <w:tc>
          <w:tcPr>
            <w:tcW w:w="1733" w:type="dxa"/>
            <w:tcBorders>
              <w:right w:val="single" w:color="000000" w:sz="6" w:space="0"/>
            </w:tcBorders>
          </w:tcPr>
          <w:p>
            <w:pPr>
              <w:pStyle w:val="9"/>
              <w:rPr>
                <w:del w:id="3240" w:author="碧海蓝天" w:date="2021-08-21T16:38:04Z"/>
                <w:rFonts w:ascii="Times New Roman"/>
                <w:sz w:val="24"/>
              </w:rPr>
            </w:pPr>
          </w:p>
        </w:tc>
        <w:tc>
          <w:tcPr>
            <w:tcW w:w="1376" w:type="dxa"/>
            <w:tcBorders>
              <w:left w:val="single" w:color="000000" w:sz="6" w:space="0"/>
            </w:tcBorders>
          </w:tcPr>
          <w:p>
            <w:pPr>
              <w:pStyle w:val="9"/>
              <w:rPr>
                <w:del w:id="3241" w:author="碧海蓝天" w:date="2021-08-21T16:38:04Z"/>
                <w:rFonts w:ascii="Times New Roman"/>
                <w:sz w:val="24"/>
              </w:rPr>
            </w:pPr>
          </w:p>
        </w:tc>
        <w:tc>
          <w:tcPr>
            <w:tcW w:w="4494" w:type="dxa"/>
          </w:tcPr>
          <w:p>
            <w:pPr>
              <w:pStyle w:val="9"/>
              <w:rPr>
                <w:del w:id="3242" w:author="碧海蓝天" w:date="2021-08-21T16:38:04Z"/>
                <w:rFonts w:ascii="Times New Roman"/>
                <w:sz w:val="24"/>
              </w:rPr>
            </w:pPr>
          </w:p>
        </w:tc>
        <w:tc>
          <w:tcPr>
            <w:tcW w:w="1261" w:type="dxa"/>
          </w:tcPr>
          <w:p>
            <w:pPr>
              <w:pStyle w:val="9"/>
              <w:rPr>
                <w:del w:id="3243" w:author="碧海蓝天" w:date="2021-08-21T16:38:04Z"/>
                <w:rFonts w:ascii="Times New Roman"/>
                <w:sz w:val="24"/>
              </w:rPr>
            </w:pPr>
          </w:p>
        </w:tc>
        <w:tc>
          <w:tcPr>
            <w:tcW w:w="699" w:type="dxa"/>
          </w:tcPr>
          <w:p>
            <w:pPr>
              <w:pStyle w:val="9"/>
              <w:rPr>
                <w:del w:id="3244" w:author="碧海蓝天" w:date="2021-08-21T16:38:04Z"/>
                <w:rFonts w:ascii="Times New Roman"/>
                <w:sz w:val="24"/>
              </w:rPr>
            </w:pPr>
          </w:p>
        </w:tc>
        <w:tc>
          <w:tcPr>
            <w:tcW w:w="757" w:type="dxa"/>
          </w:tcPr>
          <w:p>
            <w:pPr>
              <w:pStyle w:val="9"/>
              <w:rPr>
                <w:del w:id="3245" w:author="碧海蓝天" w:date="2021-08-21T16:38:04Z"/>
                <w:rFonts w:ascii="Times New Roman"/>
                <w:sz w:val="24"/>
              </w:rPr>
            </w:pPr>
          </w:p>
        </w:tc>
        <w:tc>
          <w:tcPr>
            <w:tcW w:w="774" w:type="dxa"/>
          </w:tcPr>
          <w:p>
            <w:pPr>
              <w:pStyle w:val="9"/>
              <w:rPr>
                <w:del w:id="3246" w:author="碧海蓝天" w:date="2021-08-21T16:38:04Z"/>
                <w:rFonts w:ascii="Times New Roman"/>
                <w:sz w:val="24"/>
              </w:rPr>
            </w:pPr>
          </w:p>
        </w:tc>
        <w:tc>
          <w:tcPr>
            <w:tcW w:w="1379" w:type="dxa"/>
          </w:tcPr>
          <w:p>
            <w:pPr>
              <w:pStyle w:val="9"/>
              <w:rPr>
                <w:del w:id="3247" w:author="碧海蓝天" w:date="2021-08-21T16:38:04Z"/>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4" w:hRule="atLeast"/>
          <w:del w:id="3248" w:author="碧海蓝天" w:date="2021-08-21T16:38:04Z"/>
        </w:trPr>
        <w:tc>
          <w:tcPr>
            <w:tcW w:w="488" w:type="dxa"/>
          </w:tcPr>
          <w:p>
            <w:pPr>
              <w:pStyle w:val="9"/>
              <w:rPr>
                <w:del w:id="3249" w:author="碧海蓝天" w:date="2021-08-21T16:38:04Z"/>
                <w:rFonts w:ascii="Times New Roman"/>
                <w:sz w:val="24"/>
              </w:rPr>
            </w:pPr>
          </w:p>
        </w:tc>
        <w:tc>
          <w:tcPr>
            <w:tcW w:w="1265" w:type="dxa"/>
          </w:tcPr>
          <w:p>
            <w:pPr>
              <w:pStyle w:val="9"/>
              <w:rPr>
                <w:del w:id="3250" w:author="碧海蓝天" w:date="2021-08-21T16:38:04Z"/>
                <w:rFonts w:ascii="Times New Roman"/>
                <w:sz w:val="24"/>
              </w:rPr>
            </w:pPr>
          </w:p>
        </w:tc>
        <w:tc>
          <w:tcPr>
            <w:tcW w:w="1733" w:type="dxa"/>
            <w:tcBorders>
              <w:right w:val="single" w:color="000000" w:sz="6" w:space="0"/>
            </w:tcBorders>
          </w:tcPr>
          <w:p>
            <w:pPr>
              <w:pStyle w:val="9"/>
              <w:rPr>
                <w:del w:id="3251" w:author="碧海蓝天" w:date="2021-08-21T16:38:04Z"/>
                <w:rFonts w:ascii="Times New Roman"/>
                <w:sz w:val="24"/>
              </w:rPr>
            </w:pPr>
          </w:p>
        </w:tc>
        <w:tc>
          <w:tcPr>
            <w:tcW w:w="1376" w:type="dxa"/>
            <w:tcBorders>
              <w:left w:val="single" w:color="000000" w:sz="6" w:space="0"/>
            </w:tcBorders>
          </w:tcPr>
          <w:p>
            <w:pPr>
              <w:pStyle w:val="9"/>
              <w:rPr>
                <w:del w:id="3252" w:author="碧海蓝天" w:date="2021-08-21T16:38:04Z"/>
                <w:rFonts w:ascii="Times New Roman"/>
                <w:sz w:val="24"/>
              </w:rPr>
            </w:pPr>
          </w:p>
        </w:tc>
        <w:tc>
          <w:tcPr>
            <w:tcW w:w="4494" w:type="dxa"/>
          </w:tcPr>
          <w:p>
            <w:pPr>
              <w:pStyle w:val="9"/>
              <w:rPr>
                <w:del w:id="3253" w:author="碧海蓝天" w:date="2021-08-21T16:38:04Z"/>
                <w:rFonts w:ascii="Times New Roman"/>
                <w:sz w:val="24"/>
              </w:rPr>
            </w:pPr>
          </w:p>
        </w:tc>
        <w:tc>
          <w:tcPr>
            <w:tcW w:w="1261" w:type="dxa"/>
          </w:tcPr>
          <w:p>
            <w:pPr>
              <w:pStyle w:val="9"/>
              <w:rPr>
                <w:del w:id="3254" w:author="碧海蓝天" w:date="2021-08-21T16:38:04Z"/>
                <w:rFonts w:ascii="Times New Roman"/>
                <w:sz w:val="24"/>
              </w:rPr>
            </w:pPr>
          </w:p>
        </w:tc>
        <w:tc>
          <w:tcPr>
            <w:tcW w:w="699" w:type="dxa"/>
          </w:tcPr>
          <w:p>
            <w:pPr>
              <w:pStyle w:val="9"/>
              <w:rPr>
                <w:del w:id="3255" w:author="碧海蓝天" w:date="2021-08-21T16:38:04Z"/>
                <w:rFonts w:ascii="Times New Roman"/>
                <w:sz w:val="24"/>
              </w:rPr>
            </w:pPr>
          </w:p>
        </w:tc>
        <w:tc>
          <w:tcPr>
            <w:tcW w:w="757" w:type="dxa"/>
          </w:tcPr>
          <w:p>
            <w:pPr>
              <w:pStyle w:val="9"/>
              <w:rPr>
                <w:del w:id="3256" w:author="碧海蓝天" w:date="2021-08-21T16:38:04Z"/>
                <w:rFonts w:ascii="Times New Roman"/>
                <w:sz w:val="24"/>
              </w:rPr>
            </w:pPr>
          </w:p>
        </w:tc>
        <w:tc>
          <w:tcPr>
            <w:tcW w:w="774" w:type="dxa"/>
          </w:tcPr>
          <w:p>
            <w:pPr>
              <w:pStyle w:val="9"/>
              <w:rPr>
                <w:del w:id="3257" w:author="碧海蓝天" w:date="2021-08-21T16:38:04Z"/>
                <w:rFonts w:ascii="Times New Roman"/>
                <w:sz w:val="24"/>
              </w:rPr>
            </w:pPr>
          </w:p>
        </w:tc>
        <w:tc>
          <w:tcPr>
            <w:tcW w:w="1379" w:type="dxa"/>
          </w:tcPr>
          <w:p>
            <w:pPr>
              <w:pStyle w:val="9"/>
              <w:rPr>
                <w:del w:id="3258" w:author="碧海蓝天" w:date="2021-08-21T16:38:04Z"/>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del w:id="3259" w:author="碧海蓝天" w:date="2021-08-21T16:38:04Z"/>
        </w:trPr>
        <w:tc>
          <w:tcPr>
            <w:tcW w:w="488" w:type="dxa"/>
          </w:tcPr>
          <w:p>
            <w:pPr>
              <w:pStyle w:val="9"/>
              <w:rPr>
                <w:del w:id="3260" w:author="碧海蓝天" w:date="2021-08-21T16:38:04Z"/>
                <w:rFonts w:ascii="Times New Roman"/>
                <w:sz w:val="24"/>
              </w:rPr>
            </w:pPr>
          </w:p>
        </w:tc>
        <w:tc>
          <w:tcPr>
            <w:tcW w:w="1265" w:type="dxa"/>
          </w:tcPr>
          <w:p>
            <w:pPr>
              <w:pStyle w:val="9"/>
              <w:rPr>
                <w:del w:id="3261" w:author="碧海蓝天" w:date="2021-08-21T16:38:04Z"/>
                <w:rFonts w:ascii="Times New Roman"/>
                <w:sz w:val="24"/>
              </w:rPr>
            </w:pPr>
          </w:p>
        </w:tc>
        <w:tc>
          <w:tcPr>
            <w:tcW w:w="1733" w:type="dxa"/>
            <w:tcBorders>
              <w:right w:val="single" w:color="000000" w:sz="6" w:space="0"/>
            </w:tcBorders>
          </w:tcPr>
          <w:p>
            <w:pPr>
              <w:pStyle w:val="9"/>
              <w:rPr>
                <w:del w:id="3262" w:author="碧海蓝天" w:date="2021-08-21T16:38:04Z"/>
                <w:rFonts w:ascii="Times New Roman"/>
                <w:sz w:val="24"/>
              </w:rPr>
            </w:pPr>
          </w:p>
        </w:tc>
        <w:tc>
          <w:tcPr>
            <w:tcW w:w="1376" w:type="dxa"/>
            <w:tcBorders>
              <w:left w:val="single" w:color="000000" w:sz="6" w:space="0"/>
            </w:tcBorders>
          </w:tcPr>
          <w:p>
            <w:pPr>
              <w:pStyle w:val="9"/>
              <w:rPr>
                <w:del w:id="3263" w:author="碧海蓝天" w:date="2021-08-21T16:38:04Z"/>
                <w:rFonts w:ascii="Times New Roman"/>
                <w:sz w:val="24"/>
              </w:rPr>
            </w:pPr>
          </w:p>
        </w:tc>
        <w:tc>
          <w:tcPr>
            <w:tcW w:w="4494" w:type="dxa"/>
          </w:tcPr>
          <w:p>
            <w:pPr>
              <w:pStyle w:val="9"/>
              <w:rPr>
                <w:del w:id="3264" w:author="碧海蓝天" w:date="2021-08-21T16:38:04Z"/>
                <w:rFonts w:ascii="Times New Roman"/>
                <w:sz w:val="24"/>
              </w:rPr>
            </w:pPr>
          </w:p>
        </w:tc>
        <w:tc>
          <w:tcPr>
            <w:tcW w:w="1261" w:type="dxa"/>
          </w:tcPr>
          <w:p>
            <w:pPr>
              <w:pStyle w:val="9"/>
              <w:rPr>
                <w:del w:id="3265" w:author="碧海蓝天" w:date="2021-08-21T16:38:04Z"/>
                <w:rFonts w:ascii="Times New Roman"/>
                <w:sz w:val="24"/>
              </w:rPr>
            </w:pPr>
          </w:p>
        </w:tc>
        <w:tc>
          <w:tcPr>
            <w:tcW w:w="699" w:type="dxa"/>
          </w:tcPr>
          <w:p>
            <w:pPr>
              <w:pStyle w:val="9"/>
              <w:rPr>
                <w:del w:id="3266" w:author="碧海蓝天" w:date="2021-08-21T16:38:04Z"/>
                <w:rFonts w:ascii="Times New Roman"/>
                <w:sz w:val="24"/>
              </w:rPr>
            </w:pPr>
          </w:p>
        </w:tc>
        <w:tc>
          <w:tcPr>
            <w:tcW w:w="757" w:type="dxa"/>
          </w:tcPr>
          <w:p>
            <w:pPr>
              <w:pStyle w:val="9"/>
              <w:rPr>
                <w:del w:id="3267" w:author="碧海蓝天" w:date="2021-08-21T16:38:04Z"/>
                <w:rFonts w:ascii="Times New Roman"/>
                <w:sz w:val="24"/>
              </w:rPr>
            </w:pPr>
          </w:p>
        </w:tc>
        <w:tc>
          <w:tcPr>
            <w:tcW w:w="774" w:type="dxa"/>
          </w:tcPr>
          <w:p>
            <w:pPr>
              <w:pStyle w:val="9"/>
              <w:rPr>
                <w:del w:id="3268" w:author="碧海蓝天" w:date="2021-08-21T16:38:04Z"/>
                <w:rFonts w:ascii="Times New Roman"/>
                <w:sz w:val="24"/>
              </w:rPr>
            </w:pPr>
          </w:p>
        </w:tc>
        <w:tc>
          <w:tcPr>
            <w:tcW w:w="1379" w:type="dxa"/>
          </w:tcPr>
          <w:p>
            <w:pPr>
              <w:pStyle w:val="9"/>
              <w:rPr>
                <w:del w:id="3269" w:author="碧海蓝天" w:date="2021-08-21T16:38:04Z"/>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del w:id="3270" w:author="碧海蓝天" w:date="2021-08-21T16:38:04Z"/>
        </w:trPr>
        <w:tc>
          <w:tcPr>
            <w:tcW w:w="488" w:type="dxa"/>
          </w:tcPr>
          <w:p>
            <w:pPr>
              <w:pStyle w:val="9"/>
              <w:rPr>
                <w:del w:id="3271" w:author="碧海蓝天" w:date="2021-08-21T16:38:04Z"/>
                <w:rFonts w:ascii="Times New Roman"/>
                <w:sz w:val="24"/>
              </w:rPr>
            </w:pPr>
          </w:p>
        </w:tc>
        <w:tc>
          <w:tcPr>
            <w:tcW w:w="1265" w:type="dxa"/>
          </w:tcPr>
          <w:p>
            <w:pPr>
              <w:pStyle w:val="9"/>
              <w:rPr>
                <w:del w:id="3272" w:author="碧海蓝天" w:date="2021-08-21T16:38:04Z"/>
                <w:rFonts w:ascii="Times New Roman"/>
                <w:sz w:val="24"/>
              </w:rPr>
            </w:pPr>
          </w:p>
        </w:tc>
        <w:tc>
          <w:tcPr>
            <w:tcW w:w="1733" w:type="dxa"/>
            <w:tcBorders>
              <w:right w:val="single" w:color="000000" w:sz="6" w:space="0"/>
            </w:tcBorders>
          </w:tcPr>
          <w:p>
            <w:pPr>
              <w:pStyle w:val="9"/>
              <w:rPr>
                <w:del w:id="3273" w:author="碧海蓝天" w:date="2021-08-21T16:38:04Z"/>
                <w:rFonts w:ascii="Times New Roman"/>
                <w:sz w:val="24"/>
              </w:rPr>
            </w:pPr>
          </w:p>
        </w:tc>
        <w:tc>
          <w:tcPr>
            <w:tcW w:w="1376" w:type="dxa"/>
            <w:tcBorders>
              <w:left w:val="single" w:color="000000" w:sz="6" w:space="0"/>
            </w:tcBorders>
          </w:tcPr>
          <w:p>
            <w:pPr>
              <w:pStyle w:val="9"/>
              <w:rPr>
                <w:del w:id="3274" w:author="碧海蓝天" w:date="2021-08-21T16:38:04Z"/>
                <w:rFonts w:ascii="Times New Roman"/>
                <w:sz w:val="24"/>
              </w:rPr>
            </w:pPr>
          </w:p>
        </w:tc>
        <w:tc>
          <w:tcPr>
            <w:tcW w:w="4494" w:type="dxa"/>
          </w:tcPr>
          <w:p>
            <w:pPr>
              <w:pStyle w:val="9"/>
              <w:rPr>
                <w:del w:id="3275" w:author="碧海蓝天" w:date="2021-08-21T16:38:04Z"/>
                <w:rFonts w:ascii="Times New Roman"/>
                <w:sz w:val="24"/>
              </w:rPr>
            </w:pPr>
          </w:p>
        </w:tc>
        <w:tc>
          <w:tcPr>
            <w:tcW w:w="1261" w:type="dxa"/>
          </w:tcPr>
          <w:p>
            <w:pPr>
              <w:pStyle w:val="9"/>
              <w:rPr>
                <w:del w:id="3276" w:author="碧海蓝天" w:date="2021-08-21T16:38:04Z"/>
                <w:rFonts w:ascii="Times New Roman"/>
                <w:sz w:val="24"/>
              </w:rPr>
            </w:pPr>
          </w:p>
        </w:tc>
        <w:tc>
          <w:tcPr>
            <w:tcW w:w="699" w:type="dxa"/>
          </w:tcPr>
          <w:p>
            <w:pPr>
              <w:pStyle w:val="9"/>
              <w:rPr>
                <w:del w:id="3277" w:author="碧海蓝天" w:date="2021-08-21T16:38:04Z"/>
                <w:rFonts w:ascii="Times New Roman"/>
                <w:sz w:val="24"/>
              </w:rPr>
            </w:pPr>
          </w:p>
        </w:tc>
        <w:tc>
          <w:tcPr>
            <w:tcW w:w="757" w:type="dxa"/>
          </w:tcPr>
          <w:p>
            <w:pPr>
              <w:pStyle w:val="9"/>
              <w:rPr>
                <w:del w:id="3278" w:author="碧海蓝天" w:date="2021-08-21T16:38:04Z"/>
                <w:rFonts w:ascii="Times New Roman"/>
                <w:sz w:val="24"/>
              </w:rPr>
            </w:pPr>
          </w:p>
        </w:tc>
        <w:tc>
          <w:tcPr>
            <w:tcW w:w="774" w:type="dxa"/>
          </w:tcPr>
          <w:p>
            <w:pPr>
              <w:pStyle w:val="9"/>
              <w:rPr>
                <w:del w:id="3279" w:author="碧海蓝天" w:date="2021-08-21T16:38:04Z"/>
                <w:rFonts w:ascii="Times New Roman"/>
                <w:sz w:val="24"/>
              </w:rPr>
            </w:pPr>
          </w:p>
        </w:tc>
        <w:tc>
          <w:tcPr>
            <w:tcW w:w="1379" w:type="dxa"/>
          </w:tcPr>
          <w:p>
            <w:pPr>
              <w:pStyle w:val="9"/>
              <w:rPr>
                <w:del w:id="3280" w:author="碧海蓝天" w:date="2021-08-21T16:38:04Z"/>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6" w:hRule="atLeast"/>
          <w:del w:id="3281" w:author="碧海蓝天" w:date="2021-08-21T16:38:04Z"/>
        </w:trPr>
        <w:tc>
          <w:tcPr>
            <w:tcW w:w="488" w:type="dxa"/>
          </w:tcPr>
          <w:p>
            <w:pPr>
              <w:pStyle w:val="9"/>
              <w:rPr>
                <w:del w:id="3282" w:author="碧海蓝天" w:date="2021-08-21T16:38:04Z"/>
                <w:rFonts w:ascii="Times New Roman"/>
                <w:sz w:val="24"/>
              </w:rPr>
            </w:pPr>
          </w:p>
        </w:tc>
        <w:tc>
          <w:tcPr>
            <w:tcW w:w="1265" w:type="dxa"/>
          </w:tcPr>
          <w:p>
            <w:pPr>
              <w:pStyle w:val="9"/>
              <w:rPr>
                <w:del w:id="3283" w:author="碧海蓝天" w:date="2021-08-21T16:38:04Z"/>
                <w:rFonts w:ascii="Times New Roman"/>
                <w:sz w:val="24"/>
              </w:rPr>
            </w:pPr>
          </w:p>
        </w:tc>
        <w:tc>
          <w:tcPr>
            <w:tcW w:w="1733" w:type="dxa"/>
            <w:tcBorders>
              <w:right w:val="single" w:color="000000" w:sz="6" w:space="0"/>
            </w:tcBorders>
          </w:tcPr>
          <w:p>
            <w:pPr>
              <w:pStyle w:val="9"/>
              <w:rPr>
                <w:del w:id="3284" w:author="碧海蓝天" w:date="2021-08-21T16:38:04Z"/>
                <w:rFonts w:ascii="Times New Roman"/>
                <w:sz w:val="24"/>
              </w:rPr>
            </w:pPr>
          </w:p>
        </w:tc>
        <w:tc>
          <w:tcPr>
            <w:tcW w:w="1376" w:type="dxa"/>
            <w:tcBorders>
              <w:left w:val="single" w:color="000000" w:sz="6" w:space="0"/>
            </w:tcBorders>
          </w:tcPr>
          <w:p>
            <w:pPr>
              <w:pStyle w:val="9"/>
              <w:rPr>
                <w:del w:id="3285" w:author="碧海蓝天" w:date="2021-08-21T16:38:04Z"/>
                <w:rFonts w:ascii="Times New Roman"/>
                <w:sz w:val="24"/>
              </w:rPr>
            </w:pPr>
          </w:p>
        </w:tc>
        <w:tc>
          <w:tcPr>
            <w:tcW w:w="4494" w:type="dxa"/>
          </w:tcPr>
          <w:p>
            <w:pPr>
              <w:pStyle w:val="9"/>
              <w:rPr>
                <w:del w:id="3286" w:author="碧海蓝天" w:date="2021-08-21T16:38:04Z"/>
                <w:rFonts w:ascii="Times New Roman"/>
                <w:sz w:val="24"/>
              </w:rPr>
            </w:pPr>
          </w:p>
        </w:tc>
        <w:tc>
          <w:tcPr>
            <w:tcW w:w="1261" w:type="dxa"/>
          </w:tcPr>
          <w:p>
            <w:pPr>
              <w:pStyle w:val="9"/>
              <w:rPr>
                <w:del w:id="3287" w:author="碧海蓝天" w:date="2021-08-21T16:38:04Z"/>
                <w:rFonts w:ascii="Times New Roman"/>
                <w:sz w:val="24"/>
              </w:rPr>
            </w:pPr>
          </w:p>
        </w:tc>
        <w:tc>
          <w:tcPr>
            <w:tcW w:w="699" w:type="dxa"/>
          </w:tcPr>
          <w:p>
            <w:pPr>
              <w:pStyle w:val="9"/>
              <w:rPr>
                <w:del w:id="3288" w:author="碧海蓝天" w:date="2021-08-21T16:38:04Z"/>
                <w:rFonts w:ascii="Times New Roman"/>
                <w:sz w:val="24"/>
              </w:rPr>
            </w:pPr>
          </w:p>
        </w:tc>
        <w:tc>
          <w:tcPr>
            <w:tcW w:w="757" w:type="dxa"/>
          </w:tcPr>
          <w:p>
            <w:pPr>
              <w:pStyle w:val="9"/>
              <w:rPr>
                <w:del w:id="3289" w:author="碧海蓝天" w:date="2021-08-21T16:38:04Z"/>
                <w:rFonts w:ascii="Times New Roman"/>
                <w:sz w:val="24"/>
              </w:rPr>
            </w:pPr>
          </w:p>
        </w:tc>
        <w:tc>
          <w:tcPr>
            <w:tcW w:w="774" w:type="dxa"/>
          </w:tcPr>
          <w:p>
            <w:pPr>
              <w:pStyle w:val="9"/>
              <w:rPr>
                <w:del w:id="3290" w:author="碧海蓝天" w:date="2021-08-21T16:38:04Z"/>
                <w:rFonts w:ascii="Times New Roman"/>
                <w:sz w:val="24"/>
              </w:rPr>
            </w:pPr>
          </w:p>
        </w:tc>
        <w:tc>
          <w:tcPr>
            <w:tcW w:w="1379" w:type="dxa"/>
          </w:tcPr>
          <w:p>
            <w:pPr>
              <w:pStyle w:val="9"/>
              <w:rPr>
                <w:del w:id="3291" w:author="碧海蓝天" w:date="2021-08-21T16:38:04Z"/>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4" w:hRule="atLeast"/>
          <w:del w:id="3292" w:author="碧海蓝天" w:date="2021-08-21T16:38:04Z"/>
        </w:trPr>
        <w:tc>
          <w:tcPr>
            <w:tcW w:w="488" w:type="dxa"/>
          </w:tcPr>
          <w:p>
            <w:pPr>
              <w:pStyle w:val="9"/>
              <w:rPr>
                <w:del w:id="3293" w:author="碧海蓝天" w:date="2021-08-21T16:38:04Z"/>
                <w:rFonts w:ascii="Times New Roman"/>
                <w:sz w:val="24"/>
              </w:rPr>
            </w:pPr>
          </w:p>
        </w:tc>
        <w:tc>
          <w:tcPr>
            <w:tcW w:w="1265" w:type="dxa"/>
          </w:tcPr>
          <w:p>
            <w:pPr>
              <w:pStyle w:val="9"/>
              <w:rPr>
                <w:del w:id="3294" w:author="碧海蓝天" w:date="2021-08-21T16:38:04Z"/>
                <w:rFonts w:ascii="Times New Roman"/>
                <w:sz w:val="24"/>
              </w:rPr>
            </w:pPr>
          </w:p>
        </w:tc>
        <w:tc>
          <w:tcPr>
            <w:tcW w:w="1733" w:type="dxa"/>
            <w:tcBorders>
              <w:right w:val="single" w:color="000000" w:sz="6" w:space="0"/>
            </w:tcBorders>
          </w:tcPr>
          <w:p>
            <w:pPr>
              <w:pStyle w:val="9"/>
              <w:rPr>
                <w:del w:id="3295" w:author="碧海蓝天" w:date="2021-08-21T16:38:04Z"/>
                <w:rFonts w:ascii="Times New Roman"/>
                <w:sz w:val="24"/>
              </w:rPr>
            </w:pPr>
          </w:p>
        </w:tc>
        <w:tc>
          <w:tcPr>
            <w:tcW w:w="1376" w:type="dxa"/>
            <w:tcBorders>
              <w:left w:val="single" w:color="000000" w:sz="6" w:space="0"/>
            </w:tcBorders>
          </w:tcPr>
          <w:p>
            <w:pPr>
              <w:pStyle w:val="9"/>
              <w:rPr>
                <w:del w:id="3296" w:author="碧海蓝天" w:date="2021-08-21T16:38:04Z"/>
                <w:rFonts w:ascii="Times New Roman"/>
                <w:sz w:val="24"/>
              </w:rPr>
            </w:pPr>
          </w:p>
        </w:tc>
        <w:tc>
          <w:tcPr>
            <w:tcW w:w="4494" w:type="dxa"/>
          </w:tcPr>
          <w:p>
            <w:pPr>
              <w:pStyle w:val="9"/>
              <w:rPr>
                <w:del w:id="3297" w:author="碧海蓝天" w:date="2021-08-21T16:38:04Z"/>
                <w:rFonts w:ascii="Times New Roman"/>
                <w:sz w:val="24"/>
              </w:rPr>
            </w:pPr>
          </w:p>
        </w:tc>
        <w:tc>
          <w:tcPr>
            <w:tcW w:w="1261" w:type="dxa"/>
          </w:tcPr>
          <w:p>
            <w:pPr>
              <w:pStyle w:val="9"/>
              <w:rPr>
                <w:del w:id="3298" w:author="碧海蓝天" w:date="2021-08-21T16:38:04Z"/>
                <w:rFonts w:ascii="Times New Roman"/>
                <w:sz w:val="24"/>
              </w:rPr>
            </w:pPr>
          </w:p>
        </w:tc>
        <w:tc>
          <w:tcPr>
            <w:tcW w:w="699" w:type="dxa"/>
          </w:tcPr>
          <w:p>
            <w:pPr>
              <w:pStyle w:val="9"/>
              <w:rPr>
                <w:del w:id="3299" w:author="碧海蓝天" w:date="2021-08-21T16:38:04Z"/>
                <w:rFonts w:ascii="Times New Roman"/>
                <w:sz w:val="24"/>
              </w:rPr>
            </w:pPr>
          </w:p>
        </w:tc>
        <w:tc>
          <w:tcPr>
            <w:tcW w:w="757" w:type="dxa"/>
          </w:tcPr>
          <w:p>
            <w:pPr>
              <w:pStyle w:val="9"/>
              <w:rPr>
                <w:del w:id="3300" w:author="碧海蓝天" w:date="2021-08-21T16:38:04Z"/>
                <w:rFonts w:ascii="Times New Roman"/>
                <w:sz w:val="24"/>
              </w:rPr>
            </w:pPr>
          </w:p>
        </w:tc>
        <w:tc>
          <w:tcPr>
            <w:tcW w:w="774" w:type="dxa"/>
          </w:tcPr>
          <w:p>
            <w:pPr>
              <w:pStyle w:val="9"/>
              <w:rPr>
                <w:del w:id="3301" w:author="碧海蓝天" w:date="2021-08-21T16:38:04Z"/>
                <w:rFonts w:ascii="Times New Roman"/>
                <w:sz w:val="24"/>
              </w:rPr>
            </w:pPr>
          </w:p>
        </w:tc>
        <w:tc>
          <w:tcPr>
            <w:tcW w:w="1379" w:type="dxa"/>
          </w:tcPr>
          <w:p>
            <w:pPr>
              <w:pStyle w:val="9"/>
              <w:rPr>
                <w:del w:id="3302" w:author="碧海蓝天" w:date="2021-08-21T16:38:04Z"/>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del w:id="3303" w:author="碧海蓝天" w:date="2021-08-21T16:38:04Z"/>
        </w:trPr>
        <w:tc>
          <w:tcPr>
            <w:tcW w:w="488" w:type="dxa"/>
          </w:tcPr>
          <w:p>
            <w:pPr>
              <w:pStyle w:val="9"/>
              <w:rPr>
                <w:del w:id="3304" w:author="碧海蓝天" w:date="2021-08-21T16:38:04Z"/>
                <w:rFonts w:ascii="Times New Roman"/>
                <w:sz w:val="24"/>
              </w:rPr>
            </w:pPr>
          </w:p>
        </w:tc>
        <w:tc>
          <w:tcPr>
            <w:tcW w:w="1265" w:type="dxa"/>
          </w:tcPr>
          <w:p>
            <w:pPr>
              <w:pStyle w:val="9"/>
              <w:rPr>
                <w:del w:id="3305" w:author="碧海蓝天" w:date="2021-08-21T16:38:04Z"/>
                <w:rFonts w:ascii="Times New Roman"/>
                <w:sz w:val="24"/>
              </w:rPr>
            </w:pPr>
          </w:p>
        </w:tc>
        <w:tc>
          <w:tcPr>
            <w:tcW w:w="1733" w:type="dxa"/>
            <w:tcBorders>
              <w:right w:val="single" w:color="000000" w:sz="6" w:space="0"/>
            </w:tcBorders>
          </w:tcPr>
          <w:p>
            <w:pPr>
              <w:pStyle w:val="9"/>
              <w:rPr>
                <w:del w:id="3306" w:author="碧海蓝天" w:date="2021-08-21T16:38:04Z"/>
                <w:rFonts w:ascii="Times New Roman"/>
                <w:sz w:val="24"/>
              </w:rPr>
            </w:pPr>
          </w:p>
        </w:tc>
        <w:tc>
          <w:tcPr>
            <w:tcW w:w="1376" w:type="dxa"/>
            <w:tcBorders>
              <w:left w:val="single" w:color="000000" w:sz="6" w:space="0"/>
            </w:tcBorders>
          </w:tcPr>
          <w:p>
            <w:pPr>
              <w:pStyle w:val="9"/>
              <w:rPr>
                <w:del w:id="3307" w:author="碧海蓝天" w:date="2021-08-21T16:38:04Z"/>
                <w:rFonts w:ascii="Times New Roman"/>
                <w:sz w:val="24"/>
              </w:rPr>
            </w:pPr>
          </w:p>
        </w:tc>
        <w:tc>
          <w:tcPr>
            <w:tcW w:w="4494" w:type="dxa"/>
          </w:tcPr>
          <w:p>
            <w:pPr>
              <w:pStyle w:val="9"/>
              <w:rPr>
                <w:del w:id="3308" w:author="碧海蓝天" w:date="2021-08-21T16:38:04Z"/>
                <w:rFonts w:ascii="Times New Roman"/>
                <w:sz w:val="24"/>
              </w:rPr>
            </w:pPr>
          </w:p>
        </w:tc>
        <w:tc>
          <w:tcPr>
            <w:tcW w:w="1261" w:type="dxa"/>
          </w:tcPr>
          <w:p>
            <w:pPr>
              <w:pStyle w:val="9"/>
              <w:rPr>
                <w:del w:id="3309" w:author="碧海蓝天" w:date="2021-08-21T16:38:04Z"/>
                <w:rFonts w:ascii="Times New Roman"/>
                <w:sz w:val="24"/>
              </w:rPr>
            </w:pPr>
          </w:p>
        </w:tc>
        <w:tc>
          <w:tcPr>
            <w:tcW w:w="699" w:type="dxa"/>
          </w:tcPr>
          <w:p>
            <w:pPr>
              <w:pStyle w:val="9"/>
              <w:rPr>
                <w:del w:id="3310" w:author="碧海蓝天" w:date="2021-08-21T16:38:04Z"/>
                <w:rFonts w:ascii="Times New Roman"/>
                <w:sz w:val="24"/>
              </w:rPr>
            </w:pPr>
          </w:p>
        </w:tc>
        <w:tc>
          <w:tcPr>
            <w:tcW w:w="757" w:type="dxa"/>
          </w:tcPr>
          <w:p>
            <w:pPr>
              <w:pStyle w:val="9"/>
              <w:rPr>
                <w:del w:id="3311" w:author="碧海蓝天" w:date="2021-08-21T16:38:04Z"/>
                <w:rFonts w:ascii="Times New Roman"/>
                <w:sz w:val="24"/>
              </w:rPr>
            </w:pPr>
          </w:p>
        </w:tc>
        <w:tc>
          <w:tcPr>
            <w:tcW w:w="774" w:type="dxa"/>
          </w:tcPr>
          <w:p>
            <w:pPr>
              <w:pStyle w:val="9"/>
              <w:rPr>
                <w:del w:id="3312" w:author="碧海蓝天" w:date="2021-08-21T16:38:04Z"/>
                <w:rFonts w:ascii="Times New Roman"/>
                <w:sz w:val="24"/>
              </w:rPr>
            </w:pPr>
          </w:p>
        </w:tc>
        <w:tc>
          <w:tcPr>
            <w:tcW w:w="1379" w:type="dxa"/>
          </w:tcPr>
          <w:p>
            <w:pPr>
              <w:pStyle w:val="9"/>
              <w:rPr>
                <w:del w:id="3313" w:author="碧海蓝天" w:date="2021-08-21T16:38:04Z"/>
                <w:rFonts w:ascii="Times New Roman"/>
                <w:sz w:val="24"/>
              </w:rPr>
            </w:pPr>
          </w:p>
        </w:tc>
      </w:tr>
    </w:tbl>
    <w:p>
      <w:pPr>
        <w:spacing w:after="0"/>
        <w:rPr>
          <w:del w:id="3314" w:author="碧海蓝天" w:date="2021-08-21T16:38:04Z"/>
          <w:rFonts w:ascii="Times New Roman"/>
          <w:sz w:val="24"/>
        </w:rPr>
        <w:sectPr>
          <w:type w:val="continuous"/>
          <w:pgSz w:w="16840" w:h="11910" w:orient="landscape"/>
          <w:pgMar w:top="1580" w:right="1180" w:bottom="280" w:left="1200" w:header="720" w:footer="720" w:gutter="0"/>
          <w:cols w:space="720" w:num="1"/>
        </w:sectPr>
      </w:pPr>
    </w:p>
    <w:p>
      <w:pPr>
        <w:spacing w:before="43"/>
        <w:ind w:left="338" w:right="0" w:firstLine="0"/>
        <w:jc w:val="left"/>
        <w:rPr>
          <w:del w:id="3315" w:author="碧海蓝天" w:date="2021-08-21T16:38:04Z"/>
          <w:b/>
          <w:sz w:val="24"/>
        </w:rPr>
      </w:pPr>
      <w:del w:id="3316" w:author="碧海蓝天" w:date="2021-08-21T16:38:04Z">
        <w:r>
          <w:rPr/>
          <w:pict>
            <v:shape id="_x0000_s1077" o:spid="_x0000_s1077" style="position:absolute;left:0pt;margin-left:377.9pt;margin-top:33.65pt;height:27.5pt;width:38.4pt;mso-position-horizontal-relative:page;z-index:251696128;mso-width-relative:page;mso-height-relative:page;" fillcolor="#000000" filled="t" stroked="f" coordorigin="7558,674" coordsize="768,550" path="m8222,735l7558,1207,7570,1223,8234,751,8222,735xm8299,724l8239,724,8250,740,8234,751,8263,792,8299,724xm8239,724l8222,735,8234,751,8250,740,8239,724xm8326,674l8193,694,8222,735,8239,724,8299,724,8326,674xe">
              <v:path arrowok="t"/>
              <v:fill on="t" focussize="0,0"/>
              <v:stroke on="f"/>
              <v:imagedata o:title=""/>
              <o:lock v:ext="edit"/>
            </v:shape>
          </w:pict>
        </w:r>
      </w:del>
      <w:del w:id="3318" w:author="碧海蓝天" w:date="2021-08-21T16:38:04Z">
        <w:r>
          <w:rPr/>
          <w:pict>
            <v:group id="_x0000_s1078" o:spid="_x0000_s1078" o:spt="203" style="position:absolute;left:0pt;margin-left:116pt;margin-top:19.5pt;height:92.5pt;width:86.6pt;mso-position-horizontal-relative:page;z-index:-251638784;mso-width-relative:page;mso-height-relative:page;" coordorigin="2321,390" coordsize="1732,1850">
              <o:lock v:ext="edit"/>
              <v:shape id="_x0000_s1079" o:spid="_x0000_s1079" style="position:absolute;left:2709;top:794;height:1445;width:484;" fillcolor="#000000" filled="t" stroked="f" coordorigin="2709,795" coordsize="484,1445" path="m3126,906l2709,2234,2729,2240,3146,912,3126,906xm3187,887l3132,887,3152,893,3146,912,3193,927,3187,887xm3132,887l3126,906,3146,912,3152,893,3132,887xm3172,795l3079,891,3126,906,3132,887,3187,887,3172,795xe">
                <v:path arrowok="t"/>
                <v:fill on="t" focussize="0,0"/>
                <v:stroke on="f"/>
                <v:imagedata o:title=""/>
                <o:lock v:ext="edit"/>
              </v:shape>
              <v:rect id="_x0000_s1080" o:spid="_x0000_s1080" o:spt="1" style="position:absolute;left:2328;top:397;height:447;width:1717;" fillcolor="#FFFFFF" filled="t" stroked="f" coordsize="21600,21600">
                <v:path/>
                <v:fill on="t" focussize="0,0"/>
                <v:stroke on="f"/>
                <v:imagedata o:title=""/>
                <o:lock v:ext="edit"/>
              </v:rect>
              <v:shape id="_x0000_s1081" o:spid="_x0000_s1081" o:spt="202" type="#_x0000_t202" style="position:absolute;left:2328;top:397;height:447;width:1717;" filled="f" stroked="t" coordsize="21600,21600">
                <v:path/>
                <v:fill on="f" focussize="0,0"/>
                <v:stroke color="#000000"/>
                <v:imagedata o:title=""/>
                <o:lock v:ext="edit"/>
                <v:textbox inset="0mm,0mm,0mm,0mm">
                  <w:txbxContent>
                    <w:p>
                      <w:pPr>
                        <w:spacing w:before="97"/>
                        <w:ind w:left="144" w:right="0" w:firstLine="0"/>
                        <w:jc w:val="left"/>
                        <w:rPr>
                          <w:sz w:val="21"/>
                        </w:rPr>
                      </w:pPr>
                      <w:r>
                        <w:rPr>
                          <w:sz w:val="21"/>
                        </w:rPr>
                        <w:t xml:space="preserve">仿宋 </w:t>
                      </w:r>
                      <w:r>
                        <w:rPr>
                          <w:rFonts w:ascii="Times New Roman" w:eastAsia="Times New Roman"/>
                          <w:sz w:val="21"/>
                        </w:rPr>
                        <w:t xml:space="preserve">12 </w:t>
                      </w:r>
                      <w:r>
                        <w:rPr>
                          <w:sz w:val="21"/>
                        </w:rPr>
                        <w:t>号加粗</w:t>
                      </w:r>
                    </w:p>
                  </w:txbxContent>
                </v:textbox>
              </v:shape>
            </v:group>
          </w:pict>
        </w:r>
      </w:del>
      <w:del w:id="3320" w:author="碧海蓝天" w:date="2021-08-21T16:38:04Z">
        <w:r>
          <w:rPr/>
          <w:pict>
            <v:shape id="_x0000_s1082" o:spid="_x0000_s1082" style="position:absolute;left:0pt;margin-left:292.05pt;margin-top:39.7pt;height:104.5pt;width:29.9pt;mso-position-horizontal-relative:page;z-index:-251637760;mso-width-relative:page;mso-height-relative:page;" fillcolor="#000000" filled="t" stroked="f" coordorigin="5841,795" coordsize="598,2090" path="m6371,908l5841,2879,5861,2884,6390,913,6371,908xm6431,889l6376,889,6396,894,6390,913,6439,926,6431,889xm6376,889l6371,908,6390,913,6396,894,6376,889xm6412,795l6323,895,6371,908,6376,889,6431,889,6412,795xe">
              <v:path arrowok="t"/>
              <v:fill on="t" focussize="0,0"/>
              <v:stroke on="f"/>
              <v:imagedata o:title=""/>
              <o:lock v:ext="edit"/>
            </v:shape>
          </w:pict>
        </w:r>
      </w:del>
      <w:del w:id="3322" w:author="碧海蓝天" w:date="2021-08-21T16:38:04Z">
        <w:r>
          <w:rPr/>
          <w:pict>
            <v:shape id="_x0000_s1083" o:spid="_x0000_s1083" o:spt="202" type="#_x0000_t202" style="position:absolute;left:0pt;margin-left:282.85pt;margin-top:17.35pt;height:22.35pt;width:74.5pt;mso-position-horizontal-relative:page;z-index:251697152;mso-width-relative:page;mso-height-relative:page;" filled="f" stroked="t" coordsize="21600,21600">
              <v:path/>
              <v:fill on="f" focussize="0,0"/>
              <v:stroke color="#000000"/>
              <v:imagedata o:title=""/>
              <o:lock v:ext="edit"/>
              <v:textbox inset="0mm,0mm,0mm,0mm">
                <w:txbxContent>
                  <w:p>
                    <w:pPr>
                      <w:spacing w:before="99"/>
                      <w:ind w:left="144" w:right="0" w:firstLine="0"/>
                      <w:jc w:val="left"/>
                      <w:rPr>
                        <w:sz w:val="21"/>
                      </w:rPr>
                    </w:pPr>
                    <w:r>
                      <w:rPr>
                        <w:sz w:val="21"/>
                      </w:rPr>
                      <w:t xml:space="preserve">仿宋 </w:t>
                    </w:r>
                    <w:r>
                      <w:rPr>
                        <w:rFonts w:ascii="Times New Roman" w:eastAsia="Times New Roman"/>
                        <w:sz w:val="21"/>
                      </w:rPr>
                      <w:t xml:space="preserve">9~11 </w:t>
                    </w:r>
                    <w:r>
                      <w:rPr>
                        <w:sz w:val="21"/>
                      </w:rPr>
                      <w:t>号</w:t>
                    </w:r>
                  </w:p>
                </w:txbxContent>
              </v:textbox>
            </v:shape>
          </w:pict>
        </w:r>
      </w:del>
      <w:del w:id="3324" w:author="碧海蓝天" w:date="2021-08-21T16:38:04Z">
        <w:r>
          <w:rPr/>
          <w:pict>
            <v:shape id="_x0000_s1084" o:spid="_x0000_s1084" o:spt="202" type="#_x0000_t202" style="position:absolute;left:0pt;margin-left:419.45pt;margin-top:14.4pt;height:23.3pt;width:103.6pt;mso-position-horizontal-relative:page;z-index:251698176;mso-width-relative:page;mso-height-relative:page;" filled="f" stroked="t" coordsize="21600,21600">
              <v:path/>
              <v:fill on="f" focussize="0,0"/>
              <v:stroke color="#000000"/>
              <v:imagedata o:title=""/>
              <o:lock v:ext="edit"/>
              <v:textbox inset="0mm,0mm,0mm,0mm">
                <w:txbxContent>
                  <w:p>
                    <w:pPr>
                      <w:spacing w:before="98"/>
                      <w:ind w:left="146" w:right="0" w:firstLine="0"/>
                      <w:jc w:val="left"/>
                      <w:rPr>
                        <w:sz w:val="21"/>
                      </w:rPr>
                    </w:pPr>
                    <w:r>
                      <w:rPr>
                        <w:sz w:val="21"/>
                      </w:rPr>
                      <w:t>仿宋小二号加粗</w:t>
                    </w:r>
                  </w:p>
                </w:txbxContent>
              </v:textbox>
            </v:shape>
          </w:pict>
        </w:r>
      </w:del>
      <w:del w:id="3326" w:author="碧海蓝天" w:date="2021-08-21T16:38:04Z">
        <w:r>
          <w:rPr>
            <w:b/>
            <w:sz w:val="24"/>
          </w:rPr>
          <w:delText>附件 H：照片档案卷内目录</w:delText>
        </w:r>
      </w:del>
      <w:del w:id="3327" w:author="碧海蓝天" w:date="2021-08-21T16:38:04Z">
        <w:r>
          <w:rPr>
            <w:b/>
            <w:w w:val="99"/>
            <w:sz w:val="24"/>
          </w:rPr>
          <w:delText xml:space="preserve"> </w:delText>
        </w:r>
      </w:del>
    </w:p>
    <w:p>
      <w:pPr>
        <w:pStyle w:val="3"/>
        <w:spacing w:before="6"/>
        <w:rPr>
          <w:del w:id="3328" w:author="碧海蓝天" w:date="2021-08-21T16:38:04Z"/>
          <w:b/>
          <w:sz w:val="19"/>
        </w:rPr>
      </w:pPr>
    </w:p>
    <w:p>
      <w:pPr>
        <w:spacing w:after="0"/>
        <w:rPr>
          <w:del w:id="3329" w:author="碧海蓝天" w:date="2021-08-21T16:38:04Z"/>
          <w:sz w:val="19"/>
        </w:rPr>
        <w:sectPr>
          <w:footerReference r:id="rId8" w:type="default"/>
          <w:pgSz w:w="11910" w:h="16840"/>
          <w:pgMar w:top="1360" w:right="900" w:bottom="1240" w:left="1080" w:header="0" w:footer="1051" w:gutter="0"/>
          <w:pgNumType w:start="17"/>
          <w:cols w:space="720" w:num="1"/>
        </w:sectPr>
      </w:pPr>
    </w:p>
    <w:p>
      <w:pPr>
        <w:spacing w:before="67"/>
        <w:ind w:left="338" w:right="0" w:firstLine="0"/>
        <w:jc w:val="left"/>
        <w:rPr>
          <w:del w:id="3330" w:author="碧海蓝天" w:date="2021-08-21T16:38:04Z"/>
          <w:b/>
          <w:sz w:val="24"/>
        </w:rPr>
      </w:pPr>
      <w:del w:id="3331" w:author="碧海蓝天" w:date="2021-08-21T16:38:04Z">
        <w:r>
          <w:rPr>
            <w:b/>
            <w:w w:val="99"/>
            <w:sz w:val="24"/>
          </w:rPr>
          <w:delText xml:space="preserve"> </w:delText>
        </w:r>
      </w:del>
    </w:p>
    <w:p>
      <w:pPr>
        <w:pStyle w:val="3"/>
        <w:rPr>
          <w:del w:id="3332" w:author="碧海蓝天" w:date="2021-08-21T16:38:04Z"/>
          <w:b/>
        </w:rPr>
      </w:pPr>
    </w:p>
    <w:p>
      <w:pPr>
        <w:pStyle w:val="3"/>
        <w:rPr>
          <w:del w:id="3333" w:author="碧海蓝天" w:date="2021-08-21T16:38:04Z"/>
          <w:b/>
          <w:sz w:val="25"/>
        </w:rPr>
      </w:pPr>
    </w:p>
    <w:p>
      <w:pPr>
        <w:spacing w:before="0"/>
        <w:ind w:left="338" w:right="0" w:firstLine="0"/>
        <w:jc w:val="left"/>
        <w:rPr>
          <w:del w:id="3334" w:author="碧海蓝天" w:date="2021-08-21T16:38:04Z"/>
          <w:rFonts w:hint="eastAsia" w:ascii="仿宋_GB2312" w:eastAsia="仿宋_GB2312"/>
          <w:b/>
          <w:sz w:val="24"/>
        </w:rPr>
      </w:pPr>
      <w:del w:id="3335" w:author="碧海蓝天" w:date="2021-08-21T16:38:04Z">
        <w:r>
          <w:rPr>
            <w:rFonts w:hint="eastAsia" w:ascii="仿宋_GB2312" w:eastAsia="仿宋_GB2312"/>
            <w:b/>
            <w:sz w:val="24"/>
          </w:rPr>
          <w:delText>档号：</w:delText>
        </w:r>
      </w:del>
    </w:p>
    <w:p>
      <w:pPr>
        <w:pStyle w:val="3"/>
        <w:spacing w:before="12"/>
        <w:rPr>
          <w:del w:id="3336" w:author="碧海蓝天" w:date="2021-08-21T16:38:04Z"/>
          <w:rFonts w:ascii="仿宋_GB2312"/>
          <w:b/>
          <w:sz w:val="35"/>
        </w:rPr>
      </w:pPr>
      <w:del w:id="3337" w:author="碧海蓝天" w:date="2021-08-21T16:38:04Z">
        <w:r>
          <w:rPr/>
          <w:br w:type="column"/>
        </w:r>
      </w:del>
    </w:p>
    <w:p>
      <w:pPr>
        <w:spacing w:before="0"/>
        <w:ind w:left="338" w:right="0" w:firstLine="0"/>
        <w:jc w:val="left"/>
        <w:rPr>
          <w:del w:id="3338" w:author="碧海蓝天" w:date="2021-08-21T16:38:04Z"/>
          <w:rFonts w:hint="eastAsia" w:ascii="仿宋_GB2312" w:eastAsia="仿宋_GB2312"/>
          <w:b/>
          <w:sz w:val="36"/>
        </w:rPr>
      </w:pPr>
      <w:del w:id="3339" w:author="碧海蓝天" w:date="2021-08-21T16:38:04Z">
        <w:r>
          <w:rPr>
            <w:rFonts w:hint="eastAsia" w:ascii="仿宋_GB2312" w:eastAsia="仿宋_GB2312"/>
            <w:b/>
            <w:sz w:val="36"/>
          </w:rPr>
          <w:delText>照片档案卷内目录</w:delText>
        </w:r>
      </w:del>
    </w:p>
    <w:p>
      <w:pPr>
        <w:spacing w:after="0"/>
        <w:jc w:val="left"/>
        <w:rPr>
          <w:del w:id="3340" w:author="碧海蓝天" w:date="2021-08-21T16:38:04Z"/>
          <w:rFonts w:hint="eastAsia" w:ascii="仿宋_GB2312" w:eastAsia="仿宋_GB2312"/>
          <w:sz w:val="36"/>
        </w:rPr>
        <w:sectPr>
          <w:type w:val="continuous"/>
          <w:pgSz w:w="11910" w:h="16840"/>
          <w:pgMar w:top="1580" w:right="900" w:bottom="280" w:left="1080" w:header="720" w:footer="720" w:gutter="0"/>
          <w:cols w:equalWidth="0" w:num="2">
            <w:col w:w="1102" w:space="2129"/>
            <w:col w:w="6699"/>
          </w:cols>
        </w:sectPr>
      </w:pPr>
    </w:p>
    <w:tbl>
      <w:tblPr>
        <w:tblStyle w:val="5"/>
        <w:tblW w:w="0" w:type="auto"/>
        <w:tblInd w:w="23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96"/>
        <w:gridCol w:w="1114"/>
        <w:gridCol w:w="995"/>
        <w:gridCol w:w="3119"/>
        <w:gridCol w:w="1275"/>
        <w:gridCol w:w="570"/>
        <w:gridCol w:w="992"/>
        <w:gridCol w:w="8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del w:id="3341" w:author="碧海蓝天" w:date="2021-08-21T16:38:04Z"/>
        </w:trPr>
        <w:tc>
          <w:tcPr>
            <w:tcW w:w="696" w:type="dxa"/>
          </w:tcPr>
          <w:p>
            <w:pPr>
              <w:pStyle w:val="9"/>
              <w:spacing w:before="2"/>
              <w:ind w:left="227"/>
              <w:rPr>
                <w:del w:id="3342" w:author="碧海蓝天" w:date="2021-08-21T16:38:04Z"/>
                <w:rFonts w:hint="eastAsia" w:ascii="仿宋_GB2312" w:eastAsia="仿宋_GB2312"/>
                <w:b/>
                <w:sz w:val="24"/>
              </w:rPr>
            </w:pPr>
            <w:del w:id="3343" w:author="碧海蓝天" w:date="2021-08-21T16:38:04Z">
              <w:r>
                <w:rPr>
                  <w:rFonts w:hint="eastAsia" w:ascii="仿宋_GB2312" w:eastAsia="仿宋_GB2312"/>
                  <w:b/>
                  <w:w w:val="99"/>
                  <w:sz w:val="24"/>
                </w:rPr>
                <w:delText>序</w:delText>
              </w:r>
            </w:del>
          </w:p>
          <w:p>
            <w:pPr>
              <w:pStyle w:val="9"/>
              <w:spacing w:before="4" w:line="222" w:lineRule="exact"/>
              <w:ind w:left="227"/>
              <w:rPr>
                <w:del w:id="3344" w:author="碧海蓝天" w:date="2021-08-21T16:38:04Z"/>
                <w:rFonts w:hint="eastAsia" w:ascii="仿宋_GB2312" w:eastAsia="仿宋_GB2312"/>
                <w:b/>
                <w:sz w:val="24"/>
              </w:rPr>
            </w:pPr>
            <w:del w:id="3345" w:author="碧海蓝天" w:date="2021-08-21T16:38:04Z">
              <w:r>
                <w:rPr>
                  <w:rFonts w:hint="eastAsia" w:ascii="仿宋_GB2312" w:eastAsia="仿宋_GB2312"/>
                  <w:b/>
                  <w:w w:val="99"/>
                  <w:sz w:val="24"/>
                </w:rPr>
                <w:delText>号</w:delText>
              </w:r>
            </w:del>
          </w:p>
        </w:tc>
        <w:tc>
          <w:tcPr>
            <w:tcW w:w="1114" w:type="dxa"/>
          </w:tcPr>
          <w:p>
            <w:pPr>
              <w:pStyle w:val="9"/>
              <w:spacing w:before="124"/>
              <w:ind w:left="194"/>
              <w:rPr>
                <w:del w:id="3346" w:author="碧海蓝天" w:date="2021-08-21T16:38:04Z"/>
                <w:rFonts w:hint="eastAsia" w:ascii="仿宋_GB2312" w:eastAsia="仿宋_GB2312"/>
                <w:b/>
                <w:sz w:val="24"/>
              </w:rPr>
            </w:pPr>
            <w:del w:id="3347" w:author="碧海蓝天" w:date="2021-08-21T16:38:04Z">
              <w:r>
                <w:rPr>
                  <w:rFonts w:hint="eastAsia" w:ascii="仿宋_GB2312" w:eastAsia="仿宋_GB2312"/>
                  <w:b/>
                  <w:sz w:val="24"/>
                </w:rPr>
                <w:delText>照片号</w:delText>
              </w:r>
            </w:del>
          </w:p>
        </w:tc>
        <w:tc>
          <w:tcPr>
            <w:tcW w:w="995" w:type="dxa"/>
          </w:tcPr>
          <w:p>
            <w:pPr>
              <w:pStyle w:val="9"/>
              <w:spacing w:before="124"/>
              <w:ind w:left="133"/>
              <w:rPr>
                <w:del w:id="3348" w:author="碧海蓝天" w:date="2021-08-21T16:38:04Z"/>
                <w:rFonts w:hint="eastAsia" w:ascii="仿宋_GB2312" w:eastAsia="仿宋_GB2312"/>
                <w:b/>
                <w:sz w:val="24"/>
              </w:rPr>
            </w:pPr>
            <w:del w:id="3349" w:author="碧海蓝天" w:date="2021-08-21T16:38:04Z">
              <w:r>
                <w:rPr>
                  <w:rFonts w:hint="eastAsia" w:ascii="仿宋_GB2312" w:eastAsia="仿宋_GB2312"/>
                  <w:b/>
                  <w:sz w:val="24"/>
                </w:rPr>
                <w:delText>责任者</w:delText>
              </w:r>
            </w:del>
          </w:p>
        </w:tc>
        <w:tc>
          <w:tcPr>
            <w:tcW w:w="3119" w:type="dxa"/>
          </w:tcPr>
          <w:p>
            <w:pPr>
              <w:pStyle w:val="9"/>
              <w:spacing w:before="124"/>
              <w:ind w:left="1295" w:right="1292"/>
              <w:jc w:val="center"/>
              <w:rPr>
                <w:del w:id="3350" w:author="碧海蓝天" w:date="2021-08-21T16:38:04Z"/>
                <w:rFonts w:hint="eastAsia" w:ascii="仿宋_GB2312" w:eastAsia="仿宋_GB2312"/>
                <w:b/>
                <w:sz w:val="24"/>
              </w:rPr>
            </w:pPr>
            <w:del w:id="3351" w:author="碧海蓝天" w:date="2021-08-21T16:38:04Z">
              <w:r>
                <w:rPr>
                  <w:rFonts w:hint="eastAsia" w:ascii="仿宋_GB2312" w:eastAsia="仿宋_GB2312"/>
                  <w:b/>
                  <w:sz w:val="24"/>
                </w:rPr>
                <w:delText>题名</w:delText>
              </w:r>
            </w:del>
          </w:p>
        </w:tc>
        <w:tc>
          <w:tcPr>
            <w:tcW w:w="1275" w:type="dxa"/>
          </w:tcPr>
          <w:p>
            <w:pPr>
              <w:pStyle w:val="9"/>
              <w:spacing w:before="124"/>
              <w:ind w:left="151"/>
              <w:rPr>
                <w:del w:id="3352" w:author="碧海蓝天" w:date="2021-08-21T16:38:04Z"/>
                <w:rFonts w:hint="eastAsia" w:ascii="仿宋_GB2312" w:eastAsia="仿宋_GB2312"/>
                <w:b/>
                <w:sz w:val="24"/>
              </w:rPr>
            </w:pPr>
            <w:del w:id="3353" w:author="碧海蓝天" w:date="2021-08-21T16:38:04Z">
              <w:r>
                <w:rPr>
                  <w:rFonts w:hint="eastAsia" w:ascii="仿宋_GB2312" w:eastAsia="仿宋_GB2312"/>
                  <w:b/>
                  <w:sz w:val="24"/>
                </w:rPr>
                <w:delText>拍摄时间</w:delText>
              </w:r>
            </w:del>
          </w:p>
        </w:tc>
        <w:tc>
          <w:tcPr>
            <w:tcW w:w="570" w:type="dxa"/>
          </w:tcPr>
          <w:p>
            <w:pPr>
              <w:pStyle w:val="9"/>
              <w:spacing w:before="2"/>
              <w:ind w:left="160"/>
              <w:rPr>
                <w:del w:id="3354" w:author="碧海蓝天" w:date="2021-08-21T16:38:04Z"/>
                <w:rFonts w:hint="eastAsia" w:ascii="仿宋_GB2312" w:eastAsia="仿宋_GB2312"/>
                <w:b/>
                <w:sz w:val="24"/>
              </w:rPr>
            </w:pPr>
            <w:del w:id="3355" w:author="碧海蓝天" w:date="2021-08-21T16:38:04Z">
              <w:r>
                <w:rPr>
                  <w:rFonts w:hint="eastAsia" w:ascii="仿宋_GB2312" w:eastAsia="仿宋_GB2312"/>
                  <w:b/>
                  <w:w w:val="99"/>
                  <w:sz w:val="24"/>
                </w:rPr>
                <w:delText>页</w:delText>
              </w:r>
            </w:del>
          </w:p>
          <w:p>
            <w:pPr>
              <w:pStyle w:val="9"/>
              <w:spacing w:before="4" w:line="222" w:lineRule="exact"/>
              <w:ind w:left="160"/>
              <w:rPr>
                <w:del w:id="3356" w:author="碧海蓝天" w:date="2021-08-21T16:38:04Z"/>
                <w:rFonts w:hint="eastAsia" w:ascii="仿宋_GB2312" w:eastAsia="仿宋_GB2312"/>
                <w:b/>
                <w:sz w:val="24"/>
              </w:rPr>
            </w:pPr>
            <w:del w:id="3357" w:author="碧海蓝天" w:date="2021-08-21T16:38:04Z">
              <w:r>
                <w:rPr>
                  <w:rFonts w:hint="eastAsia" w:ascii="仿宋_GB2312" w:eastAsia="仿宋_GB2312"/>
                  <w:b/>
                  <w:w w:val="99"/>
                  <w:sz w:val="24"/>
                </w:rPr>
                <w:delText>号</w:delText>
              </w:r>
            </w:del>
          </w:p>
        </w:tc>
        <w:tc>
          <w:tcPr>
            <w:tcW w:w="992" w:type="dxa"/>
          </w:tcPr>
          <w:p>
            <w:pPr>
              <w:pStyle w:val="9"/>
              <w:spacing w:before="124"/>
              <w:ind w:left="128"/>
              <w:rPr>
                <w:del w:id="3358" w:author="碧海蓝天" w:date="2021-08-21T16:38:04Z"/>
                <w:rFonts w:hint="eastAsia" w:ascii="仿宋_GB2312" w:eastAsia="仿宋_GB2312"/>
                <w:b/>
                <w:sz w:val="24"/>
              </w:rPr>
            </w:pPr>
            <w:del w:id="3359" w:author="碧海蓝天" w:date="2021-08-21T16:38:04Z">
              <w:r>
                <w:rPr>
                  <w:rFonts w:hint="eastAsia" w:ascii="仿宋_GB2312" w:eastAsia="仿宋_GB2312"/>
                  <w:b/>
                  <w:sz w:val="24"/>
                </w:rPr>
                <w:delText>底片号</w:delText>
              </w:r>
            </w:del>
          </w:p>
        </w:tc>
        <w:tc>
          <w:tcPr>
            <w:tcW w:w="817" w:type="dxa"/>
          </w:tcPr>
          <w:p>
            <w:pPr>
              <w:pStyle w:val="9"/>
              <w:spacing w:before="124"/>
              <w:ind w:left="161"/>
              <w:rPr>
                <w:del w:id="3360" w:author="碧海蓝天" w:date="2021-08-21T16:38:04Z"/>
                <w:rFonts w:hint="eastAsia" w:ascii="仿宋_GB2312" w:eastAsia="仿宋_GB2312"/>
                <w:b/>
                <w:sz w:val="24"/>
              </w:rPr>
            </w:pPr>
            <w:del w:id="3361" w:author="碧海蓝天" w:date="2021-08-21T16:38:04Z">
              <w:r>
                <w:rPr>
                  <w:rFonts w:hint="eastAsia" w:ascii="仿宋_GB2312" w:eastAsia="仿宋_GB2312"/>
                  <w:b/>
                  <w:sz w:val="24"/>
                </w:rPr>
                <w:delText>备注</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del w:id="3362" w:author="碧海蓝天" w:date="2021-08-21T16:38:04Z"/>
        </w:trPr>
        <w:tc>
          <w:tcPr>
            <w:tcW w:w="696" w:type="dxa"/>
          </w:tcPr>
          <w:p>
            <w:pPr>
              <w:pStyle w:val="9"/>
              <w:rPr>
                <w:del w:id="3363" w:author="碧海蓝天" w:date="2021-08-21T16:38:04Z"/>
                <w:rFonts w:ascii="Times New Roman"/>
                <w:sz w:val="24"/>
              </w:rPr>
            </w:pPr>
          </w:p>
        </w:tc>
        <w:tc>
          <w:tcPr>
            <w:tcW w:w="1114" w:type="dxa"/>
          </w:tcPr>
          <w:p>
            <w:pPr>
              <w:pStyle w:val="9"/>
              <w:rPr>
                <w:del w:id="3364" w:author="碧海蓝天" w:date="2021-08-21T16:38:04Z"/>
                <w:rFonts w:ascii="Times New Roman"/>
                <w:sz w:val="24"/>
              </w:rPr>
            </w:pPr>
          </w:p>
        </w:tc>
        <w:tc>
          <w:tcPr>
            <w:tcW w:w="995" w:type="dxa"/>
          </w:tcPr>
          <w:p>
            <w:pPr>
              <w:pStyle w:val="9"/>
              <w:rPr>
                <w:del w:id="3365" w:author="碧海蓝天" w:date="2021-08-21T16:38:04Z"/>
                <w:rFonts w:ascii="Times New Roman"/>
                <w:sz w:val="24"/>
              </w:rPr>
            </w:pPr>
          </w:p>
        </w:tc>
        <w:tc>
          <w:tcPr>
            <w:tcW w:w="3119" w:type="dxa"/>
          </w:tcPr>
          <w:p>
            <w:pPr>
              <w:pStyle w:val="9"/>
              <w:rPr>
                <w:del w:id="3366" w:author="碧海蓝天" w:date="2021-08-21T16:38:04Z"/>
                <w:rFonts w:ascii="Times New Roman"/>
                <w:sz w:val="24"/>
              </w:rPr>
            </w:pPr>
          </w:p>
        </w:tc>
        <w:tc>
          <w:tcPr>
            <w:tcW w:w="1275" w:type="dxa"/>
          </w:tcPr>
          <w:p>
            <w:pPr>
              <w:pStyle w:val="9"/>
              <w:rPr>
                <w:del w:id="3367" w:author="碧海蓝天" w:date="2021-08-21T16:38:04Z"/>
                <w:rFonts w:ascii="Times New Roman"/>
                <w:sz w:val="24"/>
              </w:rPr>
            </w:pPr>
          </w:p>
        </w:tc>
        <w:tc>
          <w:tcPr>
            <w:tcW w:w="570" w:type="dxa"/>
          </w:tcPr>
          <w:p>
            <w:pPr>
              <w:pStyle w:val="9"/>
              <w:rPr>
                <w:del w:id="3368" w:author="碧海蓝天" w:date="2021-08-21T16:38:04Z"/>
                <w:rFonts w:ascii="Times New Roman"/>
                <w:sz w:val="24"/>
              </w:rPr>
            </w:pPr>
          </w:p>
        </w:tc>
        <w:tc>
          <w:tcPr>
            <w:tcW w:w="992" w:type="dxa"/>
          </w:tcPr>
          <w:p>
            <w:pPr>
              <w:pStyle w:val="9"/>
              <w:rPr>
                <w:del w:id="3369" w:author="碧海蓝天" w:date="2021-08-21T16:38:04Z"/>
                <w:rFonts w:ascii="Times New Roman"/>
                <w:sz w:val="24"/>
              </w:rPr>
            </w:pPr>
          </w:p>
        </w:tc>
        <w:tc>
          <w:tcPr>
            <w:tcW w:w="817" w:type="dxa"/>
          </w:tcPr>
          <w:p>
            <w:pPr>
              <w:pStyle w:val="9"/>
              <w:rPr>
                <w:del w:id="3370" w:author="碧海蓝天" w:date="2021-08-21T16:38:04Z"/>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9" w:hRule="atLeast"/>
          <w:del w:id="3371" w:author="碧海蓝天" w:date="2021-08-21T16:38:04Z"/>
        </w:trPr>
        <w:tc>
          <w:tcPr>
            <w:tcW w:w="696" w:type="dxa"/>
          </w:tcPr>
          <w:p>
            <w:pPr>
              <w:pStyle w:val="9"/>
              <w:rPr>
                <w:del w:id="3372" w:author="碧海蓝天" w:date="2021-08-21T16:38:04Z"/>
                <w:rFonts w:ascii="Times New Roman"/>
                <w:sz w:val="24"/>
              </w:rPr>
            </w:pPr>
          </w:p>
        </w:tc>
        <w:tc>
          <w:tcPr>
            <w:tcW w:w="1114" w:type="dxa"/>
          </w:tcPr>
          <w:p>
            <w:pPr>
              <w:pStyle w:val="9"/>
              <w:rPr>
                <w:del w:id="3373" w:author="碧海蓝天" w:date="2021-08-21T16:38:04Z"/>
                <w:rFonts w:ascii="Times New Roman"/>
                <w:sz w:val="24"/>
              </w:rPr>
            </w:pPr>
          </w:p>
        </w:tc>
        <w:tc>
          <w:tcPr>
            <w:tcW w:w="995" w:type="dxa"/>
          </w:tcPr>
          <w:p>
            <w:pPr>
              <w:pStyle w:val="9"/>
              <w:rPr>
                <w:del w:id="3374" w:author="碧海蓝天" w:date="2021-08-21T16:38:04Z"/>
                <w:rFonts w:ascii="Times New Roman"/>
                <w:sz w:val="24"/>
              </w:rPr>
            </w:pPr>
          </w:p>
        </w:tc>
        <w:tc>
          <w:tcPr>
            <w:tcW w:w="3119" w:type="dxa"/>
          </w:tcPr>
          <w:p>
            <w:pPr>
              <w:pStyle w:val="9"/>
              <w:rPr>
                <w:del w:id="3375" w:author="碧海蓝天" w:date="2021-08-21T16:38:04Z"/>
                <w:rFonts w:ascii="Times New Roman"/>
                <w:sz w:val="24"/>
              </w:rPr>
            </w:pPr>
          </w:p>
        </w:tc>
        <w:tc>
          <w:tcPr>
            <w:tcW w:w="1275" w:type="dxa"/>
          </w:tcPr>
          <w:p>
            <w:pPr>
              <w:pStyle w:val="9"/>
              <w:rPr>
                <w:del w:id="3376" w:author="碧海蓝天" w:date="2021-08-21T16:38:04Z"/>
                <w:rFonts w:ascii="Times New Roman"/>
                <w:sz w:val="24"/>
              </w:rPr>
            </w:pPr>
          </w:p>
        </w:tc>
        <w:tc>
          <w:tcPr>
            <w:tcW w:w="570" w:type="dxa"/>
          </w:tcPr>
          <w:p>
            <w:pPr>
              <w:pStyle w:val="9"/>
              <w:rPr>
                <w:del w:id="3377" w:author="碧海蓝天" w:date="2021-08-21T16:38:04Z"/>
                <w:rFonts w:ascii="Times New Roman"/>
                <w:sz w:val="24"/>
              </w:rPr>
            </w:pPr>
          </w:p>
        </w:tc>
        <w:tc>
          <w:tcPr>
            <w:tcW w:w="992" w:type="dxa"/>
          </w:tcPr>
          <w:p>
            <w:pPr>
              <w:pStyle w:val="9"/>
              <w:rPr>
                <w:del w:id="3378" w:author="碧海蓝天" w:date="2021-08-21T16:38:04Z"/>
                <w:rFonts w:ascii="Times New Roman"/>
                <w:sz w:val="24"/>
              </w:rPr>
            </w:pPr>
          </w:p>
        </w:tc>
        <w:tc>
          <w:tcPr>
            <w:tcW w:w="817" w:type="dxa"/>
          </w:tcPr>
          <w:p>
            <w:pPr>
              <w:pStyle w:val="9"/>
              <w:rPr>
                <w:del w:id="3379" w:author="碧海蓝天" w:date="2021-08-21T16:38:04Z"/>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del w:id="3380" w:author="碧海蓝天" w:date="2021-08-21T16:38:04Z"/>
        </w:trPr>
        <w:tc>
          <w:tcPr>
            <w:tcW w:w="696" w:type="dxa"/>
          </w:tcPr>
          <w:p>
            <w:pPr>
              <w:pStyle w:val="9"/>
              <w:rPr>
                <w:del w:id="3381" w:author="碧海蓝天" w:date="2021-08-21T16:38:04Z"/>
                <w:rFonts w:ascii="Times New Roman"/>
                <w:sz w:val="24"/>
              </w:rPr>
            </w:pPr>
          </w:p>
        </w:tc>
        <w:tc>
          <w:tcPr>
            <w:tcW w:w="1114" w:type="dxa"/>
          </w:tcPr>
          <w:p>
            <w:pPr>
              <w:pStyle w:val="9"/>
              <w:rPr>
                <w:del w:id="3382" w:author="碧海蓝天" w:date="2021-08-21T16:38:04Z"/>
                <w:rFonts w:ascii="Times New Roman"/>
                <w:sz w:val="24"/>
              </w:rPr>
            </w:pPr>
          </w:p>
        </w:tc>
        <w:tc>
          <w:tcPr>
            <w:tcW w:w="995" w:type="dxa"/>
          </w:tcPr>
          <w:p>
            <w:pPr>
              <w:pStyle w:val="9"/>
              <w:rPr>
                <w:del w:id="3383" w:author="碧海蓝天" w:date="2021-08-21T16:38:04Z"/>
                <w:rFonts w:ascii="Times New Roman"/>
                <w:sz w:val="24"/>
              </w:rPr>
            </w:pPr>
          </w:p>
        </w:tc>
        <w:tc>
          <w:tcPr>
            <w:tcW w:w="3119" w:type="dxa"/>
          </w:tcPr>
          <w:p>
            <w:pPr>
              <w:pStyle w:val="9"/>
              <w:rPr>
                <w:del w:id="3384" w:author="碧海蓝天" w:date="2021-08-21T16:38:04Z"/>
                <w:rFonts w:ascii="Times New Roman"/>
                <w:sz w:val="24"/>
              </w:rPr>
            </w:pPr>
          </w:p>
        </w:tc>
        <w:tc>
          <w:tcPr>
            <w:tcW w:w="1275" w:type="dxa"/>
          </w:tcPr>
          <w:p>
            <w:pPr>
              <w:pStyle w:val="9"/>
              <w:rPr>
                <w:del w:id="3385" w:author="碧海蓝天" w:date="2021-08-21T16:38:04Z"/>
                <w:rFonts w:ascii="Times New Roman"/>
                <w:sz w:val="24"/>
              </w:rPr>
            </w:pPr>
          </w:p>
        </w:tc>
        <w:tc>
          <w:tcPr>
            <w:tcW w:w="570" w:type="dxa"/>
          </w:tcPr>
          <w:p>
            <w:pPr>
              <w:pStyle w:val="9"/>
              <w:rPr>
                <w:del w:id="3386" w:author="碧海蓝天" w:date="2021-08-21T16:38:04Z"/>
                <w:rFonts w:ascii="Times New Roman"/>
                <w:sz w:val="24"/>
              </w:rPr>
            </w:pPr>
          </w:p>
        </w:tc>
        <w:tc>
          <w:tcPr>
            <w:tcW w:w="992" w:type="dxa"/>
          </w:tcPr>
          <w:p>
            <w:pPr>
              <w:pStyle w:val="9"/>
              <w:rPr>
                <w:del w:id="3387" w:author="碧海蓝天" w:date="2021-08-21T16:38:04Z"/>
                <w:rFonts w:ascii="Times New Roman"/>
                <w:sz w:val="24"/>
              </w:rPr>
            </w:pPr>
          </w:p>
        </w:tc>
        <w:tc>
          <w:tcPr>
            <w:tcW w:w="817" w:type="dxa"/>
          </w:tcPr>
          <w:p>
            <w:pPr>
              <w:pStyle w:val="9"/>
              <w:rPr>
                <w:del w:id="3388" w:author="碧海蓝天" w:date="2021-08-21T16:38:04Z"/>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del w:id="3389" w:author="碧海蓝天" w:date="2021-08-21T16:38:04Z"/>
        </w:trPr>
        <w:tc>
          <w:tcPr>
            <w:tcW w:w="696" w:type="dxa"/>
          </w:tcPr>
          <w:p>
            <w:pPr>
              <w:pStyle w:val="9"/>
              <w:rPr>
                <w:del w:id="3390" w:author="碧海蓝天" w:date="2021-08-21T16:38:04Z"/>
                <w:rFonts w:ascii="Times New Roman"/>
                <w:sz w:val="24"/>
              </w:rPr>
            </w:pPr>
          </w:p>
        </w:tc>
        <w:tc>
          <w:tcPr>
            <w:tcW w:w="1114" w:type="dxa"/>
          </w:tcPr>
          <w:p>
            <w:pPr>
              <w:pStyle w:val="9"/>
              <w:rPr>
                <w:del w:id="3391" w:author="碧海蓝天" w:date="2021-08-21T16:38:04Z"/>
                <w:rFonts w:ascii="Times New Roman"/>
                <w:sz w:val="24"/>
              </w:rPr>
            </w:pPr>
          </w:p>
        </w:tc>
        <w:tc>
          <w:tcPr>
            <w:tcW w:w="995" w:type="dxa"/>
          </w:tcPr>
          <w:p>
            <w:pPr>
              <w:pStyle w:val="9"/>
              <w:rPr>
                <w:del w:id="3392" w:author="碧海蓝天" w:date="2021-08-21T16:38:04Z"/>
                <w:rFonts w:ascii="Times New Roman"/>
                <w:sz w:val="24"/>
              </w:rPr>
            </w:pPr>
          </w:p>
        </w:tc>
        <w:tc>
          <w:tcPr>
            <w:tcW w:w="3119" w:type="dxa"/>
          </w:tcPr>
          <w:p>
            <w:pPr>
              <w:pStyle w:val="9"/>
              <w:rPr>
                <w:del w:id="3393" w:author="碧海蓝天" w:date="2021-08-21T16:38:04Z"/>
                <w:rFonts w:ascii="Times New Roman"/>
                <w:sz w:val="24"/>
              </w:rPr>
            </w:pPr>
          </w:p>
        </w:tc>
        <w:tc>
          <w:tcPr>
            <w:tcW w:w="1275" w:type="dxa"/>
          </w:tcPr>
          <w:p>
            <w:pPr>
              <w:pStyle w:val="9"/>
              <w:rPr>
                <w:del w:id="3394" w:author="碧海蓝天" w:date="2021-08-21T16:38:04Z"/>
                <w:rFonts w:ascii="Times New Roman"/>
                <w:sz w:val="24"/>
              </w:rPr>
            </w:pPr>
          </w:p>
        </w:tc>
        <w:tc>
          <w:tcPr>
            <w:tcW w:w="570" w:type="dxa"/>
          </w:tcPr>
          <w:p>
            <w:pPr>
              <w:pStyle w:val="9"/>
              <w:rPr>
                <w:del w:id="3395" w:author="碧海蓝天" w:date="2021-08-21T16:38:04Z"/>
                <w:rFonts w:ascii="Times New Roman"/>
                <w:sz w:val="24"/>
              </w:rPr>
            </w:pPr>
          </w:p>
        </w:tc>
        <w:tc>
          <w:tcPr>
            <w:tcW w:w="992" w:type="dxa"/>
          </w:tcPr>
          <w:p>
            <w:pPr>
              <w:pStyle w:val="9"/>
              <w:rPr>
                <w:del w:id="3396" w:author="碧海蓝天" w:date="2021-08-21T16:38:04Z"/>
                <w:rFonts w:ascii="Times New Roman"/>
                <w:sz w:val="24"/>
              </w:rPr>
            </w:pPr>
          </w:p>
        </w:tc>
        <w:tc>
          <w:tcPr>
            <w:tcW w:w="817" w:type="dxa"/>
          </w:tcPr>
          <w:p>
            <w:pPr>
              <w:pStyle w:val="9"/>
              <w:rPr>
                <w:del w:id="3397" w:author="碧海蓝天" w:date="2021-08-21T16:38:04Z"/>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del w:id="3398" w:author="碧海蓝天" w:date="2021-08-21T16:38:04Z"/>
        </w:trPr>
        <w:tc>
          <w:tcPr>
            <w:tcW w:w="696" w:type="dxa"/>
          </w:tcPr>
          <w:p>
            <w:pPr>
              <w:pStyle w:val="9"/>
              <w:rPr>
                <w:del w:id="3399" w:author="碧海蓝天" w:date="2021-08-21T16:38:04Z"/>
                <w:rFonts w:ascii="Times New Roman"/>
                <w:sz w:val="24"/>
              </w:rPr>
            </w:pPr>
          </w:p>
        </w:tc>
        <w:tc>
          <w:tcPr>
            <w:tcW w:w="1114" w:type="dxa"/>
          </w:tcPr>
          <w:p>
            <w:pPr>
              <w:pStyle w:val="9"/>
              <w:rPr>
                <w:del w:id="3400" w:author="碧海蓝天" w:date="2021-08-21T16:38:04Z"/>
                <w:rFonts w:ascii="Times New Roman"/>
                <w:sz w:val="24"/>
              </w:rPr>
            </w:pPr>
          </w:p>
        </w:tc>
        <w:tc>
          <w:tcPr>
            <w:tcW w:w="995" w:type="dxa"/>
          </w:tcPr>
          <w:p>
            <w:pPr>
              <w:pStyle w:val="9"/>
              <w:rPr>
                <w:del w:id="3401" w:author="碧海蓝天" w:date="2021-08-21T16:38:04Z"/>
                <w:rFonts w:ascii="Times New Roman"/>
                <w:sz w:val="24"/>
              </w:rPr>
            </w:pPr>
          </w:p>
        </w:tc>
        <w:tc>
          <w:tcPr>
            <w:tcW w:w="3119" w:type="dxa"/>
          </w:tcPr>
          <w:p>
            <w:pPr>
              <w:pStyle w:val="9"/>
              <w:rPr>
                <w:del w:id="3402" w:author="碧海蓝天" w:date="2021-08-21T16:38:04Z"/>
                <w:rFonts w:ascii="Times New Roman"/>
                <w:sz w:val="24"/>
              </w:rPr>
            </w:pPr>
          </w:p>
        </w:tc>
        <w:tc>
          <w:tcPr>
            <w:tcW w:w="1275" w:type="dxa"/>
          </w:tcPr>
          <w:p>
            <w:pPr>
              <w:pStyle w:val="9"/>
              <w:rPr>
                <w:del w:id="3403" w:author="碧海蓝天" w:date="2021-08-21T16:38:04Z"/>
                <w:rFonts w:ascii="Times New Roman"/>
                <w:sz w:val="24"/>
              </w:rPr>
            </w:pPr>
          </w:p>
        </w:tc>
        <w:tc>
          <w:tcPr>
            <w:tcW w:w="570" w:type="dxa"/>
          </w:tcPr>
          <w:p>
            <w:pPr>
              <w:pStyle w:val="9"/>
              <w:rPr>
                <w:del w:id="3404" w:author="碧海蓝天" w:date="2021-08-21T16:38:04Z"/>
                <w:rFonts w:ascii="Times New Roman"/>
                <w:sz w:val="24"/>
              </w:rPr>
            </w:pPr>
          </w:p>
        </w:tc>
        <w:tc>
          <w:tcPr>
            <w:tcW w:w="992" w:type="dxa"/>
          </w:tcPr>
          <w:p>
            <w:pPr>
              <w:pStyle w:val="9"/>
              <w:rPr>
                <w:del w:id="3405" w:author="碧海蓝天" w:date="2021-08-21T16:38:04Z"/>
                <w:rFonts w:ascii="Times New Roman"/>
                <w:sz w:val="24"/>
              </w:rPr>
            </w:pPr>
          </w:p>
        </w:tc>
        <w:tc>
          <w:tcPr>
            <w:tcW w:w="817" w:type="dxa"/>
          </w:tcPr>
          <w:p>
            <w:pPr>
              <w:pStyle w:val="9"/>
              <w:rPr>
                <w:del w:id="3406" w:author="碧海蓝天" w:date="2021-08-21T16:38:04Z"/>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8" w:hRule="atLeast"/>
          <w:del w:id="3407" w:author="碧海蓝天" w:date="2021-08-21T16:38:04Z"/>
        </w:trPr>
        <w:tc>
          <w:tcPr>
            <w:tcW w:w="696" w:type="dxa"/>
          </w:tcPr>
          <w:p>
            <w:pPr>
              <w:pStyle w:val="9"/>
              <w:rPr>
                <w:del w:id="3408" w:author="碧海蓝天" w:date="2021-08-21T16:38:04Z"/>
                <w:rFonts w:ascii="Times New Roman"/>
                <w:sz w:val="24"/>
              </w:rPr>
            </w:pPr>
          </w:p>
        </w:tc>
        <w:tc>
          <w:tcPr>
            <w:tcW w:w="1114" w:type="dxa"/>
          </w:tcPr>
          <w:p>
            <w:pPr>
              <w:pStyle w:val="9"/>
              <w:rPr>
                <w:del w:id="3409" w:author="碧海蓝天" w:date="2021-08-21T16:38:04Z"/>
                <w:rFonts w:ascii="Times New Roman"/>
                <w:sz w:val="24"/>
              </w:rPr>
            </w:pPr>
          </w:p>
        </w:tc>
        <w:tc>
          <w:tcPr>
            <w:tcW w:w="995" w:type="dxa"/>
          </w:tcPr>
          <w:p>
            <w:pPr>
              <w:pStyle w:val="9"/>
              <w:rPr>
                <w:del w:id="3410" w:author="碧海蓝天" w:date="2021-08-21T16:38:04Z"/>
                <w:rFonts w:ascii="Times New Roman"/>
                <w:sz w:val="24"/>
              </w:rPr>
            </w:pPr>
          </w:p>
        </w:tc>
        <w:tc>
          <w:tcPr>
            <w:tcW w:w="3119" w:type="dxa"/>
          </w:tcPr>
          <w:p>
            <w:pPr>
              <w:pStyle w:val="9"/>
              <w:rPr>
                <w:del w:id="3411" w:author="碧海蓝天" w:date="2021-08-21T16:38:04Z"/>
                <w:rFonts w:ascii="Times New Roman"/>
                <w:sz w:val="24"/>
              </w:rPr>
            </w:pPr>
          </w:p>
        </w:tc>
        <w:tc>
          <w:tcPr>
            <w:tcW w:w="1275" w:type="dxa"/>
          </w:tcPr>
          <w:p>
            <w:pPr>
              <w:pStyle w:val="9"/>
              <w:rPr>
                <w:del w:id="3412" w:author="碧海蓝天" w:date="2021-08-21T16:38:04Z"/>
                <w:rFonts w:ascii="Times New Roman"/>
                <w:sz w:val="24"/>
              </w:rPr>
            </w:pPr>
          </w:p>
        </w:tc>
        <w:tc>
          <w:tcPr>
            <w:tcW w:w="570" w:type="dxa"/>
          </w:tcPr>
          <w:p>
            <w:pPr>
              <w:pStyle w:val="9"/>
              <w:rPr>
                <w:del w:id="3413" w:author="碧海蓝天" w:date="2021-08-21T16:38:04Z"/>
                <w:rFonts w:ascii="Times New Roman"/>
                <w:sz w:val="24"/>
              </w:rPr>
            </w:pPr>
          </w:p>
        </w:tc>
        <w:tc>
          <w:tcPr>
            <w:tcW w:w="992" w:type="dxa"/>
          </w:tcPr>
          <w:p>
            <w:pPr>
              <w:pStyle w:val="9"/>
              <w:rPr>
                <w:del w:id="3414" w:author="碧海蓝天" w:date="2021-08-21T16:38:04Z"/>
                <w:rFonts w:ascii="Times New Roman"/>
                <w:sz w:val="24"/>
              </w:rPr>
            </w:pPr>
          </w:p>
        </w:tc>
        <w:tc>
          <w:tcPr>
            <w:tcW w:w="817" w:type="dxa"/>
          </w:tcPr>
          <w:p>
            <w:pPr>
              <w:pStyle w:val="9"/>
              <w:rPr>
                <w:del w:id="3415" w:author="碧海蓝天" w:date="2021-08-21T16:38:04Z"/>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del w:id="3416" w:author="碧海蓝天" w:date="2021-08-21T16:38:04Z"/>
        </w:trPr>
        <w:tc>
          <w:tcPr>
            <w:tcW w:w="696" w:type="dxa"/>
          </w:tcPr>
          <w:p>
            <w:pPr>
              <w:pStyle w:val="9"/>
              <w:rPr>
                <w:del w:id="3417" w:author="碧海蓝天" w:date="2021-08-21T16:38:04Z"/>
                <w:rFonts w:ascii="Times New Roman"/>
                <w:sz w:val="24"/>
              </w:rPr>
            </w:pPr>
          </w:p>
        </w:tc>
        <w:tc>
          <w:tcPr>
            <w:tcW w:w="1114" w:type="dxa"/>
          </w:tcPr>
          <w:p>
            <w:pPr>
              <w:pStyle w:val="9"/>
              <w:rPr>
                <w:del w:id="3418" w:author="碧海蓝天" w:date="2021-08-21T16:38:04Z"/>
                <w:rFonts w:ascii="Times New Roman"/>
                <w:sz w:val="24"/>
              </w:rPr>
            </w:pPr>
          </w:p>
        </w:tc>
        <w:tc>
          <w:tcPr>
            <w:tcW w:w="995" w:type="dxa"/>
          </w:tcPr>
          <w:p>
            <w:pPr>
              <w:pStyle w:val="9"/>
              <w:rPr>
                <w:del w:id="3419" w:author="碧海蓝天" w:date="2021-08-21T16:38:04Z"/>
                <w:rFonts w:ascii="Times New Roman"/>
                <w:sz w:val="24"/>
              </w:rPr>
            </w:pPr>
          </w:p>
        </w:tc>
        <w:tc>
          <w:tcPr>
            <w:tcW w:w="3119" w:type="dxa"/>
          </w:tcPr>
          <w:p>
            <w:pPr>
              <w:pStyle w:val="9"/>
              <w:rPr>
                <w:del w:id="3420" w:author="碧海蓝天" w:date="2021-08-21T16:38:04Z"/>
                <w:rFonts w:ascii="Times New Roman"/>
                <w:sz w:val="24"/>
              </w:rPr>
            </w:pPr>
          </w:p>
        </w:tc>
        <w:tc>
          <w:tcPr>
            <w:tcW w:w="1275" w:type="dxa"/>
          </w:tcPr>
          <w:p>
            <w:pPr>
              <w:pStyle w:val="9"/>
              <w:rPr>
                <w:del w:id="3421" w:author="碧海蓝天" w:date="2021-08-21T16:38:04Z"/>
                <w:rFonts w:ascii="Times New Roman"/>
                <w:sz w:val="24"/>
              </w:rPr>
            </w:pPr>
          </w:p>
        </w:tc>
        <w:tc>
          <w:tcPr>
            <w:tcW w:w="570" w:type="dxa"/>
          </w:tcPr>
          <w:p>
            <w:pPr>
              <w:pStyle w:val="9"/>
              <w:rPr>
                <w:del w:id="3422" w:author="碧海蓝天" w:date="2021-08-21T16:38:04Z"/>
                <w:rFonts w:ascii="Times New Roman"/>
                <w:sz w:val="24"/>
              </w:rPr>
            </w:pPr>
          </w:p>
        </w:tc>
        <w:tc>
          <w:tcPr>
            <w:tcW w:w="992" w:type="dxa"/>
          </w:tcPr>
          <w:p>
            <w:pPr>
              <w:pStyle w:val="9"/>
              <w:rPr>
                <w:del w:id="3423" w:author="碧海蓝天" w:date="2021-08-21T16:38:04Z"/>
                <w:rFonts w:ascii="Times New Roman"/>
                <w:sz w:val="24"/>
              </w:rPr>
            </w:pPr>
          </w:p>
        </w:tc>
        <w:tc>
          <w:tcPr>
            <w:tcW w:w="817" w:type="dxa"/>
          </w:tcPr>
          <w:p>
            <w:pPr>
              <w:pStyle w:val="9"/>
              <w:rPr>
                <w:del w:id="3424" w:author="碧海蓝天" w:date="2021-08-21T16:38:04Z"/>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del w:id="3425" w:author="碧海蓝天" w:date="2021-08-21T16:38:04Z"/>
        </w:trPr>
        <w:tc>
          <w:tcPr>
            <w:tcW w:w="696" w:type="dxa"/>
          </w:tcPr>
          <w:p>
            <w:pPr>
              <w:pStyle w:val="9"/>
              <w:rPr>
                <w:del w:id="3426" w:author="碧海蓝天" w:date="2021-08-21T16:38:04Z"/>
                <w:rFonts w:ascii="Times New Roman"/>
                <w:sz w:val="24"/>
              </w:rPr>
            </w:pPr>
          </w:p>
        </w:tc>
        <w:tc>
          <w:tcPr>
            <w:tcW w:w="1114" w:type="dxa"/>
          </w:tcPr>
          <w:p>
            <w:pPr>
              <w:pStyle w:val="9"/>
              <w:rPr>
                <w:del w:id="3427" w:author="碧海蓝天" w:date="2021-08-21T16:38:04Z"/>
                <w:rFonts w:ascii="Times New Roman"/>
                <w:sz w:val="24"/>
              </w:rPr>
            </w:pPr>
          </w:p>
        </w:tc>
        <w:tc>
          <w:tcPr>
            <w:tcW w:w="995" w:type="dxa"/>
          </w:tcPr>
          <w:p>
            <w:pPr>
              <w:pStyle w:val="9"/>
              <w:rPr>
                <w:del w:id="3428" w:author="碧海蓝天" w:date="2021-08-21T16:38:04Z"/>
                <w:rFonts w:ascii="Times New Roman"/>
                <w:sz w:val="24"/>
              </w:rPr>
            </w:pPr>
          </w:p>
        </w:tc>
        <w:tc>
          <w:tcPr>
            <w:tcW w:w="3119" w:type="dxa"/>
          </w:tcPr>
          <w:p>
            <w:pPr>
              <w:pStyle w:val="9"/>
              <w:rPr>
                <w:del w:id="3429" w:author="碧海蓝天" w:date="2021-08-21T16:38:04Z"/>
                <w:rFonts w:ascii="Times New Roman"/>
                <w:sz w:val="24"/>
              </w:rPr>
            </w:pPr>
          </w:p>
        </w:tc>
        <w:tc>
          <w:tcPr>
            <w:tcW w:w="1275" w:type="dxa"/>
          </w:tcPr>
          <w:p>
            <w:pPr>
              <w:pStyle w:val="9"/>
              <w:rPr>
                <w:del w:id="3430" w:author="碧海蓝天" w:date="2021-08-21T16:38:04Z"/>
                <w:rFonts w:ascii="Times New Roman"/>
                <w:sz w:val="24"/>
              </w:rPr>
            </w:pPr>
          </w:p>
        </w:tc>
        <w:tc>
          <w:tcPr>
            <w:tcW w:w="570" w:type="dxa"/>
          </w:tcPr>
          <w:p>
            <w:pPr>
              <w:pStyle w:val="9"/>
              <w:rPr>
                <w:del w:id="3431" w:author="碧海蓝天" w:date="2021-08-21T16:38:04Z"/>
                <w:rFonts w:ascii="Times New Roman"/>
                <w:sz w:val="24"/>
              </w:rPr>
            </w:pPr>
          </w:p>
        </w:tc>
        <w:tc>
          <w:tcPr>
            <w:tcW w:w="992" w:type="dxa"/>
          </w:tcPr>
          <w:p>
            <w:pPr>
              <w:pStyle w:val="9"/>
              <w:rPr>
                <w:del w:id="3432" w:author="碧海蓝天" w:date="2021-08-21T16:38:04Z"/>
                <w:rFonts w:ascii="Times New Roman"/>
                <w:sz w:val="24"/>
              </w:rPr>
            </w:pPr>
          </w:p>
        </w:tc>
        <w:tc>
          <w:tcPr>
            <w:tcW w:w="817" w:type="dxa"/>
          </w:tcPr>
          <w:p>
            <w:pPr>
              <w:pStyle w:val="9"/>
              <w:rPr>
                <w:del w:id="3433" w:author="碧海蓝天" w:date="2021-08-21T16:38:04Z"/>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del w:id="3434" w:author="碧海蓝天" w:date="2021-08-21T16:38:04Z"/>
        </w:trPr>
        <w:tc>
          <w:tcPr>
            <w:tcW w:w="696" w:type="dxa"/>
          </w:tcPr>
          <w:p>
            <w:pPr>
              <w:pStyle w:val="9"/>
              <w:rPr>
                <w:del w:id="3435" w:author="碧海蓝天" w:date="2021-08-21T16:38:04Z"/>
                <w:rFonts w:ascii="Times New Roman"/>
                <w:sz w:val="24"/>
              </w:rPr>
            </w:pPr>
          </w:p>
        </w:tc>
        <w:tc>
          <w:tcPr>
            <w:tcW w:w="1114" w:type="dxa"/>
          </w:tcPr>
          <w:p>
            <w:pPr>
              <w:pStyle w:val="9"/>
              <w:rPr>
                <w:del w:id="3436" w:author="碧海蓝天" w:date="2021-08-21T16:38:04Z"/>
                <w:rFonts w:ascii="Times New Roman"/>
                <w:sz w:val="24"/>
              </w:rPr>
            </w:pPr>
          </w:p>
        </w:tc>
        <w:tc>
          <w:tcPr>
            <w:tcW w:w="995" w:type="dxa"/>
          </w:tcPr>
          <w:p>
            <w:pPr>
              <w:pStyle w:val="9"/>
              <w:rPr>
                <w:del w:id="3437" w:author="碧海蓝天" w:date="2021-08-21T16:38:04Z"/>
                <w:rFonts w:ascii="Times New Roman"/>
                <w:sz w:val="24"/>
              </w:rPr>
            </w:pPr>
          </w:p>
        </w:tc>
        <w:tc>
          <w:tcPr>
            <w:tcW w:w="3119" w:type="dxa"/>
          </w:tcPr>
          <w:p>
            <w:pPr>
              <w:pStyle w:val="9"/>
              <w:rPr>
                <w:del w:id="3438" w:author="碧海蓝天" w:date="2021-08-21T16:38:04Z"/>
                <w:rFonts w:ascii="Times New Roman"/>
                <w:sz w:val="24"/>
              </w:rPr>
            </w:pPr>
          </w:p>
        </w:tc>
        <w:tc>
          <w:tcPr>
            <w:tcW w:w="1275" w:type="dxa"/>
          </w:tcPr>
          <w:p>
            <w:pPr>
              <w:pStyle w:val="9"/>
              <w:rPr>
                <w:del w:id="3439" w:author="碧海蓝天" w:date="2021-08-21T16:38:04Z"/>
                <w:rFonts w:ascii="Times New Roman"/>
                <w:sz w:val="24"/>
              </w:rPr>
            </w:pPr>
          </w:p>
        </w:tc>
        <w:tc>
          <w:tcPr>
            <w:tcW w:w="570" w:type="dxa"/>
          </w:tcPr>
          <w:p>
            <w:pPr>
              <w:pStyle w:val="9"/>
              <w:rPr>
                <w:del w:id="3440" w:author="碧海蓝天" w:date="2021-08-21T16:38:04Z"/>
                <w:rFonts w:ascii="Times New Roman"/>
                <w:sz w:val="24"/>
              </w:rPr>
            </w:pPr>
          </w:p>
        </w:tc>
        <w:tc>
          <w:tcPr>
            <w:tcW w:w="992" w:type="dxa"/>
          </w:tcPr>
          <w:p>
            <w:pPr>
              <w:pStyle w:val="9"/>
              <w:rPr>
                <w:del w:id="3441" w:author="碧海蓝天" w:date="2021-08-21T16:38:04Z"/>
                <w:rFonts w:ascii="Times New Roman"/>
                <w:sz w:val="24"/>
              </w:rPr>
            </w:pPr>
          </w:p>
        </w:tc>
        <w:tc>
          <w:tcPr>
            <w:tcW w:w="817" w:type="dxa"/>
          </w:tcPr>
          <w:p>
            <w:pPr>
              <w:pStyle w:val="9"/>
              <w:rPr>
                <w:del w:id="3442" w:author="碧海蓝天" w:date="2021-08-21T16:38:04Z"/>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8" w:hRule="atLeast"/>
          <w:del w:id="3443" w:author="碧海蓝天" w:date="2021-08-21T16:38:04Z"/>
        </w:trPr>
        <w:tc>
          <w:tcPr>
            <w:tcW w:w="696" w:type="dxa"/>
          </w:tcPr>
          <w:p>
            <w:pPr>
              <w:pStyle w:val="9"/>
              <w:rPr>
                <w:del w:id="3444" w:author="碧海蓝天" w:date="2021-08-21T16:38:04Z"/>
                <w:rFonts w:ascii="Times New Roman"/>
                <w:sz w:val="24"/>
              </w:rPr>
            </w:pPr>
          </w:p>
        </w:tc>
        <w:tc>
          <w:tcPr>
            <w:tcW w:w="1114" w:type="dxa"/>
          </w:tcPr>
          <w:p>
            <w:pPr>
              <w:pStyle w:val="9"/>
              <w:rPr>
                <w:del w:id="3445" w:author="碧海蓝天" w:date="2021-08-21T16:38:04Z"/>
                <w:rFonts w:ascii="Times New Roman"/>
                <w:sz w:val="24"/>
              </w:rPr>
            </w:pPr>
          </w:p>
        </w:tc>
        <w:tc>
          <w:tcPr>
            <w:tcW w:w="995" w:type="dxa"/>
          </w:tcPr>
          <w:p>
            <w:pPr>
              <w:pStyle w:val="9"/>
              <w:rPr>
                <w:del w:id="3446" w:author="碧海蓝天" w:date="2021-08-21T16:38:04Z"/>
                <w:rFonts w:ascii="Times New Roman"/>
                <w:sz w:val="24"/>
              </w:rPr>
            </w:pPr>
          </w:p>
        </w:tc>
        <w:tc>
          <w:tcPr>
            <w:tcW w:w="3119" w:type="dxa"/>
          </w:tcPr>
          <w:p>
            <w:pPr>
              <w:pStyle w:val="9"/>
              <w:rPr>
                <w:del w:id="3447" w:author="碧海蓝天" w:date="2021-08-21T16:38:04Z"/>
                <w:rFonts w:ascii="Times New Roman"/>
                <w:sz w:val="24"/>
              </w:rPr>
            </w:pPr>
          </w:p>
        </w:tc>
        <w:tc>
          <w:tcPr>
            <w:tcW w:w="1275" w:type="dxa"/>
          </w:tcPr>
          <w:p>
            <w:pPr>
              <w:pStyle w:val="9"/>
              <w:rPr>
                <w:del w:id="3448" w:author="碧海蓝天" w:date="2021-08-21T16:38:04Z"/>
                <w:rFonts w:ascii="Times New Roman"/>
                <w:sz w:val="24"/>
              </w:rPr>
            </w:pPr>
          </w:p>
        </w:tc>
        <w:tc>
          <w:tcPr>
            <w:tcW w:w="570" w:type="dxa"/>
          </w:tcPr>
          <w:p>
            <w:pPr>
              <w:pStyle w:val="9"/>
              <w:rPr>
                <w:del w:id="3449" w:author="碧海蓝天" w:date="2021-08-21T16:38:04Z"/>
                <w:rFonts w:ascii="Times New Roman"/>
                <w:sz w:val="24"/>
              </w:rPr>
            </w:pPr>
          </w:p>
        </w:tc>
        <w:tc>
          <w:tcPr>
            <w:tcW w:w="992" w:type="dxa"/>
          </w:tcPr>
          <w:p>
            <w:pPr>
              <w:pStyle w:val="9"/>
              <w:rPr>
                <w:del w:id="3450" w:author="碧海蓝天" w:date="2021-08-21T16:38:04Z"/>
                <w:rFonts w:ascii="Times New Roman"/>
                <w:sz w:val="24"/>
              </w:rPr>
            </w:pPr>
          </w:p>
        </w:tc>
        <w:tc>
          <w:tcPr>
            <w:tcW w:w="817" w:type="dxa"/>
          </w:tcPr>
          <w:p>
            <w:pPr>
              <w:pStyle w:val="9"/>
              <w:rPr>
                <w:del w:id="3451" w:author="碧海蓝天" w:date="2021-08-21T16:38:04Z"/>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del w:id="3452" w:author="碧海蓝天" w:date="2021-08-21T16:38:04Z"/>
        </w:trPr>
        <w:tc>
          <w:tcPr>
            <w:tcW w:w="696" w:type="dxa"/>
          </w:tcPr>
          <w:p>
            <w:pPr>
              <w:pStyle w:val="9"/>
              <w:rPr>
                <w:del w:id="3453" w:author="碧海蓝天" w:date="2021-08-21T16:38:04Z"/>
                <w:rFonts w:ascii="Times New Roman"/>
                <w:sz w:val="24"/>
              </w:rPr>
            </w:pPr>
          </w:p>
        </w:tc>
        <w:tc>
          <w:tcPr>
            <w:tcW w:w="1114" w:type="dxa"/>
          </w:tcPr>
          <w:p>
            <w:pPr>
              <w:pStyle w:val="9"/>
              <w:rPr>
                <w:del w:id="3454" w:author="碧海蓝天" w:date="2021-08-21T16:38:04Z"/>
                <w:rFonts w:ascii="Times New Roman"/>
                <w:sz w:val="24"/>
              </w:rPr>
            </w:pPr>
          </w:p>
        </w:tc>
        <w:tc>
          <w:tcPr>
            <w:tcW w:w="995" w:type="dxa"/>
          </w:tcPr>
          <w:p>
            <w:pPr>
              <w:pStyle w:val="9"/>
              <w:rPr>
                <w:del w:id="3455" w:author="碧海蓝天" w:date="2021-08-21T16:38:04Z"/>
                <w:rFonts w:ascii="Times New Roman"/>
                <w:sz w:val="24"/>
              </w:rPr>
            </w:pPr>
          </w:p>
        </w:tc>
        <w:tc>
          <w:tcPr>
            <w:tcW w:w="3119" w:type="dxa"/>
          </w:tcPr>
          <w:p>
            <w:pPr>
              <w:pStyle w:val="9"/>
              <w:rPr>
                <w:del w:id="3456" w:author="碧海蓝天" w:date="2021-08-21T16:38:04Z"/>
                <w:rFonts w:ascii="Times New Roman"/>
                <w:sz w:val="24"/>
              </w:rPr>
            </w:pPr>
          </w:p>
        </w:tc>
        <w:tc>
          <w:tcPr>
            <w:tcW w:w="1275" w:type="dxa"/>
          </w:tcPr>
          <w:p>
            <w:pPr>
              <w:pStyle w:val="9"/>
              <w:rPr>
                <w:del w:id="3457" w:author="碧海蓝天" w:date="2021-08-21T16:38:04Z"/>
                <w:rFonts w:ascii="Times New Roman"/>
                <w:sz w:val="24"/>
              </w:rPr>
            </w:pPr>
          </w:p>
        </w:tc>
        <w:tc>
          <w:tcPr>
            <w:tcW w:w="570" w:type="dxa"/>
          </w:tcPr>
          <w:p>
            <w:pPr>
              <w:pStyle w:val="9"/>
              <w:rPr>
                <w:del w:id="3458" w:author="碧海蓝天" w:date="2021-08-21T16:38:04Z"/>
                <w:rFonts w:ascii="Times New Roman"/>
                <w:sz w:val="24"/>
              </w:rPr>
            </w:pPr>
          </w:p>
        </w:tc>
        <w:tc>
          <w:tcPr>
            <w:tcW w:w="992" w:type="dxa"/>
          </w:tcPr>
          <w:p>
            <w:pPr>
              <w:pStyle w:val="9"/>
              <w:rPr>
                <w:del w:id="3459" w:author="碧海蓝天" w:date="2021-08-21T16:38:04Z"/>
                <w:rFonts w:ascii="Times New Roman"/>
                <w:sz w:val="24"/>
              </w:rPr>
            </w:pPr>
          </w:p>
        </w:tc>
        <w:tc>
          <w:tcPr>
            <w:tcW w:w="817" w:type="dxa"/>
          </w:tcPr>
          <w:p>
            <w:pPr>
              <w:pStyle w:val="9"/>
              <w:rPr>
                <w:del w:id="3460" w:author="碧海蓝天" w:date="2021-08-21T16:38:04Z"/>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del w:id="3461" w:author="碧海蓝天" w:date="2021-08-21T16:38:04Z"/>
        </w:trPr>
        <w:tc>
          <w:tcPr>
            <w:tcW w:w="696" w:type="dxa"/>
          </w:tcPr>
          <w:p>
            <w:pPr>
              <w:pStyle w:val="9"/>
              <w:rPr>
                <w:del w:id="3462" w:author="碧海蓝天" w:date="2021-08-21T16:38:04Z"/>
                <w:rFonts w:ascii="Times New Roman"/>
                <w:sz w:val="24"/>
              </w:rPr>
            </w:pPr>
          </w:p>
        </w:tc>
        <w:tc>
          <w:tcPr>
            <w:tcW w:w="1114" w:type="dxa"/>
          </w:tcPr>
          <w:p>
            <w:pPr>
              <w:pStyle w:val="9"/>
              <w:rPr>
                <w:del w:id="3463" w:author="碧海蓝天" w:date="2021-08-21T16:38:04Z"/>
                <w:rFonts w:ascii="Times New Roman"/>
                <w:sz w:val="24"/>
              </w:rPr>
            </w:pPr>
          </w:p>
        </w:tc>
        <w:tc>
          <w:tcPr>
            <w:tcW w:w="995" w:type="dxa"/>
          </w:tcPr>
          <w:p>
            <w:pPr>
              <w:pStyle w:val="9"/>
              <w:rPr>
                <w:del w:id="3464" w:author="碧海蓝天" w:date="2021-08-21T16:38:04Z"/>
                <w:rFonts w:ascii="Times New Roman"/>
                <w:sz w:val="24"/>
              </w:rPr>
            </w:pPr>
          </w:p>
        </w:tc>
        <w:tc>
          <w:tcPr>
            <w:tcW w:w="3119" w:type="dxa"/>
          </w:tcPr>
          <w:p>
            <w:pPr>
              <w:pStyle w:val="9"/>
              <w:rPr>
                <w:del w:id="3465" w:author="碧海蓝天" w:date="2021-08-21T16:38:04Z"/>
                <w:rFonts w:ascii="Times New Roman"/>
                <w:sz w:val="24"/>
              </w:rPr>
            </w:pPr>
          </w:p>
        </w:tc>
        <w:tc>
          <w:tcPr>
            <w:tcW w:w="1275" w:type="dxa"/>
          </w:tcPr>
          <w:p>
            <w:pPr>
              <w:pStyle w:val="9"/>
              <w:rPr>
                <w:del w:id="3466" w:author="碧海蓝天" w:date="2021-08-21T16:38:04Z"/>
                <w:rFonts w:ascii="Times New Roman"/>
                <w:sz w:val="24"/>
              </w:rPr>
            </w:pPr>
          </w:p>
        </w:tc>
        <w:tc>
          <w:tcPr>
            <w:tcW w:w="570" w:type="dxa"/>
          </w:tcPr>
          <w:p>
            <w:pPr>
              <w:pStyle w:val="9"/>
              <w:rPr>
                <w:del w:id="3467" w:author="碧海蓝天" w:date="2021-08-21T16:38:04Z"/>
                <w:rFonts w:ascii="Times New Roman"/>
                <w:sz w:val="24"/>
              </w:rPr>
            </w:pPr>
          </w:p>
        </w:tc>
        <w:tc>
          <w:tcPr>
            <w:tcW w:w="992" w:type="dxa"/>
          </w:tcPr>
          <w:p>
            <w:pPr>
              <w:pStyle w:val="9"/>
              <w:rPr>
                <w:del w:id="3468" w:author="碧海蓝天" w:date="2021-08-21T16:38:04Z"/>
                <w:rFonts w:ascii="Times New Roman"/>
                <w:sz w:val="24"/>
              </w:rPr>
            </w:pPr>
          </w:p>
        </w:tc>
        <w:tc>
          <w:tcPr>
            <w:tcW w:w="817" w:type="dxa"/>
          </w:tcPr>
          <w:p>
            <w:pPr>
              <w:pStyle w:val="9"/>
              <w:rPr>
                <w:del w:id="3469" w:author="碧海蓝天" w:date="2021-08-21T16:38:04Z"/>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del w:id="3470" w:author="碧海蓝天" w:date="2021-08-21T16:38:04Z"/>
        </w:trPr>
        <w:tc>
          <w:tcPr>
            <w:tcW w:w="696" w:type="dxa"/>
          </w:tcPr>
          <w:p>
            <w:pPr>
              <w:pStyle w:val="9"/>
              <w:rPr>
                <w:del w:id="3471" w:author="碧海蓝天" w:date="2021-08-21T16:38:04Z"/>
                <w:rFonts w:ascii="Times New Roman"/>
                <w:sz w:val="24"/>
              </w:rPr>
            </w:pPr>
          </w:p>
        </w:tc>
        <w:tc>
          <w:tcPr>
            <w:tcW w:w="1114" w:type="dxa"/>
          </w:tcPr>
          <w:p>
            <w:pPr>
              <w:pStyle w:val="9"/>
              <w:rPr>
                <w:del w:id="3472" w:author="碧海蓝天" w:date="2021-08-21T16:38:04Z"/>
                <w:rFonts w:ascii="Times New Roman"/>
                <w:sz w:val="24"/>
              </w:rPr>
            </w:pPr>
          </w:p>
        </w:tc>
        <w:tc>
          <w:tcPr>
            <w:tcW w:w="995" w:type="dxa"/>
          </w:tcPr>
          <w:p>
            <w:pPr>
              <w:pStyle w:val="9"/>
              <w:rPr>
                <w:del w:id="3473" w:author="碧海蓝天" w:date="2021-08-21T16:38:04Z"/>
                <w:rFonts w:ascii="Times New Roman"/>
                <w:sz w:val="24"/>
              </w:rPr>
            </w:pPr>
          </w:p>
        </w:tc>
        <w:tc>
          <w:tcPr>
            <w:tcW w:w="3119" w:type="dxa"/>
          </w:tcPr>
          <w:p>
            <w:pPr>
              <w:pStyle w:val="9"/>
              <w:rPr>
                <w:del w:id="3474" w:author="碧海蓝天" w:date="2021-08-21T16:38:04Z"/>
                <w:rFonts w:ascii="Times New Roman"/>
                <w:sz w:val="24"/>
              </w:rPr>
            </w:pPr>
          </w:p>
        </w:tc>
        <w:tc>
          <w:tcPr>
            <w:tcW w:w="1275" w:type="dxa"/>
          </w:tcPr>
          <w:p>
            <w:pPr>
              <w:pStyle w:val="9"/>
              <w:rPr>
                <w:del w:id="3475" w:author="碧海蓝天" w:date="2021-08-21T16:38:04Z"/>
                <w:rFonts w:ascii="Times New Roman"/>
                <w:sz w:val="24"/>
              </w:rPr>
            </w:pPr>
          </w:p>
        </w:tc>
        <w:tc>
          <w:tcPr>
            <w:tcW w:w="570" w:type="dxa"/>
          </w:tcPr>
          <w:p>
            <w:pPr>
              <w:pStyle w:val="9"/>
              <w:rPr>
                <w:del w:id="3476" w:author="碧海蓝天" w:date="2021-08-21T16:38:04Z"/>
                <w:rFonts w:ascii="Times New Roman"/>
                <w:sz w:val="24"/>
              </w:rPr>
            </w:pPr>
          </w:p>
        </w:tc>
        <w:tc>
          <w:tcPr>
            <w:tcW w:w="992" w:type="dxa"/>
          </w:tcPr>
          <w:p>
            <w:pPr>
              <w:pStyle w:val="9"/>
              <w:rPr>
                <w:del w:id="3477" w:author="碧海蓝天" w:date="2021-08-21T16:38:04Z"/>
                <w:rFonts w:ascii="Times New Roman"/>
                <w:sz w:val="24"/>
              </w:rPr>
            </w:pPr>
          </w:p>
        </w:tc>
        <w:tc>
          <w:tcPr>
            <w:tcW w:w="817" w:type="dxa"/>
          </w:tcPr>
          <w:p>
            <w:pPr>
              <w:pStyle w:val="9"/>
              <w:rPr>
                <w:del w:id="3478" w:author="碧海蓝天" w:date="2021-08-21T16:38:04Z"/>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9" w:hRule="atLeast"/>
          <w:del w:id="3479" w:author="碧海蓝天" w:date="2021-08-21T16:38:04Z"/>
        </w:trPr>
        <w:tc>
          <w:tcPr>
            <w:tcW w:w="696" w:type="dxa"/>
          </w:tcPr>
          <w:p>
            <w:pPr>
              <w:pStyle w:val="9"/>
              <w:rPr>
                <w:del w:id="3480" w:author="碧海蓝天" w:date="2021-08-21T16:38:04Z"/>
                <w:rFonts w:ascii="Times New Roman"/>
                <w:sz w:val="24"/>
              </w:rPr>
            </w:pPr>
          </w:p>
        </w:tc>
        <w:tc>
          <w:tcPr>
            <w:tcW w:w="1114" w:type="dxa"/>
          </w:tcPr>
          <w:p>
            <w:pPr>
              <w:pStyle w:val="9"/>
              <w:rPr>
                <w:del w:id="3481" w:author="碧海蓝天" w:date="2021-08-21T16:38:04Z"/>
                <w:rFonts w:ascii="Times New Roman"/>
                <w:sz w:val="24"/>
              </w:rPr>
            </w:pPr>
          </w:p>
        </w:tc>
        <w:tc>
          <w:tcPr>
            <w:tcW w:w="995" w:type="dxa"/>
          </w:tcPr>
          <w:p>
            <w:pPr>
              <w:pStyle w:val="9"/>
              <w:rPr>
                <w:del w:id="3482" w:author="碧海蓝天" w:date="2021-08-21T16:38:04Z"/>
                <w:rFonts w:ascii="Times New Roman"/>
                <w:sz w:val="24"/>
              </w:rPr>
            </w:pPr>
          </w:p>
        </w:tc>
        <w:tc>
          <w:tcPr>
            <w:tcW w:w="3119" w:type="dxa"/>
          </w:tcPr>
          <w:p>
            <w:pPr>
              <w:pStyle w:val="9"/>
              <w:rPr>
                <w:del w:id="3483" w:author="碧海蓝天" w:date="2021-08-21T16:38:04Z"/>
                <w:rFonts w:ascii="Times New Roman"/>
                <w:sz w:val="24"/>
              </w:rPr>
            </w:pPr>
          </w:p>
        </w:tc>
        <w:tc>
          <w:tcPr>
            <w:tcW w:w="1275" w:type="dxa"/>
          </w:tcPr>
          <w:p>
            <w:pPr>
              <w:pStyle w:val="9"/>
              <w:rPr>
                <w:del w:id="3484" w:author="碧海蓝天" w:date="2021-08-21T16:38:04Z"/>
                <w:rFonts w:ascii="Times New Roman"/>
                <w:sz w:val="24"/>
              </w:rPr>
            </w:pPr>
          </w:p>
        </w:tc>
        <w:tc>
          <w:tcPr>
            <w:tcW w:w="570" w:type="dxa"/>
          </w:tcPr>
          <w:p>
            <w:pPr>
              <w:pStyle w:val="9"/>
              <w:rPr>
                <w:del w:id="3485" w:author="碧海蓝天" w:date="2021-08-21T16:38:04Z"/>
                <w:rFonts w:ascii="Times New Roman"/>
                <w:sz w:val="24"/>
              </w:rPr>
            </w:pPr>
          </w:p>
        </w:tc>
        <w:tc>
          <w:tcPr>
            <w:tcW w:w="992" w:type="dxa"/>
          </w:tcPr>
          <w:p>
            <w:pPr>
              <w:pStyle w:val="9"/>
              <w:rPr>
                <w:del w:id="3486" w:author="碧海蓝天" w:date="2021-08-21T16:38:04Z"/>
                <w:rFonts w:ascii="Times New Roman"/>
                <w:sz w:val="24"/>
              </w:rPr>
            </w:pPr>
          </w:p>
        </w:tc>
        <w:tc>
          <w:tcPr>
            <w:tcW w:w="817" w:type="dxa"/>
          </w:tcPr>
          <w:p>
            <w:pPr>
              <w:pStyle w:val="9"/>
              <w:rPr>
                <w:del w:id="3487" w:author="碧海蓝天" w:date="2021-08-21T16:38:04Z"/>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del w:id="3488" w:author="碧海蓝天" w:date="2021-08-21T16:38:04Z"/>
        </w:trPr>
        <w:tc>
          <w:tcPr>
            <w:tcW w:w="696" w:type="dxa"/>
          </w:tcPr>
          <w:p>
            <w:pPr>
              <w:pStyle w:val="9"/>
              <w:rPr>
                <w:del w:id="3489" w:author="碧海蓝天" w:date="2021-08-21T16:38:04Z"/>
                <w:rFonts w:ascii="Times New Roman"/>
                <w:sz w:val="24"/>
              </w:rPr>
            </w:pPr>
          </w:p>
        </w:tc>
        <w:tc>
          <w:tcPr>
            <w:tcW w:w="1114" w:type="dxa"/>
          </w:tcPr>
          <w:p>
            <w:pPr>
              <w:pStyle w:val="9"/>
              <w:rPr>
                <w:del w:id="3490" w:author="碧海蓝天" w:date="2021-08-21T16:38:04Z"/>
                <w:rFonts w:ascii="Times New Roman"/>
                <w:sz w:val="24"/>
              </w:rPr>
            </w:pPr>
          </w:p>
        </w:tc>
        <w:tc>
          <w:tcPr>
            <w:tcW w:w="995" w:type="dxa"/>
          </w:tcPr>
          <w:p>
            <w:pPr>
              <w:pStyle w:val="9"/>
              <w:rPr>
                <w:del w:id="3491" w:author="碧海蓝天" w:date="2021-08-21T16:38:04Z"/>
                <w:rFonts w:ascii="Times New Roman"/>
                <w:sz w:val="24"/>
              </w:rPr>
            </w:pPr>
          </w:p>
        </w:tc>
        <w:tc>
          <w:tcPr>
            <w:tcW w:w="3119" w:type="dxa"/>
          </w:tcPr>
          <w:p>
            <w:pPr>
              <w:pStyle w:val="9"/>
              <w:rPr>
                <w:del w:id="3492" w:author="碧海蓝天" w:date="2021-08-21T16:38:04Z"/>
                <w:rFonts w:ascii="Times New Roman"/>
                <w:sz w:val="24"/>
              </w:rPr>
            </w:pPr>
          </w:p>
        </w:tc>
        <w:tc>
          <w:tcPr>
            <w:tcW w:w="1275" w:type="dxa"/>
          </w:tcPr>
          <w:p>
            <w:pPr>
              <w:pStyle w:val="9"/>
              <w:rPr>
                <w:del w:id="3493" w:author="碧海蓝天" w:date="2021-08-21T16:38:04Z"/>
                <w:rFonts w:ascii="Times New Roman"/>
                <w:sz w:val="24"/>
              </w:rPr>
            </w:pPr>
          </w:p>
        </w:tc>
        <w:tc>
          <w:tcPr>
            <w:tcW w:w="570" w:type="dxa"/>
          </w:tcPr>
          <w:p>
            <w:pPr>
              <w:pStyle w:val="9"/>
              <w:rPr>
                <w:del w:id="3494" w:author="碧海蓝天" w:date="2021-08-21T16:38:04Z"/>
                <w:rFonts w:ascii="Times New Roman"/>
                <w:sz w:val="24"/>
              </w:rPr>
            </w:pPr>
          </w:p>
        </w:tc>
        <w:tc>
          <w:tcPr>
            <w:tcW w:w="992" w:type="dxa"/>
          </w:tcPr>
          <w:p>
            <w:pPr>
              <w:pStyle w:val="9"/>
              <w:rPr>
                <w:del w:id="3495" w:author="碧海蓝天" w:date="2021-08-21T16:38:04Z"/>
                <w:rFonts w:ascii="Times New Roman"/>
                <w:sz w:val="24"/>
              </w:rPr>
            </w:pPr>
          </w:p>
        </w:tc>
        <w:tc>
          <w:tcPr>
            <w:tcW w:w="817" w:type="dxa"/>
          </w:tcPr>
          <w:p>
            <w:pPr>
              <w:pStyle w:val="9"/>
              <w:rPr>
                <w:del w:id="3496" w:author="碧海蓝天" w:date="2021-08-21T16:38:04Z"/>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del w:id="3497" w:author="碧海蓝天" w:date="2021-08-21T16:38:04Z"/>
        </w:trPr>
        <w:tc>
          <w:tcPr>
            <w:tcW w:w="696" w:type="dxa"/>
          </w:tcPr>
          <w:p>
            <w:pPr>
              <w:pStyle w:val="9"/>
              <w:rPr>
                <w:del w:id="3498" w:author="碧海蓝天" w:date="2021-08-21T16:38:04Z"/>
                <w:rFonts w:ascii="Times New Roman"/>
                <w:sz w:val="24"/>
              </w:rPr>
            </w:pPr>
          </w:p>
        </w:tc>
        <w:tc>
          <w:tcPr>
            <w:tcW w:w="1114" w:type="dxa"/>
          </w:tcPr>
          <w:p>
            <w:pPr>
              <w:pStyle w:val="9"/>
              <w:rPr>
                <w:del w:id="3499" w:author="碧海蓝天" w:date="2021-08-21T16:38:04Z"/>
                <w:rFonts w:ascii="Times New Roman"/>
                <w:sz w:val="24"/>
              </w:rPr>
            </w:pPr>
          </w:p>
        </w:tc>
        <w:tc>
          <w:tcPr>
            <w:tcW w:w="995" w:type="dxa"/>
          </w:tcPr>
          <w:p>
            <w:pPr>
              <w:pStyle w:val="9"/>
              <w:rPr>
                <w:del w:id="3500" w:author="碧海蓝天" w:date="2021-08-21T16:38:04Z"/>
                <w:rFonts w:ascii="Times New Roman"/>
                <w:sz w:val="24"/>
              </w:rPr>
            </w:pPr>
          </w:p>
        </w:tc>
        <w:tc>
          <w:tcPr>
            <w:tcW w:w="3119" w:type="dxa"/>
          </w:tcPr>
          <w:p>
            <w:pPr>
              <w:pStyle w:val="9"/>
              <w:rPr>
                <w:del w:id="3501" w:author="碧海蓝天" w:date="2021-08-21T16:38:04Z"/>
                <w:rFonts w:ascii="Times New Roman"/>
                <w:sz w:val="24"/>
              </w:rPr>
            </w:pPr>
          </w:p>
        </w:tc>
        <w:tc>
          <w:tcPr>
            <w:tcW w:w="1275" w:type="dxa"/>
          </w:tcPr>
          <w:p>
            <w:pPr>
              <w:pStyle w:val="9"/>
              <w:rPr>
                <w:del w:id="3502" w:author="碧海蓝天" w:date="2021-08-21T16:38:04Z"/>
                <w:rFonts w:ascii="Times New Roman"/>
                <w:sz w:val="24"/>
              </w:rPr>
            </w:pPr>
          </w:p>
        </w:tc>
        <w:tc>
          <w:tcPr>
            <w:tcW w:w="570" w:type="dxa"/>
          </w:tcPr>
          <w:p>
            <w:pPr>
              <w:pStyle w:val="9"/>
              <w:rPr>
                <w:del w:id="3503" w:author="碧海蓝天" w:date="2021-08-21T16:38:04Z"/>
                <w:rFonts w:ascii="Times New Roman"/>
                <w:sz w:val="24"/>
              </w:rPr>
            </w:pPr>
          </w:p>
        </w:tc>
        <w:tc>
          <w:tcPr>
            <w:tcW w:w="992" w:type="dxa"/>
          </w:tcPr>
          <w:p>
            <w:pPr>
              <w:pStyle w:val="9"/>
              <w:rPr>
                <w:del w:id="3504" w:author="碧海蓝天" w:date="2021-08-21T16:38:04Z"/>
                <w:rFonts w:ascii="Times New Roman"/>
                <w:sz w:val="24"/>
              </w:rPr>
            </w:pPr>
          </w:p>
        </w:tc>
        <w:tc>
          <w:tcPr>
            <w:tcW w:w="817" w:type="dxa"/>
          </w:tcPr>
          <w:p>
            <w:pPr>
              <w:pStyle w:val="9"/>
              <w:rPr>
                <w:del w:id="3505" w:author="碧海蓝天" w:date="2021-08-21T16:38:04Z"/>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del w:id="3506" w:author="碧海蓝天" w:date="2021-08-21T16:38:04Z"/>
        </w:trPr>
        <w:tc>
          <w:tcPr>
            <w:tcW w:w="696" w:type="dxa"/>
          </w:tcPr>
          <w:p>
            <w:pPr>
              <w:pStyle w:val="9"/>
              <w:rPr>
                <w:del w:id="3507" w:author="碧海蓝天" w:date="2021-08-21T16:38:04Z"/>
                <w:rFonts w:ascii="Times New Roman"/>
                <w:sz w:val="24"/>
              </w:rPr>
            </w:pPr>
          </w:p>
        </w:tc>
        <w:tc>
          <w:tcPr>
            <w:tcW w:w="1114" w:type="dxa"/>
          </w:tcPr>
          <w:p>
            <w:pPr>
              <w:pStyle w:val="9"/>
              <w:rPr>
                <w:del w:id="3508" w:author="碧海蓝天" w:date="2021-08-21T16:38:04Z"/>
                <w:rFonts w:ascii="Times New Roman"/>
                <w:sz w:val="24"/>
              </w:rPr>
            </w:pPr>
          </w:p>
        </w:tc>
        <w:tc>
          <w:tcPr>
            <w:tcW w:w="995" w:type="dxa"/>
          </w:tcPr>
          <w:p>
            <w:pPr>
              <w:pStyle w:val="9"/>
              <w:rPr>
                <w:del w:id="3509" w:author="碧海蓝天" w:date="2021-08-21T16:38:04Z"/>
                <w:rFonts w:ascii="Times New Roman"/>
                <w:sz w:val="24"/>
              </w:rPr>
            </w:pPr>
          </w:p>
        </w:tc>
        <w:tc>
          <w:tcPr>
            <w:tcW w:w="3119" w:type="dxa"/>
          </w:tcPr>
          <w:p>
            <w:pPr>
              <w:pStyle w:val="9"/>
              <w:rPr>
                <w:del w:id="3510" w:author="碧海蓝天" w:date="2021-08-21T16:38:04Z"/>
                <w:rFonts w:ascii="Times New Roman"/>
                <w:sz w:val="24"/>
              </w:rPr>
            </w:pPr>
          </w:p>
        </w:tc>
        <w:tc>
          <w:tcPr>
            <w:tcW w:w="1275" w:type="dxa"/>
          </w:tcPr>
          <w:p>
            <w:pPr>
              <w:pStyle w:val="9"/>
              <w:rPr>
                <w:del w:id="3511" w:author="碧海蓝天" w:date="2021-08-21T16:38:04Z"/>
                <w:rFonts w:ascii="Times New Roman"/>
                <w:sz w:val="24"/>
              </w:rPr>
            </w:pPr>
          </w:p>
        </w:tc>
        <w:tc>
          <w:tcPr>
            <w:tcW w:w="570" w:type="dxa"/>
          </w:tcPr>
          <w:p>
            <w:pPr>
              <w:pStyle w:val="9"/>
              <w:rPr>
                <w:del w:id="3512" w:author="碧海蓝天" w:date="2021-08-21T16:38:04Z"/>
                <w:rFonts w:ascii="Times New Roman"/>
                <w:sz w:val="24"/>
              </w:rPr>
            </w:pPr>
          </w:p>
        </w:tc>
        <w:tc>
          <w:tcPr>
            <w:tcW w:w="992" w:type="dxa"/>
          </w:tcPr>
          <w:p>
            <w:pPr>
              <w:pStyle w:val="9"/>
              <w:rPr>
                <w:del w:id="3513" w:author="碧海蓝天" w:date="2021-08-21T16:38:04Z"/>
                <w:rFonts w:ascii="Times New Roman"/>
                <w:sz w:val="24"/>
              </w:rPr>
            </w:pPr>
          </w:p>
        </w:tc>
        <w:tc>
          <w:tcPr>
            <w:tcW w:w="817" w:type="dxa"/>
          </w:tcPr>
          <w:p>
            <w:pPr>
              <w:pStyle w:val="9"/>
              <w:rPr>
                <w:del w:id="3514" w:author="碧海蓝天" w:date="2021-08-21T16:38:04Z"/>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8" w:hRule="atLeast"/>
          <w:del w:id="3515" w:author="碧海蓝天" w:date="2021-08-21T16:38:04Z"/>
        </w:trPr>
        <w:tc>
          <w:tcPr>
            <w:tcW w:w="696" w:type="dxa"/>
          </w:tcPr>
          <w:p>
            <w:pPr>
              <w:pStyle w:val="9"/>
              <w:rPr>
                <w:del w:id="3516" w:author="碧海蓝天" w:date="2021-08-21T16:38:04Z"/>
                <w:rFonts w:ascii="Times New Roman"/>
                <w:sz w:val="24"/>
              </w:rPr>
            </w:pPr>
          </w:p>
        </w:tc>
        <w:tc>
          <w:tcPr>
            <w:tcW w:w="1114" w:type="dxa"/>
          </w:tcPr>
          <w:p>
            <w:pPr>
              <w:pStyle w:val="9"/>
              <w:rPr>
                <w:del w:id="3517" w:author="碧海蓝天" w:date="2021-08-21T16:38:04Z"/>
                <w:rFonts w:ascii="Times New Roman"/>
                <w:sz w:val="24"/>
              </w:rPr>
            </w:pPr>
          </w:p>
        </w:tc>
        <w:tc>
          <w:tcPr>
            <w:tcW w:w="995" w:type="dxa"/>
          </w:tcPr>
          <w:p>
            <w:pPr>
              <w:pStyle w:val="9"/>
              <w:rPr>
                <w:del w:id="3518" w:author="碧海蓝天" w:date="2021-08-21T16:38:04Z"/>
                <w:rFonts w:ascii="Times New Roman"/>
                <w:sz w:val="24"/>
              </w:rPr>
            </w:pPr>
          </w:p>
        </w:tc>
        <w:tc>
          <w:tcPr>
            <w:tcW w:w="3119" w:type="dxa"/>
          </w:tcPr>
          <w:p>
            <w:pPr>
              <w:pStyle w:val="9"/>
              <w:rPr>
                <w:del w:id="3519" w:author="碧海蓝天" w:date="2021-08-21T16:38:04Z"/>
                <w:rFonts w:ascii="Times New Roman"/>
                <w:sz w:val="24"/>
              </w:rPr>
            </w:pPr>
          </w:p>
        </w:tc>
        <w:tc>
          <w:tcPr>
            <w:tcW w:w="1275" w:type="dxa"/>
          </w:tcPr>
          <w:p>
            <w:pPr>
              <w:pStyle w:val="9"/>
              <w:rPr>
                <w:del w:id="3520" w:author="碧海蓝天" w:date="2021-08-21T16:38:04Z"/>
                <w:rFonts w:ascii="Times New Roman"/>
                <w:sz w:val="24"/>
              </w:rPr>
            </w:pPr>
          </w:p>
        </w:tc>
        <w:tc>
          <w:tcPr>
            <w:tcW w:w="570" w:type="dxa"/>
          </w:tcPr>
          <w:p>
            <w:pPr>
              <w:pStyle w:val="9"/>
              <w:rPr>
                <w:del w:id="3521" w:author="碧海蓝天" w:date="2021-08-21T16:38:04Z"/>
                <w:rFonts w:ascii="Times New Roman"/>
                <w:sz w:val="24"/>
              </w:rPr>
            </w:pPr>
          </w:p>
        </w:tc>
        <w:tc>
          <w:tcPr>
            <w:tcW w:w="992" w:type="dxa"/>
          </w:tcPr>
          <w:p>
            <w:pPr>
              <w:pStyle w:val="9"/>
              <w:rPr>
                <w:del w:id="3522" w:author="碧海蓝天" w:date="2021-08-21T16:38:04Z"/>
                <w:rFonts w:ascii="Times New Roman"/>
                <w:sz w:val="24"/>
              </w:rPr>
            </w:pPr>
          </w:p>
        </w:tc>
        <w:tc>
          <w:tcPr>
            <w:tcW w:w="817" w:type="dxa"/>
          </w:tcPr>
          <w:p>
            <w:pPr>
              <w:pStyle w:val="9"/>
              <w:rPr>
                <w:del w:id="3523" w:author="碧海蓝天" w:date="2021-08-21T16:38:04Z"/>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del w:id="3524" w:author="碧海蓝天" w:date="2021-08-21T16:38:04Z"/>
        </w:trPr>
        <w:tc>
          <w:tcPr>
            <w:tcW w:w="696" w:type="dxa"/>
          </w:tcPr>
          <w:p>
            <w:pPr>
              <w:pStyle w:val="9"/>
              <w:rPr>
                <w:del w:id="3525" w:author="碧海蓝天" w:date="2021-08-21T16:38:04Z"/>
                <w:rFonts w:ascii="Times New Roman"/>
                <w:sz w:val="24"/>
              </w:rPr>
            </w:pPr>
          </w:p>
        </w:tc>
        <w:tc>
          <w:tcPr>
            <w:tcW w:w="1114" w:type="dxa"/>
          </w:tcPr>
          <w:p>
            <w:pPr>
              <w:pStyle w:val="9"/>
              <w:rPr>
                <w:del w:id="3526" w:author="碧海蓝天" w:date="2021-08-21T16:38:04Z"/>
                <w:rFonts w:ascii="Times New Roman"/>
                <w:sz w:val="24"/>
              </w:rPr>
            </w:pPr>
          </w:p>
        </w:tc>
        <w:tc>
          <w:tcPr>
            <w:tcW w:w="995" w:type="dxa"/>
          </w:tcPr>
          <w:p>
            <w:pPr>
              <w:pStyle w:val="9"/>
              <w:rPr>
                <w:del w:id="3527" w:author="碧海蓝天" w:date="2021-08-21T16:38:04Z"/>
                <w:rFonts w:ascii="Times New Roman"/>
                <w:sz w:val="24"/>
              </w:rPr>
            </w:pPr>
          </w:p>
        </w:tc>
        <w:tc>
          <w:tcPr>
            <w:tcW w:w="3119" w:type="dxa"/>
          </w:tcPr>
          <w:p>
            <w:pPr>
              <w:pStyle w:val="9"/>
              <w:rPr>
                <w:del w:id="3528" w:author="碧海蓝天" w:date="2021-08-21T16:38:04Z"/>
                <w:rFonts w:ascii="Times New Roman"/>
                <w:sz w:val="24"/>
              </w:rPr>
            </w:pPr>
          </w:p>
        </w:tc>
        <w:tc>
          <w:tcPr>
            <w:tcW w:w="1275" w:type="dxa"/>
          </w:tcPr>
          <w:p>
            <w:pPr>
              <w:pStyle w:val="9"/>
              <w:rPr>
                <w:del w:id="3529" w:author="碧海蓝天" w:date="2021-08-21T16:38:04Z"/>
                <w:rFonts w:ascii="Times New Roman"/>
                <w:sz w:val="24"/>
              </w:rPr>
            </w:pPr>
          </w:p>
        </w:tc>
        <w:tc>
          <w:tcPr>
            <w:tcW w:w="570" w:type="dxa"/>
          </w:tcPr>
          <w:p>
            <w:pPr>
              <w:pStyle w:val="9"/>
              <w:rPr>
                <w:del w:id="3530" w:author="碧海蓝天" w:date="2021-08-21T16:38:04Z"/>
                <w:rFonts w:ascii="Times New Roman"/>
                <w:sz w:val="24"/>
              </w:rPr>
            </w:pPr>
          </w:p>
        </w:tc>
        <w:tc>
          <w:tcPr>
            <w:tcW w:w="992" w:type="dxa"/>
          </w:tcPr>
          <w:p>
            <w:pPr>
              <w:pStyle w:val="9"/>
              <w:rPr>
                <w:del w:id="3531" w:author="碧海蓝天" w:date="2021-08-21T16:38:04Z"/>
                <w:rFonts w:ascii="Times New Roman"/>
                <w:sz w:val="24"/>
              </w:rPr>
            </w:pPr>
          </w:p>
        </w:tc>
        <w:tc>
          <w:tcPr>
            <w:tcW w:w="817" w:type="dxa"/>
          </w:tcPr>
          <w:p>
            <w:pPr>
              <w:pStyle w:val="9"/>
              <w:rPr>
                <w:del w:id="3532" w:author="碧海蓝天" w:date="2021-08-21T16:38:04Z"/>
                <w:rFonts w:ascii="Times New Roman"/>
                <w:sz w:val="24"/>
              </w:rPr>
            </w:pPr>
          </w:p>
        </w:tc>
      </w:tr>
    </w:tbl>
    <w:p>
      <w:pPr>
        <w:rPr>
          <w:del w:id="3533" w:author="碧海蓝天" w:date="2021-08-21T16:38:04Z"/>
          <w:sz w:val="2"/>
          <w:szCs w:val="2"/>
        </w:rPr>
      </w:pPr>
      <w:del w:id="3534" w:author="碧海蓝天" w:date="2021-08-21T16:38:04Z">
        <w:r>
          <w:rPr/>
          <w:drawing>
            <wp:anchor distT="0" distB="0" distL="0" distR="0" simplePos="0" relativeHeight="251676672" behindDoc="1" locked="0" layoutInCell="1" allowOverlap="1">
              <wp:simplePos x="0" y="0"/>
              <wp:positionH relativeFrom="page">
                <wp:posOffset>2232660</wp:posOffset>
              </wp:positionH>
              <wp:positionV relativeFrom="page">
                <wp:posOffset>3630930</wp:posOffset>
              </wp:positionV>
              <wp:extent cx="3352800" cy="3333750"/>
              <wp:effectExtent l="0" t="0" r="0" b="0"/>
              <wp:wrapNone/>
              <wp:docPr id="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png"/>
                      <pic:cNvPicPr>
                        <a:picLocks noChangeAspect="1"/>
                      </pic:cNvPicPr>
                    </pic:nvPicPr>
                    <pic:blipFill>
                      <a:blip r:embed="rId10" cstate="print"/>
                      <a:stretch>
                        <a:fillRect/>
                      </a:stretch>
                    </pic:blipFill>
                    <pic:spPr>
                      <a:xfrm>
                        <a:off x="0" y="0"/>
                        <a:ext cx="3352800" cy="3333750"/>
                      </a:xfrm>
                      <a:prstGeom prst="rect">
                        <a:avLst/>
                      </a:prstGeom>
                    </pic:spPr>
                  </pic:pic>
                </a:graphicData>
              </a:graphic>
            </wp:anchor>
          </w:drawing>
        </w:r>
      </w:del>
    </w:p>
    <w:p>
      <w:pPr>
        <w:spacing w:after="0"/>
        <w:rPr>
          <w:del w:id="3536" w:author="碧海蓝天" w:date="2021-08-21T16:38:04Z"/>
          <w:sz w:val="2"/>
          <w:szCs w:val="2"/>
        </w:rPr>
        <w:sectPr>
          <w:type w:val="continuous"/>
          <w:pgSz w:w="11910" w:h="16840"/>
          <w:pgMar w:top="1580" w:right="900" w:bottom="280" w:left="1080" w:header="720" w:footer="720" w:gutter="0"/>
          <w:cols w:space="720" w:num="1"/>
        </w:sectPr>
      </w:pPr>
    </w:p>
    <w:p>
      <w:pPr>
        <w:pStyle w:val="3"/>
        <w:ind w:left="1195"/>
        <w:rPr>
          <w:del w:id="3537" w:author="碧海蓝天" w:date="2021-08-21T16:38:04Z"/>
          <w:rFonts w:ascii="仿宋_GB2312"/>
          <w:sz w:val="20"/>
        </w:rPr>
      </w:pPr>
      <w:del w:id="3538" w:author="碧海蓝天" w:date="2021-08-21T16:38:04Z"/>
      <w:del w:id="3539" w:author="碧海蓝天" w:date="2021-08-21T16:38:04Z"/>
      <w:del w:id="3540" w:author="碧海蓝天" w:date="2021-08-21T16:38:04Z"/>
      <w:del w:id="3541" w:author="碧海蓝天" w:date="2021-08-21T16:38:04Z">
        <w:r>
          <w:rPr>
            <w:rFonts w:ascii="仿宋_GB2312"/>
            <w:position w:val="0"/>
            <w:sz w:val="20"/>
          </w:rPr>
          <w:pict>
            <v:shape id="_x0000_s1085" o:spid="_x0000_s1085" o:spt="202" type="#_x0000_t202" style="height:22.35pt;width:86.4pt;" filled="f" stroked="t" coordsize="21600,21600">
              <v:path/>
              <v:fill on="f" focussize="0,0"/>
              <v:stroke color="#000000"/>
              <v:imagedata o:title=""/>
              <o:lock v:ext="edit"/>
              <v:textbox inset="0mm,0mm,0mm,0mm">
                <w:txbxContent>
                  <w:p>
                    <w:pPr>
                      <w:spacing w:before="97"/>
                      <w:ind w:left="145" w:right="0" w:firstLine="0"/>
                      <w:jc w:val="left"/>
                      <w:rPr>
                        <w:sz w:val="21"/>
                      </w:rPr>
                    </w:pPr>
                    <w:r>
                      <w:rPr>
                        <w:sz w:val="21"/>
                      </w:rPr>
                      <w:t xml:space="preserve">仿宋 </w:t>
                    </w:r>
                    <w:r>
                      <w:rPr>
                        <w:rFonts w:ascii="Times New Roman" w:eastAsia="Times New Roman"/>
                        <w:sz w:val="21"/>
                      </w:rPr>
                      <w:t xml:space="preserve">12 </w:t>
                    </w:r>
                    <w:r>
                      <w:rPr>
                        <w:sz w:val="21"/>
                      </w:rPr>
                      <w:t>号加粗</w:t>
                    </w:r>
                  </w:p>
                </w:txbxContent>
              </v:textbox>
              <w10:wrap type="none"/>
              <w10:anchorlock/>
            </v:shape>
          </w:pict>
        </w:r>
      </w:del>
      <w:del w:id="3543" w:author="碧海蓝天" w:date="2021-08-21T16:38:04Z"/>
    </w:p>
    <w:p>
      <w:pPr>
        <w:pStyle w:val="3"/>
        <w:spacing w:before="7"/>
        <w:rPr>
          <w:del w:id="3544" w:author="碧海蓝天" w:date="2021-08-21T16:38:04Z"/>
          <w:rFonts w:ascii="仿宋_GB2312"/>
          <w:b/>
          <w:sz w:val="5"/>
        </w:rPr>
      </w:pPr>
    </w:p>
    <w:p>
      <w:pPr>
        <w:spacing w:after="0"/>
        <w:rPr>
          <w:del w:id="3545" w:author="碧海蓝天" w:date="2021-08-21T16:38:04Z"/>
          <w:rFonts w:ascii="仿宋_GB2312"/>
          <w:sz w:val="5"/>
        </w:rPr>
        <w:sectPr>
          <w:pgSz w:w="11910" w:h="16840"/>
          <w:pgMar w:top="780" w:right="900" w:bottom="1240" w:left="1080" w:header="0" w:footer="1051" w:gutter="0"/>
          <w:cols w:space="720" w:num="1"/>
        </w:sectPr>
      </w:pPr>
    </w:p>
    <w:p>
      <w:pPr>
        <w:spacing w:before="66"/>
        <w:ind w:left="338" w:right="0" w:firstLine="0"/>
        <w:jc w:val="left"/>
        <w:rPr>
          <w:del w:id="3546" w:author="碧海蓝天" w:date="2021-08-21T16:38:04Z"/>
          <w:b/>
          <w:sz w:val="24"/>
        </w:rPr>
      </w:pPr>
      <w:del w:id="3547" w:author="碧海蓝天" w:date="2021-08-21T16:38:04Z">
        <w:r>
          <w:rPr/>
          <w:pict>
            <v:shape id="_x0000_s1086" o:spid="_x0000_s1086" style="position:absolute;left:0pt;margin-left:135pt;margin-top:-4.65pt;height:103.05pt;width:6pt;mso-position-horizontal-relative:page;z-index:-251635712;mso-width-relative:page;mso-height-relative:page;" fillcolor="#000000" filled="t" stroked="f" coordorigin="2700,-93" coordsize="120,2061" path="m2770,7l2750,7,2750,1968,2770,1968,2770,7xm2760,-93l2700,27,2750,27,2750,7,2810,7,2760,-93xm2810,7l2770,7,2770,27,2820,27,2810,7xe">
              <v:path arrowok="t"/>
              <v:fill on="t" focussize="0,0"/>
              <v:stroke on="f"/>
              <v:imagedata o:title=""/>
              <o:lock v:ext="edit"/>
            </v:shape>
          </w:pict>
        </w:r>
      </w:del>
      <w:del w:id="3549" w:author="碧海蓝天" w:date="2021-08-21T16:38:04Z">
        <w:r>
          <w:rPr/>
          <w:pict>
            <v:shape id="_x0000_s1087" o:spid="_x0000_s1087" style="position:absolute;left:0pt;margin-left:272.9pt;margin-top:12.75pt;height:113.45pt;width:36.8pt;mso-position-horizontal-relative:page;z-index:-251634688;mso-width-relative:page;mso-height-relative:page;" fillcolor="#000000" filled="t" stroked="f" coordorigin="5458,256" coordsize="736,2269" path="m6127,367l5458,2519,5478,2525,6146,373,6127,367xm6187,348l6133,348,6152,354,6146,373,6194,388,6187,348xm6133,348l6127,367,6146,373,6152,354,6133,348xm6172,256l6079,353,6127,367,6133,348,6187,348,6172,256xe">
              <v:path arrowok="t"/>
              <v:fill on="t" focussize="0,0"/>
              <v:stroke on="f"/>
              <v:imagedata o:title=""/>
              <o:lock v:ext="edit"/>
            </v:shape>
          </w:pict>
        </w:r>
      </w:del>
      <w:del w:id="3551" w:author="碧海蓝天" w:date="2021-08-21T16:38:04Z">
        <w:r>
          <w:rPr>
            <w:b/>
            <w:sz w:val="24"/>
          </w:rPr>
          <w:delText>附件 I：视频档案卷内目录</w:delText>
        </w:r>
      </w:del>
      <w:del w:id="3552" w:author="碧海蓝天" w:date="2021-08-21T16:38:04Z">
        <w:r>
          <w:rPr>
            <w:b/>
            <w:w w:val="99"/>
            <w:sz w:val="24"/>
          </w:rPr>
          <w:delText xml:space="preserve"> </w:delText>
        </w:r>
      </w:del>
    </w:p>
    <w:p>
      <w:pPr>
        <w:pStyle w:val="3"/>
        <w:rPr>
          <w:del w:id="3553" w:author="碧海蓝天" w:date="2021-08-21T16:38:04Z"/>
          <w:b/>
        </w:rPr>
      </w:pPr>
    </w:p>
    <w:p>
      <w:pPr>
        <w:pStyle w:val="3"/>
        <w:spacing w:before="1"/>
        <w:rPr>
          <w:del w:id="3554" w:author="碧海蓝天" w:date="2021-08-21T16:38:04Z"/>
          <w:b/>
          <w:sz w:val="25"/>
        </w:rPr>
      </w:pPr>
    </w:p>
    <w:p>
      <w:pPr>
        <w:spacing w:before="0"/>
        <w:ind w:left="338" w:right="0" w:firstLine="0"/>
        <w:jc w:val="left"/>
        <w:rPr>
          <w:del w:id="3555" w:author="碧海蓝天" w:date="2021-08-21T16:38:04Z"/>
          <w:rFonts w:hint="eastAsia" w:ascii="仿宋_GB2312" w:eastAsia="仿宋_GB2312"/>
          <w:b/>
          <w:sz w:val="24"/>
        </w:rPr>
      </w:pPr>
      <w:del w:id="3556" w:author="碧海蓝天" w:date="2021-08-21T16:38:04Z">
        <w:r>
          <w:rPr>
            <w:rFonts w:hint="eastAsia" w:ascii="仿宋_GB2312" w:eastAsia="仿宋_GB2312"/>
            <w:b/>
            <w:sz w:val="24"/>
          </w:rPr>
          <w:delText>档号：</w:delText>
        </w:r>
      </w:del>
    </w:p>
    <w:p>
      <w:pPr>
        <w:pStyle w:val="3"/>
        <w:spacing w:before="11"/>
        <w:rPr>
          <w:del w:id="3557" w:author="碧海蓝天" w:date="2021-08-21T16:38:04Z"/>
          <w:rFonts w:ascii="仿宋_GB2312"/>
          <w:b/>
          <w:sz w:val="35"/>
        </w:rPr>
      </w:pPr>
      <w:del w:id="3558" w:author="碧海蓝天" w:date="2021-08-21T16:38:04Z">
        <w:r>
          <w:rPr/>
          <w:br w:type="column"/>
        </w:r>
      </w:del>
    </w:p>
    <w:p>
      <w:pPr>
        <w:spacing w:before="1"/>
        <w:ind w:left="238" w:right="0" w:firstLine="0"/>
        <w:jc w:val="left"/>
        <w:rPr>
          <w:del w:id="3559" w:author="碧海蓝天" w:date="2021-08-21T16:38:04Z"/>
          <w:rFonts w:hint="eastAsia" w:ascii="仿宋_GB2312" w:eastAsia="仿宋_GB2312"/>
          <w:b/>
          <w:sz w:val="36"/>
        </w:rPr>
      </w:pPr>
      <w:del w:id="3560" w:author="碧海蓝天" w:date="2021-08-21T16:38:04Z">
        <w:r>
          <w:rPr/>
          <w:pict>
            <v:shape id="_x0000_s1088" o:spid="_x0000_s1088" o:spt="202" type="#_x0000_t202" style="position:absolute;left:0pt;margin-left:416.85pt;margin-top:-28.6pt;height:23.3pt;width:106.55pt;mso-position-horizontal-relative:page;z-index:251700224;mso-width-relative:page;mso-height-relative:page;" filled="f" stroked="t" coordsize="21600,21600">
              <v:path/>
              <v:fill on="f" focussize="0,0"/>
              <v:stroke color="#000000"/>
              <v:imagedata o:title=""/>
              <o:lock v:ext="edit"/>
              <v:textbox inset="0mm,0mm,0mm,0mm">
                <w:txbxContent>
                  <w:p>
                    <w:pPr>
                      <w:spacing w:before="97"/>
                      <w:ind w:left="145" w:right="0" w:firstLine="0"/>
                      <w:jc w:val="left"/>
                      <w:rPr>
                        <w:sz w:val="21"/>
                      </w:rPr>
                    </w:pPr>
                    <w:r>
                      <w:rPr>
                        <w:sz w:val="21"/>
                      </w:rPr>
                      <w:t>仿宋小二号加粗</w:t>
                    </w:r>
                  </w:p>
                </w:txbxContent>
              </v:textbox>
            </v:shape>
          </w:pict>
        </w:r>
      </w:del>
      <w:del w:id="3562" w:author="碧海蓝天" w:date="2021-08-21T16:38:04Z">
        <w:r>
          <w:rPr/>
          <w:pict>
            <v:shape id="_x0000_s1089" o:spid="_x0000_s1089" o:spt="202" type="#_x0000_t202" style="position:absolute;left:0pt;margin-left:270.85pt;margin-top:-32.45pt;height:22.35pt;width:74.5pt;mso-position-horizontal-relative:page;z-index:251701248;mso-width-relative:page;mso-height-relative:page;" filled="f" stroked="t" coordsize="21600,21600">
              <v:path/>
              <v:fill on="f" focussize="0,0"/>
              <v:stroke color="#000000"/>
              <v:imagedata o:title=""/>
              <o:lock v:ext="edit"/>
              <v:textbox inset="0mm,0mm,0mm,0mm">
                <w:txbxContent>
                  <w:p>
                    <w:pPr>
                      <w:spacing w:before="97"/>
                      <w:ind w:left="144" w:right="0" w:firstLine="0"/>
                      <w:jc w:val="left"/>
                      <w:rPr>
                        <w:sz w:val="21"/>
                      </w:rPr>
                    </w:pPr>
                    <w:r>
                      <w:rPr>
                        <w:sz w:val="21"/>
                      </w:rPr>
                      <w:t xml:space="preserve">仿宋 </w:t>
                    </w:r>
                    <w:r>
                      <w:rPr>
                        <w:rFonts w:ascii="Times New Roman" w:eastAsia="Times New Roman"/>
                        <w:sz w:val="21"/>
                      </w:rPr>
                      <w:t xml:space="preserve">9~11 </w:t>
                    </w:r>
                    <w:r>
                      <w:rPr>
                        <w:sz w:val="21"/>
                      </w:rPr>
                      <w:t>号</w:t>
                    </w:r>
                  </w:p>
                </w:txbxContent>
              </v:textbox>
            </v:shape>
          </w:pict>
        </w:r>
      </w:del>
      <w:del w:id="3564" w:author="碧海蓝天" w:date="2021-08-21T16:38:04Z">
        <w:r>
          <w:rPr>
            <w:rFonts w:hint="eastAsia" w:ascii="仿宋_GB2312" w:eastAsia="仿宋_GB2312"/>
            <w:b/>
            <w:sz w:val="36"/>
          </w:rPr>
          <w:delText>视频档案卷内目录</w:delText>
        </w:r>
      </w:del>
    </w:p>
    <w:p>
      <w:pPr>
        <w:spacing w:after="0"/>
        <w:jc w:val="left"/>
        <w:rPr>
          <w:del w:id="3565" w:author="碧海蓝天" w:date="2021-08-21T16:38:04Z"/>
          <w:rFonts w:hint="eastAsia" w:ascii="仿宋_GB2312" w:eastAsia="仿宋_GB2312"/>
          <w:sz w:val="36"/>
        </w:rPr>
        <w:sectPr>
          <w:type w:val="continuous"/>
          <w:pgSz w:w="11910" w:h="16840"/>
          <w:pgMar w:top="1580" w:right="900" w:bottom="280" w:left="1080" w:header="720" w:footer="720" w:gutter="0"/>
          <w:cols w:equalWidth="0" w:num="2">
            <w:col w:w="3292" w:space="40"/>
            <w:col w:w="6598"/>
          </w:cols>
        </w:sectPr>
      </w:pPr>
    </w:p>
    <w:tbl>
      <w:tblPr>
        <w:tblStyle w:val="5"/>
        <w:tblW w:w="0" w:type="auto"/>
        <w:tblInd w:w="23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49"/>
        <w:gridCol w:w="1114"/>
        <w:gridCol w:w="1227"/>
        <w:gridCol w:w="2936"/>
        <w:gridCol w:w="1455"/>
        <w:gridCol w:w="1030"/>
        <w:gridCol w:w="106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56" w:hRule="atLeast"/>
          <w:del w:id="3566" w:author="碧海蓝天" w:date="2021-08-21T16:38:04Z"/>
        </w:trPr>
        <w:tc>
          <w:tcPr>
            <w:tcW w:w="749" w:type="dxa"/>
          </w:tcPr>
          <w:p>
            <w:pPr>
              <w:pStyle w:val="9"/>
              <w:spacing w:before="124"/>
              <w:ind w:left="131"/>
              <w:rPr>
                <w:del w:id="3567" w:author="碧海蓝天" w:date="2021-08-21T16:38:04Z"/>
                <w:rFonts w:hint="eastAsia" w:ascii="仿宋_GB2312" w:eastAsia="仿宋_GB2312"/>
                <w:b/>
                <w:sz w:val="24"/>
              </w:rPr>
            </w:pPr>
            <w:del w:id="3568" w:author="碧海蓝天" w:date="2021-08-21T16:38:04Z">
              <w:r>
                <w:rPr>
                  <w:rFonts w:hint="eastAsia" w:ascii="仿宋_GB2312" w:eastAsia="仿宋_GB2312"/>
                  <w:b/>
                  <w:sz w:val="24"/>
                </w:rPr>
                <w:delText>序号</w:delText>
              </w:r>
            </w:del>
          </w:p>
        </w:tc>
        <w:tc>
          <w:tcPr>
            <w:tcW w:w="1114" w:type="dxa"/>
          </w:tcPr>
          <w:p>
            <w:pPr>
              <w:pStyle w:val="9"/>
              <w:spacing w:before="124"/>
              <w:ind w:left="251"/>
              <w:rPr>
                <w:del w:id="3569" w:author="碧海蓝天" w:date="2021-08-21T16:38:04Z"/>
                <w:rFonts w:hint="eastAsia" w:ascii="仿宋_GB2312" w:eastAsia="仿宋_GB2312"/>
                <w:b/>
                <w:sz w:val="24"/>
              </w:rPr>
            </w:pPr>
            <w:del w:id="3570" w:author="碧海蓝天" w:date="2021-08-21T16:38:04Z">
              <w:r>
                <w:rPr>
                  <w:rFonts w:hint="eastAsia" w:ascii="仿宋_GB2312" w:eastAsia="仿宋_GB2312"/>
                  <w:b/>
                  <w:sz w:val="24"/>
                </w:rPr>
                <w:delText>档 号</w:delText>
              </w:r>
            </w:del>
          </w:p>
        </w:tc>
        <w:tc>
          <w:tcPr>
            <w:tcW w:w="1227" w:type="dxa"/>
          </w:tcPr>
          <w:p>
            <w:pPr>
              <w:pStyle w:val="9"/>
              <w:spacing w:before="124"/>
              <w:ind w:left="311"/>
              <w:rPr>
                <w:del w:id="3571" w:author="碧海蓝天" w:date="2021-08-21T16:38:04Z"/>
                <w:rFonts w:hint="eastAsia" w:ascii="仿宋_GB2312" w:eastAsia="仿宋_GB2312"/>
                <w:b/>
                <w:sz w:val="24"/>
              </w:rPr>
            </w:pPr>
            <w:del w:id="3572" w:author="碧海蓝天" w:date="2021-08-21T16:38:04Z">
              <w:r>
                <w:rPr>
                  <w:rFonts w:hint="eastAsia" w:ascii="仿宋_GB2312" w:eastAsia="仿宋_GB2312"/>
                  <w:b/>
                  <w:sz w:val="24"/>
                </w:rPr>
                <w:delText>时 长</w:delText>
              </w:r>
            </w:del>
          </w:p>
        </w:tc>
        <w:tc>
          <w:tcPr>
            <w:tcW w:w="2936" w:type="dxa"/>
          </w:tcPr>
          <w:p>
            <w:pPr>
              <w:pStyle w:val="9"/>
              <w:tabs>
                <w:tab w:val="left" w:pos="1767"/>
              </w:tabs>
              <w:spacing w:before="124"/>
              <w:ind w:left="923"/>
              <w:rPr>
                <w:del w:id="3573" w:author="碧海蓝天" w:date="2021-08-21T16:38:04Z"/>
                <w:rFonts w:hint="eastAsia" w:ascii="仿宋_GB2312" w:eastAsia="仿宋_GB2312"/>
                <w:b/>
                <w:sz w:val="24"/>
              </w:rPr>
            </w:pPr>
            <w:del w:id="3574" w:author="碧海蓝天" w:date="2021-08-21T16:38:04Z">
              <w:r>
                <w:rPr>
                  <w:rFonts w:hint="eastAsia" w:ascii="仿宋_GB2312" w:eastAsia="仿宋_GB2312"/>
                  <w:b/>
                  <w:sz w:val="24"/>
                </w:rPr>
                <w:delText>题</w:delText>
              </w:r>
            </w:del>
            <w:del w:id="3575" w:author="碧海蓝天" w:date="2021-08-21T16:38:04Z">
              <w:r>
                <w:rPr>
                  <w:rFonts w:hint="eastAsia" w:ascii="仿宋_GB2312" w:eastAsia="仿宋_GB2312"/>
                  <w:b/>
                  <w:sz w:val="24"/>
                </w:rPr>
                <w:tab/>
              </w:r>
            </w:del>
            <w:del w:id="3576" w:author="碧海蓝天" w:date="2021-08-21T16:38:04Z">
              <w:r>
                <w:rPr>
                  <w:rFonts w:hint="eastAsia" w:ascii="仿宋_GB2312" w:eastAsia="仿宋_GB2312"/>
                  <w:b/>
                  <w:sz w:val="24"/>
                </w:rPr>
                <w:delText>名</w:delText>
              </w:r>
            </w:del>
          </w:p>
        </w:tc>
        <w:tc>
          <w:tcPr>
            <w:tcW w:w="1455" w:type="dxa"/>
            <w:tcBorders>
              <w:right w:val="single" w:color="000000" w:sz="6" w:space="0"/>
            </w:tcBorders>
          </w:tcPr>
          <w:p>
            <w:pPr>
              <w:pStyle w:val="9"/>
              <w:spacing w:before="124"/>
              <w:ind w:left="243"/>
              <w:rPr>
                <w:del w:id="3577" w:author="碧海蓝天" w:date="2021-08-21T16:38:04Z"/>
                <w:rFonts w:hint="eastAsia" w:ascii="仿宋_GB2312" w:eastAsia="仿宋_GB2312"/>
                <w:b/>
                <w:sz w:val="24"/>
              </w:rPr>
            </w:pPr>
            <w:del w:id="3578" w:author="碧海蓝天" w:date="2021-08-21T16:38:04Z">
              <w:r>
                <w:rPr>
                  <w:rFonts w:hint="eastAsia" w:ascii="仿宋_GB2312" w:eastAsia="仿宋_GB2312"/>
                  <w:b/>
                  <w:sz w:val="24"/>
                </w:rPr>
                <w:delText>拍摄时间</w:delText>
              </w:r>
            </w:del>
          </w:p>
        </w:tc>
        <w:tc>
          <w:tcPr>
            <w:tcW w:w="1030" w:type="dxa"/>
            <w:tcBorders>
              <w:left w:val="single" w:color="000000" w:sz="6" w:space="0"/>
            </w:tcBorders>
          </w:tcPr>
          <w:p>
            <w:pPr>
              <w:pStyle w:val="9"/>
              <w:spacing w:before="124"/>
              <w:ind w:left="147"/>
              <w:rPr>
                <w:del w:id="3579" w:author="碧海蓝天" w:date="2021-08-21T16:38:04Z"/>
                <w:rFonts w:hint="eastAsia" w:ascii="仿宋_GB2312" w:eastAsia="仿宋_GB2312"/>
                <w:b/>
                <w:sz w:val="24"/>
              </w:rPr>
            </w:pPr>
            <w:del w:id="3580" w:author="碧海蓝天" w:date="2021-08-21T16:38:04Z">
              <w:r>
                <w:rPr>
                  <w:rFonts w:hint="eastAsia" w:ascii="仿宋_GB2312" w:eastAsia="仿宋_GB2312"/>
                  <w:b/>
                  <w:sz w:val="24"/>
                </w:rPr>
                <w:delText>母片号</w:delText>
              </w:r>
            </w:del>
          </w:p>
        </w:tc>
        <w:tc>
          <w:tcPr>
            <w:tcW w:w="1063" w:type="dxa"/>
          </w:tcPr>
          <w:p>
            <w:pPr>
              <w:pStyle w:val="9"/>
              <w:spacing w:before="124"/>
              <w:ind w:left="286"/>
              <w:rPr>
                <w:del w:id="3581" w:author="碧海蓝天" w:date="2021-08-21T16:38:04Z"/>
                <w:rFonts w:hint="eastAsia" w:ascii="仿宋_GB2312" w:eastAsia="仿宋_GB2312"/>
                <w:b/>
                <w:sz w:val="24"/>
              </w:rPr>
            </w:pPr>
            <w:del w:id="3582" w:author="碧海蓝天" w:date="2021-08-21T16:38:04Z">
              <w:r>
                <w:rPr>
                  <w:rFonts w:hint="eastAsia" w:ascii="仿宋_GB2312" w:eastAsia="仿宋_GB2312"/>
                  <w:b/>
                  <w:sz w:val="24"/>
                </w:rPr>
                <w:delText>备注</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56" w:hRule="atLeast"/>
          <w:del w:id="3583" w:author="碧海蓝天" w:date="2021-08-21T16:38:04Z"/>
        </w:trPr>
        <w:tc>
          <w:tcPr>
            <w:tcW w:w="749" w:type="dxa"/>
          </w:tcPr>
          <w:p>
            <w:pPr>
              <w:pStyle w:val="9"/>
              <w:rPr>
                <w:del w:id="3584" w:author="碧海蓝天" w:date="2021-08-21T16:38:04Z"/>
                <w:rFonts w:ascii="Times New Roman"/>
                <w:sz w:val="24"/>
              </w:rPr>
            </w:pPr>
          </w:p>
        </w:tc>
        <w:tc>
          <w:tcPr>
            <w:tcW w:w="1114" w:type="dxa"/>
          </w:tcPr>
          <w:p>
            <w:pPr>
              <w:pStyle w:val="9"/>
              <w:rPr>
                <w:del w:id="3585" w:author="碧海蓝天" w:date="2021-08-21T16:38:04Z"/>
                <w:rFonts w:ascii="Times New Roman"/>
                <w:sz w:val="24"/>
              </w:rPr>
            </w:pPr>
          </w:p>
        </w:tc>
        <w:tc>
          <w:tcPr>
            <w:tcW w:w="1227" w:type="dxa"/>
          </w:tcPr>
          <w:p>
            <w:pPr>
              <w:pStyle w:val="9"/>
              <w:rPr>
                <w:del w:id="3586" w:author="碧海蓝天" w:date="2021-08-21T16:38:04Z"/>
                <w:rFonts w:ascii="Times New Roman"/>
                <w:sz w:val="24"/>
              </w:rPr>
            </w:pPr>
          </w:p>
        </w:tc>
        <w:tc>
          <w:tcPr>
            <w:tcW w:w="2936" w:type="dxa"/>
          </w:tcPr>
          <w:p>
            <w:pPr>
              <w:pStyle w:val="9"/>
              <w:rPr>
                <w:del w:id="3587" w:author="碧海蓝天" w:date="2021-08-21T16:38:04Z"/>
                <w:rFonts w:ascii="Times New Roman"/>
                <w:sz w:val="24"/>
              </w:rPr>
            </w:pPr>
          </w:p>
        </w:tc>
        <w:tc>
          <w:tcPr>
            <w:tcW w:w="1455" w:type="dxa"/>
            <w:tcBorders>
              <w:right w:val="single" w:color="000000" w:sz="6" w:space="0"/>
            </w:tcBorders>
          </w:tcPr>
          <w:p>
            <w:pPr>
              <w:pStyle w:val="9"/>
              <w:rPr>
                <w:del w:id="3588" w:author="碧海蓝天" w:date="2021-08-21T16:38:04Z"/>
                <w:rFonts w:ascii="Times New Roman"/>
                <w:sz w:val="24"/>
              </w:rPr>
            </w:pPr>
          </w:p>
        </w:tc>
        <w:tc>
          <w:tcPr>
            <w:tcW w:w="1030" w:type="dxa"/>
            <w:tcBorders>
              <w:left w:val="single" w:color="000000" w:sz="6" w:space="0"/>
            </w:tcBorders>
          </w:tcPr>
          <w:p>
            <w:pPr>
              <w:pStyle w:val="9"/>
              <w:rPr>
                <w:del w:id="3589" w:author="碧海蓝天" w:date="2021-08-21T16:38:04Z"/>
                <w:rFonts w:ascii="Times New Roman"/>
                <w:sz w:val="24"/>
              </w:rPr>
            </w:pPr>
          </w:p>
        </w:tc>
        <w:tc>
          <w:tcPr>
            <w:tcW w:w="1063" w:type="dxa"/>
          </w:tcPr>
          <w:p>
            <w:pPr>
              <w:pStyle w:val="9"/>
              <w:rPr>
                <w:del w:id="3590" w:author="碧海蓝天" w:date="2021-08-21T16:38:04Z"/>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58" w:hRule="atLeast"/>
          <w:del w:id="3591" w:author="碧海蓝天" w:date="2021-08-21T16:38:04Z"/>
        </w:trPr>
        <w:tc>
          <w:tcPr>
            <w:tcW w:w="749" w:type="dxa"/>
          </w:tcPr>
          <w:p>
            <w:pPr>
              <w:pStyle w:val="9"/>
              <w:rPr>
                <w:del w:id="3592" w:author="碧海蓝天" w:date="2021-08-21T16:38:04Z"/>
                <w:rFonts w:ascii="Times New Roman"/>
                <w:sz w:val="24"/>
              </w:rPr>
            </w:pPr>
          </w:p>
        </w:tc>
        <w:tc>
          <w:tcPr>
            <w:tcW w:w="1114" w:type="dxa"/>
          </w:tcPr>
          <w:p>
            <w:pPr>
              <w:pStyle w:val="9"/>
              <w:rPr>
                <w:del w:id="3593" w:author="碧海蓝天" w:date="2021-08-21T16:38:04Z"/>
                <w:rFonts w:ascii="Times New Roman"/>
                <w:sz w:val="24"/>
              </w:rPr>
            </w:pPr>
          </w:p>
        </w:tc>
        <w:tc>
          <w:tcPr>
            <w:tcW w:w="1227" w:type="dxa"/>
          </w:tcPr>
          <w:p>
            <w:pPr>
              <w:pStyle w:val="9"/>
              <w:rPr>
                <w:del w:id="3594" w:author="碧海蓝天" w:date="2021-08-21T16:38:04Z"/>
                <w:rFonts w:ascii="Times New Roman"/>
                <w:sz w:val="24"/>
              </w:rPr>
            </w:pPr>
          </w:p>
        </w:tc>
        <w:tc>
          <w:tcPr>
            <w:tcW w:w="2936" w:type="dxa"/>
          </w:tcPr>
          <w:p>
            <w:pPr>
              <w:pStyle w:val="9"/>
              <w:rPr>
                <w:del w:id="3595" w:author="碧海蓝天" w:date="2021-08-21T16:38:04Z"/>
                <w:rFonts w:ascii="Times New Roman"/>
                <w:sz w:val="24"/>
              </w:rPr>
            </w:pPr>
          </w:p>
        </w:tc>
        <w:tc>
          <w:tcPr>
            <w:tcW w:w="1455" w:type="dxa"/>
            <w:tcBorders>
              <w:right w:val="single" w:color="000000" w:sz="6" w:space="0"/>
            </w:tcBorders>
          </w:tcPr>
          <w:p>
            <w:pPr>
              <w:pStyle w:val="9"/>
              <w:rPr>
                <w:del w:id="3596" w:author="碧海蓝天" w:date="2021-08-21T16:38:04Z"/>
                <w:rFonts w:ascii="Times New Roman"/>
                <w:sz w:val="24"/>
              </w:rPr>
            </w:pPr>
          </w:p>
        </w:tc>
        <w:tc>
          <w:tcPr>
            <w:tcW w:w="1030" w:type="dxa"/>
            <w:tcBorders>
              <w:left w:val="single" w:color="000000" w:sz="6" w:space="0"/>
            </w:tcBorders>
          </w:tcPr>
          <w:p>
            <w:pPr>
              <w:pStyle w:val="9"/>
              <w:rPr>
                <w:del w:id="3597" w:author="碧海蓝天" w:date="2021-08-21T16:38:04Z"/>
                <w:rFonts w:ascii="Times New Roman"/>
                <w:sz w:val="24"/>
              </w:rPr>
            </w:pPr>
          </w:p>
        </w:tc>
        <w:tc>
          <w:tcPr>
            <w:tcW w:w="1063" w:type="dxa"/>
          </w:tcPr>
          <w:p>
            <w:pPr>
              <w:pStyle w:val="9"/>
              <w:rPr>
                <w:del w:id="3598" w:author="碧海蓝天" w:date="2021-08-21T16:38:04Z"/>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7" w:hRule="atLeast"/>
          <w:del w:id="3599" w:author="碧海蓝天" w:date="2021-08-21T16:38:04Z"/>
        </w:trPr>
        <w:tc>
          <w:tcPr>
            <w:tcW w:w="749" w:type="dxa"/>
          </w:tcPr>
          <w:p>
            <w:pPr>
              <w:pStyle w:val="9"/>
              <w:rPr>
                <w:del w:id="3600" w:author="碧海蓝天" w:date="2021-08-21T16:38:04Z"/>
                <w:rFonts w:ascii="Times New Roman"/>
                <w:sz w:val="24"/>
              </w:rPr>
            </w:pPr>
          </w:p>
        </w:tc>
        <w:tc>
          <w:tcPr>
            <w:tcW w:w="1114" w:type="dxa"/>
          </w:tcPr>
          <w:p>
            <w:pPr>
              <w:pStyle w:val="9"/>
              <w:rPr>
                <w:del w:id="3601" w:author="碧海蓝天" w:date="2021-08-21T16:38:04Z"/>
                <w:rFonts w:ascii="Times New Roman"/>
                <w:sz w:val="24"/>
              </w:rPr>
            </w:pPr>
          </w:p>
        </w:tc>
        <w:tc>
          <w:tcPr>
            <w:tcW w:w="1227" w:type="dxa"/>
          </w:tcPr>
          <w:p>
            <w:pPr>
              <w:pStyle w:val="9"/>
              <w:rPr>
                <w:del w:id="3602" w:author="碧海蓝天" w:date="2021-08-21T16:38:04Z"/>
                <w:rFonts w:ascii="Times New Roman"/>
                <w:sz w:val="24"/>
              </w:rPr>
            </w:pPr>
          </w:p>
        </w:tc>
        <w:tc>
          <w:tcPr>
            <w:tcW w:w="2936" w:type="dxa"/>
          </w:tcPr>
          <w:p>
            <w:pPr>
              <w:pStyle w:val="9"/>
              <w:rPr>
                <w:del w:id="3603" w:author="碧海蓝天" w:date="2021-08-21T16:38:04Z"/>
                <w:rFonts w:ascii="Times New Roman"/>
                <w:sz w:val="24"/>
              </w:rPr>
            </w:pPr>
          </w:p>
        </w:tc>
        <w:tc>
          <w:tcPr>
            <w:tcW w:w="1455" w:type="dxa"/>
            <w:tcBorders>
              <w:right w:val="single" w:color="000000" w:sz="6" w:space="0"/>
            </w:tcBorders>
          </w:tcPr>
          <w:p>
            <w:pPr>
              <w:pStyle w:val="9"/>
              <w:rPr>
                <w:del w:id="3604" w:author="碧海蓝天" w:date="2021-08-21T16:38:04Z"/>
                <w:rFonts w:ascii="Times New Roman"/>
                <w:sz w:val="24"/>
              </w:rPr>
            </w:pPr>
          </w:p>
        </w:tc>
        <w:tc>
          <w:tcPr>
            <w:tcW w:w="1030" w:type="dxa"/>
            <w:tcBorders>
              <w:left w:val="single" w:color="000000" w:sz="6" w:space="0"/>
            </w:tcBorders>
          </w:tcPr>
          <w:p>
            <w:pPr>
              <w:pStyle w:val="9"/>
              <w:rPr>
                <w:del w:id="3605" w:author="碧海蓝天" w:date="2021-08-21T16:38:04Z"/>
                <w:rFonts w:ascii="Times New Roman"/>
                <w:sz w:val="24"/>
              </w:rPr>
            </w:pPr>
          </w:p>
        </w:tc>
        <w:tc>
          <w:tcPr>
            <w:tcW w:w="1063" w:type="dxa"/>
          </w:tcPr>
          <w:p>
            <w:pPr>
              <w:pStyle w:val="9"/>
              <w:rPr>
                <w:del w:id="3606" w:author="碧海蓝天" w:date="2021-08-21T16:38:04Z"/>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del w:id="3607" w:author="碧海蓝天" w:date="2021-08-21T16:38:04Z"/>
        </w:trPr>
        <w:tc>
          <w:tcPr>
            <w:tcW w:w="749" w:type="dxa"/>
          </w:tcPr>
          <w:p>
            <w:pPr>
              <w:pStyle w:val="9"/>
              <w:rPr>
                <w:del w:id="3608" w:author="碧海蓝天" w:date="2021-08-21T16:38:04Z"/>
                <w:rFonts w:ascii="Times New Roman"/>
                <w:sz w:val="24"/>
              </w:rPr>
            </w:pPr>
          </w:p>
        </w:tc>
        <w:tc>
          <w:tcPr>
            <w:tcW w:w="1114" w:type="dxa"/>
          </w:tcPr>
          <w:p>
            <w:pPr>
              <w:pStyle w:val="9"/>
              <w:rPr>
                <w:del w:id="3609" w:author="碧海蓝天" w:date="2021-08-21T16:38:04Z"/>
                <w:rFonts w:ascii="Times New Roman"/>
                <w:sz w:val="24"/>
              </w:rPr>
            </w:pPr>
          </w:p>
        </w:tc>
        <w:tc>
          <w:tcPr>
            <w:tcW w:w="1227" w:type="dxa"/>
          </w:tcPr>
          <w:p>
            <w:pPr>
              <w:pStyle w:val="9"/>
              <w:rPr>
                <w:del w:id="3610" w:author="碧海蓝天" w:date="2021-08-21T16:38:04Z"/>
                <w:rFonts w:ascii="Times New Roman"/>
                <w:sz w:val="24"/>
              </w:rPr>
            </w:pPr>
          </w:p>
        </w:tc>
        <w:tc>
          <w:tcPr>
            <w:tcW w:w="2936" w:type="dxa"/>
          </w:tcPr>
          <w:p>
            <w:pPr>
              <w:pStyle w:val="9"/>
              <w:rPr>
                <w:del w:id="3611" w:author="碧海蓝天" w:date="2021-08-21T16:38:04Z"/>
                <w:rFonts w:ascii="Times New Roman"/>
                <w:sz w:val="24"/>
              </w:rPr>
            </w:pPr>
          </w:p>
        </w:tc>
        <w:tc>
          <w:tcPr>
            <w:tcW w:w="1455" w:type="dxa"/>
            <w:tcBorders>
              <w:right w:val="single" w:color="000000" w:sz="6" w:space="0"/>
            </w:tcBorders>
          </w:tcPr>
          <w:p>
            <w:pPr>
              <w:pStyle w:val="9"/>
              <w:rPr>
                <w:del w:id="3612" w:author="碧海蓝天" w:date="2021-08-21T16:38:04Z"/>
                <w:rFonts w:ascii="Times New Roman"/>
                <w:sz w:val="24"/>
              </w:rPr>
            </w:pPr>
          </w:p>
        </w:tc>
        <w:tc>
          <w:tcPr>
            <w:tcW w:w="1030" w:type="dxa"/>
            <w:tcBorders>
              <w:left w:val="single" w:color="000000" w:sz="6" w:space="0"/>
            </w:tcBorders>
          </w:tcPr>
          <w:p>
            <w:pPr>
              <w:pStyle w:val="9"/>
              <w:rPr>
                <w:del w:id="3613" w:author="碧海蓝天" w:date="2021-08-21T16:38:04Z"/>
                <w:rFonts w:ascii="Times New Roman"/>
                <w:sz w:val="24"/>
              </w:rPr>
            </w:pPr>
          </w:p>
        </w:tc>
        <w:tc>
          <w:tcPr>
            <w:tcW w:w="1063" w:type="dxa"/>
          </w:tcPr>
          <w:p>
            <w:pPr>
              <w:pStyle w:val="9"/>
              <w:rPr>
                <w:del w:id="3614" w:author="碧海蓝天" w:date="2021-08-21T16:38:04Z"/>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56" w:hRule="atLeast"/>
          <w:del w:id="3615" w:author="碧海蓝天" w:date="2021-08-21T16:38:04Z"/>
        </w:trPr>
        <w:tc>
          <w:tcPr>
            <w:tcW w:w="749" w:type="dxa"/>
          </w:tcPr>
          <w:p>
            <w:pPr>
              <w:pStyle w:val="9"/>
              <w:rPr>
                <w:del w:id="3616" w:author="碧海蓝天" w:date="2021-08-21T16:38:04Z"/>
                <w:rFonts w:ascii="Times New Roman"/>
                <w:sz w:val="24"/>
              </w:rPr>
            </w:pPr>
          </w:p>
        </w:tc>
        <w:tc>
          <w:tcPr>
            <w:tcW w:w="1114" w:type="dxa"/>
          </w:tcPr>
          <w:p>
            <w:pPr>
              <w:pStyle w:val="9"/>
              <w:rPr>
                <w:del w:id="3617" w:author="碧海蓝天" w:date="2021-08-21T16:38:04Z"/>
                <w:rFonts w:ascii="Times New Roman"/>
                <w:sz w:val="24"/>
              </w:rPr>
            </w:pPr>
          </w:p>
        </w:tc>
        <w:tc>
          <w:tcPr>
            <w:tcW w:w="1227" w:type="dxa"/>
          </w:tcPr>
          <w:p>
            <w:pPr>
              <w:pStyle w:val="9"/>
              <w:rPr>
                <w:del w:id="3618" w:author="碧海蓝天" w:date="2021-08-21T16:38:04Z"/>
                <w:rFonts w:ascii="Times New Roman"/>
                <w:sz w:val="24"/>
              </w:rPr>
            </w:pPr>
          </w:p>
        </w:tc>
        <w:tc>
          <w:tcPr>
            <w:tcW w:w="2936" w:type="dxa"/>
          </w:tcPr>
          <w:p>
            <w:pPr>
              <w:pStyle w:val="9"/>
              <w:rPr>
                <w:del w:id="3619" w:author="碧海蓝天" w:date="2021-08-21T16:38:04Z"/>
                <w:rFonts w:ascii="Times New Roman"/>
                <w:sz w:val="24"/>
              </w:rPr>
            </w:pPr>
          </w:p>
        </w:tc>
        <w:tc>
          <w:tcPr>
            <w:tcW w:w="1455" w:type="dxa"/>
            <w:tcBorders>
              <w:right w:val="single" w:color="000000" w:sz="6" w:space="0"/>
            </w:tcBorders>
          </w:tcPr>
          <w:p>
            <w:pPr>
              <w:pStyle w:val="9"/>
              <w:rPr>
                <w:del w:id="3620" w:author="碧海蓝天" w:date="2021-08-21T16:38:04Z"/>
                <w:rFonts w:ascii="Times New Roman"/>
                <w:sz w:val="24"/>
              </w:rPr>
            </w:pPr>
          </w:p>
        </w:tc>
        <w:tc>
          <w:tcPr>
            <w:tcW w:w="1030" w:type="dxa"/>
            <w:tcBorders>
              <w:left w:val="single" w:color="000000" w:sz="6" w:space="0"/>
            </w:tcBorders>
          </w:tcPr>
          <w:p>
            <w:pPr>
              <w:pStyle w:val="9"/>
              <w:rPr>
                <w:del w:id="3621" w:author="碧海蓝天" w:date="2021-08-21T16:38:04Z"/>
                <w:rFonts w:ascii="Times New Roman"/>
                <w:sz w:val="24"/>
              </w:rPr>
            </w:pPr>
          </w:p>
        </w:tc>
        <w:tc>
          <w:tcPr>
            <w:tcW w:w="1063" w:type="dxa"/>
          </w:tcPr>
          <w:p>
            <w:pPr>
              <w:pStyle w:val="9"/>
              <w:rPr>
                <w:del w:id="3622" w:author="碧海蓝天" w:date="2021-08-21T16:38:04Z"/>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58" w:hRule="atLeast"/>
          <w:del w:id="3623" w:author="碧海蓝天" w:date="2021-08-21T16:38:04Z"/>
        </w:trPr>
        <w:tc>
          <w:tcPr>
            <w:tcW w:w="749" w:type="dxa"/>
          </w:tcPr>
          <w:p>
            <w:pPr>
              <w:pStyle w:val="9"/>
              <w:rPr>
                <w:del w:id="3624" w:author="碧海蓝天" w:date="2021-08-21T16:38:04Z"/>
                <w:rFonts w:ascii="Times New Roman"/>
                <w:sz w:val="24"/>
              </w:rPr>
            </w:pPr>
          </w:p>
        </w:tc>
        <w:tc>
          <w:tcPr>
            <w:tcW w:w="1114" w:type="dxa"/>
          </w:tcPr>
          <w:p>
            <w:pPr>
              <w:pStyle w:val="9"/>
              <w:rPr>
                <w:del w:id="3625" w:author="碧海蓝天" w:date="2021-08-21T16:38:04Z"/>
                <w:rFonts w:ascii="Times New Roman"/>
                <w:sz w:val="24"/>
              </w:rPr>
            </w:pPr>
          </w:p>
        </w:tc>
        <w:tc>
          <w:tcPr>
            <w:tcW w:w="1227" w:type="dxa"/>
          </w:tcPr>
          <w:p>
            <w:pPr>
              <w:pStyle w:val="9"/>
              <w:rPr>
                <w:del w:id="3626" w:author="碧海蓝天" w:date="2021-08-21T16:38:04Z"/>
                <w:rFonts w:ascii="Times New Roman"/>
                <w:sz w:val="24"/>
              </w:rPr>
            </w:pPr>
          </w:p>
        </w:tc>
        <w:tc>
          <w:tcPr>
            <w:tcW w:w="2936" w:type="dxa"/>
          </w:tcPr>
          <w:p>
            <w:pPr>
              <w:pStyle w:val="9"/>
              <w:rPr>
                <w:del w:id="3627" w:author="碧海蓝天" w:date="2021-08-21T16:38:04Z"/>
                <w:rFonts w:ascii="Times New Roman"/>
                <w:sz w:val="24"/>
              </w:rPr>
            </w:pPr>
          </w:p>
        </w:tc>
        <w:tc>
          <w:tcPr>
            <w:tcW w:w="1455" w:type="dxa"/>
            <w:tcBorders>
              <w:right w:val="single" w:color="000000" w:sz="6" w:space="0"/>
            </w:tcBorders>
          </w:tcPr>
          <w:p>
            <w:pPr>
              <w:pStyle w:val="9"/>
              <w:rPr>
                <w:del w:id="3628" w:author="碧海蓝天" w:date="2021-08-21T16:38:04Z"/>
                <w:rFonts w:ascii="Times New Roman"/>
                <w:sz w:val="24"/>
              </w:rPr>
            </w:pPr>
          </w:p>
        </w:tc>
        <w:tc>
          <w:tcPr>
            <w:tcW w:w="1030" w:type="dxa"/>
            <w:tcBorders>
              <w:left w:val="single" w:color="000000" w:sz="6" w:space="0"/>
            </w:tcBorders>
          </w:tcPr>
          <w:p>
            <w:pPr>
              <w:pStyle w:val="9"/>
              <w:rPr>
                <w:del w:id="3629" w:author="碧海蓝天" w:date="2021-08-21T16:38:04Z"/>
                <w:rFonts w:ascii="Times New Roman"/>
                <w:sz w:val="24"/>
              </w:rPr>
            </w:pPr>
          </w:p>
        </w:tc>
        <w:tc>
          <w:tcPr>
            <w:tcW w:w="1063" w:type="dxa"/>
          </w:tcPr>
          <w:p>
            <w:pPr>
              <w:pStyle w:val="9"/>
              <w:rPr>
                <w:del w:id="3630" w:author="碧海蓝天" w:date="2021-08-21T16:38:04Z"/>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56" w:hRule="atLeast"/>
          <w:del w:id="3631" w:author="碧海蓝天" w:date="2021-08-21T16:38:04Z"/>
        </w:trPr>
        <w:tc>
          <w:tcPr>
            <w:tcW w:w="749" w:type="dxa"/>
          </w:tcPr>
          <w:p>
            <w:pPr>
              <w:pStyle w:val="9"/>
              <w:rPr>
                <w:del w:id="3632" w:author="碧海蓝天" w:date="2021-08-21T16:38:04Z"/>
                <w:rFonts w:ascii="Times New Roman"/>
                <w:sz w:val="24"/>
              </w:rPr>
            </w:pPr>
          </w:p>
        </w:tc>
        <w:tc>
          <w:tcPr>
            <w:tcW w:w="1114" w:type="dxa"/>
          </w:tcPr>
          <w:p>
            <w:pPr>
              <w:pStyle w:val="9"/>
              <w:rPr>
                <w:del w:id="3633" w:author="碧海蓝天" w:date="2021-08-21T16:38:04Z"/>
                <w:rFonts w:ascii="Times New Roman"/>
                <w:sz w:val="24"/>
              </w:rPr>
            </w:pPr>
          </w:p>
        </w:tc>
        <w:tc>
          <w:tcPr>
            <w:tcW w:w="1227" w:type="dxa"/>
          </w:tcPr>
          <w:p>
            <w:pPr>
              <w:pStyle w:val="9"/>
              <w:rPr>
                <w:del w:id="3634" w:author="碧海蓝天" w:date="2021-08-21T16:38:04Z"/>
                <w:rFonts w:ascii="Times New Roman"/>
                <w:sz w:val="24"/>
              </w:rPr>
            </w:pPr>
          </w:p>
        </w:tc>
        <w:tc>
          <w:tcPr>
            <w:tcW w:w="2936" w:type="dxa"/>
          </w:tcPr>
          <w:p>
            <w:pPr>
              <w:pStyle w:val="9"/>
              <w:rPr>
                <w:del w:id="3635" w:author="碧海蓝天" w:date="2021-08-21T16:38:04Z"/>
                <w:rFonts w:ascii="Times New Roman"/>
                <w:sz w:val="24"/>
              </w:rPr>
            </w:pPr>
          </w:p>
        </w:tc>
        <w:tc>
          <w:tcPr>
            <w:tcW w:w="1455" w:type="dxa"/>
            <w:tcBorders>
              <w:right w:val="single" w:color="000000" w:sz="6" w:space="0"/>
            </w:tcBorders>
          </w:tcPr>
          <w:p>
            <w:pPr>
              <w:pStyle w:val="9"/>
              <w:rPr>
                <w:del w:id="3636" w:author="碧海蓝天" w:date="2021-08-21T16:38:04Z"/>
                <w:rFonts w:ascii="Times New Roman"/>
                <w:sz w:val="24"/>
              </w:rPr>
            </w:pPr>
          </w:p>
        </w:tc>
        <w:tc>
          <w:tcPr>
            <w:tcW w:w="1030" w:type="dxa"/>
            <w:tcBorders>
              <w:left w:val="single" w:color="000000" w:sz="6" w:space="0"/>
            </w:tcBorders>
          </w:tcPr>
          <w:p>
            <w:pPr>
              <w:pStyle w:val="9"/>
              <w:rPr>
                <w:del w:id="3637" w:author="碧海蓝天" w:date="2021-08-21T16:38:04Z"/>
                <w:rFonts w:ascii="Times New Roman"/>
                <w:sz w:val="24"/>
              </w:rPr>
            </w:pPr>
          </w:p>
        </w:tc>
        <w:tc>
          <w:tcPr>
            <w:tcW w:w="1063" w:type="dxa"/>
          </w:tcPr>
          <w:p>
            <w:pPr>
              <w:pStyle w:val="9"/>
              <w:rPr>
                <w:del w:id="3638" w:author="碧海蓝天" w:date="2021-08-21T16:38:04Z"/>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56" w:hRule="atLeast"/>
          <w:del w:id="3639" w:author="碧海蓝天" w:date="2021-08-21T16:38:04Z"/>
        </w:trPr>
        <w:tc>
          <w:tcPr>
            <w:tcW w:w="749" w:type="dxa"/>
          </w:tcPr>
          <w:p>
            <w:pPr>
              <w:pStyle w:val="9"/>
              <w:rPr>
                <w:del w:id="3640" w:author="碧海蓝天" w:date="2021-08-21T16:38:04Z"/>
                <w:rFonts w:ascii="Times New Roman"/>
                <w:sz w:val="24"/>
              </w:rPr>
            </w:pPr>
          </w:p>
        </w:tc>
        <w:tc>
          <w:tcPr>
            <w:tcW w:w="1114" w:type="dxa"/>
          </w:tcPr>
          <w:p>
            <w:pPr>
              <w:pStyle w:val="9"/>
              <w:rPr>
                <w:del w:id="3641" w:author="碧海蓝天" w:date="2021-08-21T16:38:04Z"/>
                <w:rFonts w:ascii="Times New Roman"/>
                <w:sz w:val="24"/>
              </w:rPr>
            </w:pPr>
          </w:p>
        </w:tc>
        <w:tc>
          <w:tcPr>
            <w:tcW w:w="1227" w:type="dxa"/>
          </w:tcPr>
          <w:p>
            <w:pPr>
              <w:pStyle w:val="9"/>
              <w:rPr>
                <w:del w:id="3642" w:author="碧海蓝天" w:date="2021-08-21T16:38:04Z"/>
                <w:rFonts w:ascii="Times New Roman"/>
                <w:sz w:val="24"/>
              </w:rPr>
            </w:pPr>
          </w:p>
        </w:tc>
        <w:tc>
          <w:tcPr>
            <w:tcW w:w="2936" w:type="dxa"/>
          </w:tcPr>
          <w:p>
            <w:pPr>
              <w:pStyle w:val="9"/>
              <w:rPr>
                <w:del w:id="3643" w:author="碧海蓝天" w:date="2021-08-21T16:38:04Z"/>
                <w:rFonts w:ascii="Times New Roman"/>
                <w:sz w:val="24"/>
              </w:rPr>
            </w:pPr>
          </w:p>
        </w:tc>
        <w:tc>
          <w:tcPr>
            <w:tcW w:w="1455" w:type="dxa"/>
            <w:tcBorders>
              <w:right w:val="single" w:color="000000" w:sz="6" w:space="0"/>
            </w:tcBorders>
          </w:tcPr>
          <w:p>
            <w:pPr>
              <w:pStyle w:val="9"/>
              <w:rPr>
                <w:del w:id="3644" w:author="碧海蓝天" w:date="2021-08-21T16:38:04Z"/>
                <w:rFonts w:ascii="Times New Roman"/>
                <w:sz w:val="24"/>
              </w:rPr>
            </w:pPr>
          </w:p>
        </w:tc>
        <w:tc>
          <w:tcPr>
            <w:tcW w:w="1030" w:type="dxa"/>
            <w:tcBorders>
              <w:left w:val="single" w:color="000000" w:sz="6" w:space="0"/>
            </w:tcBorders>
          </w:tcPr>
          <w:p>
            <w:pPr>
              <w:pStyle w:val="9"/>
              <w:rPr>
                <w:del w:id="3645" w:author="碧海蓝天" w:date="2021-08-21T16:38:04Z"/>
                <w:rFonts w:ascii="Times New Roman"/>
                <w:sz w:val="24"/>
              </w:rPr>
            </w:pPr>
          </w:p>
        </w:tc>
        <w:tc>
          <w:tcPr>
            <w:tcW w:w="1063" w:type="dxa"/>
          </w:tcPr>
          <w:p>
            <w:pPr>
              <w:pStyle w:val="9"/>
              <w:rPr>
                <w:del w:id="3646" w:author="碧海蓝天" w:date="2021-08-21T16:38:04Z"/>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del w:id="3647" w:author="碧海蓝天" w:date="2021-08-21T16:38:04Z"/>
        </w:trPr>
        <w:tc>
          <w:tcPr>
            <w:tcW w:w="749" w:type="dxa"/>
          </w:tcPr>
          <w:p>
            <w:pPr>
              <w:pStyle w:val="9"/>
              <w:rPr>
                <w:del w:id="3648" w:author="碧海蓝天" w:date="2021-08-21T16:38:04Z"/>
                <w:rFonts w:ascii="Times New Roman"/>
                <w:sz w:val="24"/>
              </w:rPr>
            </w:pPr>
          </w:p>
        </w:tc>
        <w:tc>
          <w:tcPr>
            <w:tcW w:w="1114" w:type="dxa"/>
          </w:tcPr>
          <w:p>
            <w:pPr>
              <w:pStyle w:val="9"/>
              <w:rPr>
                <w:del w:id="3649" w:author="碧海蓝天" w:date="2021-08-21T16:38:04Z"/>
                <w:rFonts w:ascii="Times New Roman"/>
                <w:sz w:val="24"/>
              </w:rPr>
            </w:pPr>
          </w:p>
        </w:tc>
        <w:tc>
          <w:tcPr>
            <w:tcW w:w="1227" w:type="dxa"/>
          </w:tcPr>
          <w:p>
            <w:pPr>
              <w:pStyle w:val="9"/>
              <w:rPr>
                <w:del w:id="3650" w:author="碧海蓝天" w:date="2021-08-21T16:38:04Z"/>
                <w:rFonts w:ascii="Times New Roman"/>
                <w:sz w:val="24"/>
              </w:rPr>
            </w:pPr>
          </w:p>
        </w:tc>
        <w:tc>
          <w:tcPr>
            <w:tcW w:w="2936" w:type="dxa"/>
          </w:tcPr>
          <w:p>
            <w:pPr>
              <w:pStyle w:val="9"/>
              <w:rPr>
                <w:del w:id="3651" w:author="碧海蓝天" w:date="2021-08-21T16:38:04Z"/>
                <w:rFonts w:ascii="Times New Roman"/>
                <w:sz w:val="24"/>
              </w:rPr>
            </w:pPr>
          </w:p>
        </w:tc>
        <w:tc>
          <w:tcPr>
            <w:tcW w:w="1455" w:type="dxa"/>
            <w:tcBorders>
              <w:right w:val="single" w:color="000000" w:sz="6" w:space="0"/>
            </w:tcBorders>
          </w:tcPr>
          <w:p>
            <w:pPr>
              <w:pStyle w:val="9"/>
              <w:rPr>
                <w:del w:id="3652" w:author="碧海蓝天" w:date="2021-08-21T16:38:04Z"/>
                <w:rFonts w:ascii="Times New Roman"/>
                <w:sz w:val="24"/>
              </w:rPr>
            </w:pPr>
          </w:p>
        </w:tc>
        <w:tc>
          <w:tcPr>
            <w:tcW w:w="1030" w:type="dxa"/>
            <w:tcBorders>
              <w:left w:val="single" w:color="000000" w:sz="6" w:space="0"/>
            </w:tcBorders>
          </w:tcPr>
          <w:p>
            <w:pPr>
              <w:pStyle w:val="9"/>
              <w:rPr>
                <w:del w:id="3653" w:author="碧海蓝天" w:date="2021-08-21T16:38:04Z"/>
                <w:rFonts w:ascii="Times New Roman"/>
                <w:sz w:val="24"/>
              </w:rPr>
            </w:pPr>
          </w:p>
        </w:tc>
        <w:tc>
          <w:tcPr>
            <w:tcW w:w="1063" w:type="dxa"/>
          </w:tcPr>
          <w:p>
            <w:pPr>
              <w:pStyle w:val="9"/>
              <w:rPr>
                <w:del w:id="3654" w:author="碧海蓝天" w:date="2021-08-21T16:38:04Z"/>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58" w:hRule="atLeast"/>
          <w:del w:id="3655" w:author="碧海蓝天" w:date="2021-08-21T16:38:04Z"/>
        </w:trPr>
        <w:tc>
          <w:tcPr>
            <w:tcW w:w="749" w:type="dxa"/>
          </w:tcPr>
          <w:p>
            <w:pPr>
              <w:pStyle w:val="9"/>
              <w:rPr>
                <w:del w:id="3656" w:author="碧海蓝天" w:date="2021-08-21T16:38:04Z"/>
                <w:rFonts w:ascii="Times New Roman"/>
                <w:sz w:val="24"/>
              </w:rPr>
            </w:pPr>
          </w:p>
        </w:tc>
        <w:tc>
          <w:tcPr>
            <w:tcW w:w="1114" w:type="dxa"/>
          </w:tcPr>
          <w:p>
            <w:pPr>
              <w:pStyle w:val="9"/>
              <w:rPr>
                <w:del w:id="3657" w:author="碧海蓝天" w:date="2021-08-21T16:38:04Z"/>
                <w:rFonts w:ascii="Times New Roman"/>
                <w:sz w:val="24"/>
              </w:rPr>
            </w:pPr>
          </w:p>
        </w:tc>
        <w:tc>
          <w:tcPr>
            <w:tcW w:w="1227" w:type="dxa"/>
          </w:tcPr>
          <w:p>
            <w:pPr>
              <w:pStyle w:val="9"/>
              <w:rPr>
                <w:del w:id="3658" w:author="碧海蓝天" w:date="2021-08-21T16:38:04Z"/>
                <w:rFonts w:ascii="Times New Roman"/>
                <w:sz w:val="24"/>
              </w:rPr>
            </w:pPr>
          </w:p>
        </w:tc>
        <w:tc>
          <w:tcPr>
            <w:tcW w:w="2936" w:type="dxa"/>
          </w:tcPr>
          <w:p>
            <w:pPr>
              <w:pStyle w:val="9"/>
              <w:rPr>
                <w:del w:id="3659" w:author="碧海蓝天" w:date="2021-08-21T16:38:04Z"/>
                <w:rFonts w:ascii="Times New Roman"/>
                <w:sz w:val="24"/>
              </w:rPr>
            </w:pPr>
          </w:p>
        </w:tc>
        <w:tc>
          <w:tcPr>
            <w:tcW w:w="1455" w:type="dxa"/>
            <w:tcBorders>
              <w:right w:val="single" w:color="000000" w:sz="6" w:space="0"/>
            </w:tcBorders>
          </w:tcPr>
          <w:p>
            <w:pPr>
              <w:pStyle w:val="9"/>
              <w:rPr>
                <w:del w:id="3660" w:author="碧海蓝天" w:date="2021-08-21T16:38:04Z"/>
                <w:rFonts w:ascii="Times New Roman"/>
                <w:sz w:val="24"/>
              </w:rPr>
            </w:pPr>
          </w:p>
        </w:tc>
        <w:tc>
          <w:tcPr>
            <w:tcW w:w="1030" w:type="dxa"/>
            <w:tcBorders>
              <w:left w:val="single" w:color="000000" w:sz="6" w:space="0"/>
            </w:tcBorders>
          </w:tcPr>
          <w:p>
            <w:pPr>
              <w:pStyle w:val="9"/>
              <w:rPr>
                <w:del w:id="3661" w:author="碧海蓝天" w:date="2021-08-21T16:38:04Z"/>
                <w:rFonts w:ascii="Times New Roman"/>
                <w:sz w:val="24"/>
              </w:rPr>
            </w:pPr>
          </w:p>
        </w:tc>
        <w:tc>
          <w:tcPr>
            <w:tcW w:w="1063" w:type="dxa"/>
          </w:tcPr>
          <w:p>
            <w:pPr>
              <w:pStyle w:val="9"/>
              <w:rPr>
                <w:del w:id="3662" w:author="碧海蓝天" w:date="2021-08-21T16:38:04Z"/>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56" w:hRule="atLeast"/>
          <w:del w:id="3663" w:author="碧海蓝天" w:date="2021-08-21T16:38:04Z"/>
        </w:trPr>
        <w:tc>
          <w:tcPr>
            <w:tcW w:w="749" w:type="dxa"/>
          </w:tcPr>
          <w:p>
            <w:pPr>
              <w:pStyle w:val="9"/>
              <w:rPr>
                <w:del w:id="3664" w:author="碧海蓝天" w:date="2021-08-21T16:38:04Z"/>
                <w:rFonts w:ascii="Times New Roman"/>
                <w:sz w:val="24"/>
              </w:rPr>
            </w:pPr>
          </w:p>
        </w:tc>
        <w:tc>
          <w:tcPr>
            <w:tcW w:w="1114" w:type="dxa"/>
          </w:tcPr>
          <w:p>
            <w:pPr>
              <w:pStyle w:val="9"/>
              <w:rPr>
                <w:del w:id="3665" w:author="碧海蓝天" w:date="2021-08-21T16:38:04Z"/>
                <w:rFonts w:ascii="Times New Roman"/>
                <w:sz w:val="24"/>
              </w:rPr>
            </w:pPr>
          </w:p>
        </w:tc>
        <w:tc>
          <w:tcPr>
            <w:tcW w:w="1227" w:type="dxa"/>
          </w:tcPr>
          <w:p>
            <w:pPr>
              <w:pStyle w:val="9"/>
              <w:rPr>
                <w:del w:id="3666" w:author="碧海蓝天" w:date="2021-08-21T16:38:04Z"/>
                <w:rFonts w:ascii="Times New Roman"/>
                <w:sz w:val="24"/>
              </w:rPr>
            </w:pPr>
          </w:p>
        </w:tc>
        <w:tc>
          <w:tcPr>
            <w:tcW w:w="2936" w:type="dxa"/>
          </w:tcPr>
          <w:p>
            <w:pPr>
              <w:pStyle w:val="9"/>
              <w:rPr>
                <w:del w:id="3667" w:author="碧海蓝天" w:date="2021-08-21T16:38:04Z"/>
                <w:rFonts w:ascii="Times New Roman"/>
                <w:sz w:val="24"/>
              </w:rPr>
            </w:pPr>
          </w:p>
        </w:tc>
        <w:tc>
          <w:tcPr>
            <w:tcW w:w="1455" w:type="dxa"/>
            <w:tcBorders>
              <w:right w:val="single" w:color="000000" w:sz="6" w:space="0"/>
            </w:tcBorders>
          </w:tcPr>
          <w:p>
            <w:pPr>
              <w:pStyle w:val="9"/>
              <w:rPr>
                <w:del w:id="3668" w:author="碧海蓝天" w:date="2021-08-21T16:38:04Z"/>
                <w:rFonts w:ascii="Times New Roman"/>
                <w:sz w:val="24"/>
              </w:rPr>
            </w:pPr>
          </w:p>
        </w:tc>
        <w:tc>
          <w:tcPr>
            <w:tcW w:w="1030" w:type="dxa"/>
            <w:tcBorders>
              <w:left w:val="single" w:color="000000" w:sz="6" w:space="0"/>
            </w:tcBorders>
          </w:tcPr>
          <w:p>
            <w:pPr>
              <w:pStyle w:val="9"/>
              <w:rPr>
                <w:del w:id="3669" w:author="碧海蓝天" w:date="2021-08-21T16:38:04Z"/>
                <w:rFonts w:ascii="Times New Roman"/>
                <w:sz w:val="24"/>
              </w:rPr>
            </w:pPr>
          </w:p>
        </w:tc>
        <w:tc>
          <w:tcPr>
            <w:tcW w:w="1063" w:type="dxa"/>
          </w:tcPr>
          <w:p>
            <w:pPr>
              <w:pStyle w:val="9"/>
              <w:rPr>
                <w:del w:id="3670" w:author="碧海蓝天" w:date="2021-08-21T16:38:04Z"/>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56" w:hRule="atLeast"/>
          <w:del w:id="3671" w:author="碧海蓝天" w:date="2021-08-21T16:38:04Z"/>
        </w:trPr>
        <w:tc>
          <w:tcPr>
            <w:tcW w:w="749" w:type="dxa"/>
          </w:tcPr>
          <w:p>
            <w:pPr>
              <w:pStyle w:val="9"/>
              <w:rPr>
                <w:del w:id="3672" w:author="碧海蓝天" w:date="2021-08-21T16:38:04Z"/>
                <w:rFonts w:ascii="Times New Roman"/>
                <w:sz w:val="24"/>
              </w:rPr>
            </w:pPr>
          </w:p>
        </w:tc>
        <w:tc>
          <w:tcPr>
            <w:tcW w:w="1114" w:type="dxa"/>
          </w:tcPr>
          <w:p>
            <w:pPr>
              <w:pStyle w:val="9"/>
              <w:rPr>
                <w:del w:id="3673" w:author="碧海蓝天" w:date="2021-08-21T16:38:04Z"/>
                <w:rFonts w:ascii="Times New Roman"/>
                <w:sz w:val="24"/>
              </w:rPr>
            </w:pPr>
          </w:p>
        </w:tc>
        <w:tc>
          <w:tcPr>
            <w:tcW w:w="1227" w:type="dxa"/>
          </w:tcPr>
          <w:p>
            <w:pPr>
              <w:pStyle w:val="9"/>
              <w:rPr>
                <w:del w:id="3674" w:author="碧海蓝天" w:date="2021-08-21T16:38:04Z"/>
                <w:rFonts w:ascii="Times New Roman"/>
                <w:sz w:val="24"/>
              </w:rPr>
            </w:pPr>
          </w:p>
        </w:tc>
        <w:tc>
          <w:tcPr>
            <w:tcW w:w="2936" w:type="dxa"/>
          </w:tcPr>
          <w:p>
            <w:pPr>
              <w:pStyle w:val="9"/>
              <w:rPr>
                <w:del w:id="3675" w:author="碧海蓝天" w:date="2021-08-21T16:38:04Z"/>
                <w:rFonts w:ascii="Times New Roman"/>
                <w:sz w:val="24"/>
              </w:rPr>
            </w:pPr>
          </w:p>
        </w:tc>
        <w:tc>
          <w:tcPr>
            <w:tcW w:w="1455" w:type="dxa"/>
            <w:tcBorders>
              <w:right w:val="single" w:color="000000" w:sz="6" w:space="0"/>
            </w:tcBorders>
          </w:tcPr>
          <w:p>
            <w:pPr>
              <w:pStyle w:val="9"/>
              <w:rPr>
                <w:del w:id="3676" w:author="碧海蓝天" w:date="2021-08-21T16:38:04Z"/>
                <w:rFonts w:ascii="Times New Roman"/>
                <w:sz w:val="24"/>
              </w:rPr>
            </w:pPr>
          </w:p>
        </w:tc>
        <w:tc>
          <w:tcPr>
            <w:tcW w:w="1030" w:type="dxa"/>
            <w:tcBorders>
              <w:left w:val="single" w:color="000000" w:sz="6" w:space="0"/>
            </w:tcBorders>
          </w:tcPr>
          <w:p>
            <w:pPr>
              <w:pStyle w:val="9"/>
              <w:rPr>
                <w:del w:id="3677" w:author="碧海蓝天" w:date="2021-08-21T16:38:04Z"/>
                <w:rFonts w:ascii="Times New Roman"/>
                <w:sz w:val="24"/>
              </w:rPr>
            </w:pPr>
          </w:p>
        </w:tc>
        <w:tc>
          <w:tcPr>
            <w:tcW w:w="1063" w:type="dxa"/>
          </w:tcPr>
          <w:p>
            <w:pPr>
              <w:pStyle w:val="9"/>
              <w:rPr>
                <w:del w:id="3678" w:author="碧海蓝天" w:date="2021-08-21T16:38:04Z"/>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56" w:hRule="atLeast"/>
          <w:del w:id="3679" w:author="碧海蓝天" w:date="2021-08-21T16:38:04Z"/>
        </w:trPr>
        <w:tc>
          <w:tcPr>
            <w:tcW w:w="749" w:type="dxa"/>
          </w:tcPr>
          <w:p>
            <w:pPr>
              <w:pStyle w:val="9"/>
              <w:rPr>
                <w:del w:id="3680" w:author="碧海蓝天" w:date="2021-08-21T16:38:04Z"/>
                <w:rFonts w:ascii="Times New Roman"/>
                <w:sz w:val="24"/>
              </w:rPr>
            </w:pPr>
          </w:p>
        </w:tc>
        <w:tc>
          <w:tcPr>
            <w:tcW w:w="1114" w:type="dxa"/>
          </w:tcPr>
          <w:p>
            <w:pPr>
              <w:pStyle w:val="9"/>
              <w:rPr>
                <w:del w:id="3681" w:author="碧海蓝天" w:date="2021-08-21T16:38:04Z"/>
                <w:rFonts w:ascii="Times New Roman"/>
                <w:sz w:val="24"/>
              </w:rPr>
            </w:pPr>
          </w:p>
        </w:tc>
        <w:tc>
          <w:tcPr>
            <w:tcW w:w="1227" w:type="dxa"/>
          </w:tcPr>
          <w:p>
            <w:pPr>
              <w:pStyle w:val="9"/>
              <w:rPr>
                <w:del w:id="3682" w:author="碧海蓝天" w:date="2021-08-21T16:38:04Z"/>
                <w:rFonts w:ascii="Times New Roman"/>
                <w:sz w:val="24"/>
              </w:rPr>
            </w:pPr>
          </w:p>
        </w:tc>
        <w:tc>
          <w:tcPr>
            <w:tcW w:w="2936" w:type="dxa"/>
          </w:tcPr>
          <w:p>
            <w:pPr>
              <w:pStyle w:val="9"/>
              <w:rPr>
                <w:del w:id="3683" w:author="碧海蓝天" w:date="2021-08-21T16:38:04Z"/>
                <w:rFonts w:ascii="Times New Roman"/>
                <w:sz w:val="24"/>
              </w:rPr>
            </w:pPr>
          </w:p>
        </w:tc>
        <w:tc>
          <w:tcPr>
            <w:tcW w:w="1455" w:type="dxa"/>
            <w:tcBorders>
              <w:right w:val="single" w:color="000000" w:sz="6" w:space="0"/>
            </w:tcBorders>
          </w:tcPr>
          <w:p>
            <w:pPr>
              <w:pStyle w:val="9"/>
              <w:rPr>
                <w:del w:id="3684" w:author="碧海蓝天" w:date="2021-08-21T16:38:04Z"/>
                <w:rFonts w:ascii="Times New Roman"/>
                <w:sz w:val="24"/>
              </w:rPr>
            </w:pPr>
          </w:p>
        </w:tc>
        <w:tc>
          <w:tcPr>
            <w:tcW w:w="1030" w:type="dxa"/>
            <w:tcBorders>
              <w:left w:val="single" w:color="000000" w:sz="6" w:space="0"/>
            </w:tcBorders>
          </w:tcPr>
          <w:p>
            <w:pPr>
              <w:pStyle w:val="9"/>
              <w:rPr>
                <w:del w:id="3685" w:author="碧海蓝天" w:date="2021-08-21T16:38:04Z"/>
                <w:rFonts w:ascii="Times New Roman"/>
                <w:sz w:val="24"/>
              </w:rPr>
            </w:pPr>
          </w:p>
        </w:tc>
        <w:tc>
          <w:tcPr>
            <w:tcW w:w="1063" w:type="dxa"/>
          </w:tcPr>
          <w:p>
            <w:pPr>
              <w:pStyle w:val="9"/>
              <w:rPr>
                <w:del w:id="3686" w:author="碧海蓝天" w:date="2021-08-21T16:38:04Z"/>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58" w:hRule="atLeast"/>
          <w:del w:id="3687" w:author="碧海蓝天" w:date="2021-08-21T16:38:04Z"/>
        </w:trPr>
        <w:tc>
          <w:tcPr>
            <w:tcW w:w="749" w:type="dxa"/>
          </w:tcPr>
          <w:p>
            <w:pPr>
              <w:pStyle w:val="9"/>
              <w:rPr>
                <w:del w:id="3688" w:author="碧海蓝天" w:date="2021-08-21T16:38:04Z"/>
                <w:rFonts w:ascii="Times New Roman"/>
                <w:sz w:val="24"/>
              </w:rPr>
            </w:pPr>
          </w:p>
        </w:tc>
        <w:tc>
          <w:tcPr>
            <w:tcW w:w="1114" w:type="dxa"/>
          </w:tcPr>
          <w:p>
            <w:pPr>
              <w:pStyle w:val="9"/>
              <w:rPr>
                <w:del w:id="3689" w:author="碧海蓝天" w:date="2021-08-21T16:38:04Z"/>
                <w:rFonts w:ascii="Times New Roman"/>
                <w:sz w:val="24"/>
              </w:rPr>
            </w:pPr>
          </w:p>
        </w:tc>
        <w:tc>
          <w:tcPr>
            <w:tcW w:w="1227" w:type="dxa"/>
          </w:tcPr>
          <w:p>
            <w:pPr>
              <w:pStyle w:val="9"/>
              <w:rPr>
                <w:del w:id="3690" w:author="碧海蓝天" w:date="2021-08-21T16:38:04Z"/>
                <w:rFonts w:ascii="Times New Roman"/>
                <w:sz w:val="24"/>
              </w:rPr>
            </w:pPr>
          </w:p>
        </w:tc>
        <w:tc>
          <w:tcPr>
            <w:tcW w:w="2936" w:type="dxa"/>
          </w:tcPr>
          <w:p>
            <w:pPr>
              <w:pStyle w:val="9"/>
              <w:rPr>
                <w:del w:id="3691" w:author="碧海蓝天" w:date="2021-08-21T16:38:04Z"/>
                <w:rFonts w:ascii="Times New Roman"/>
                <w:sz w:val="24"/>
              </w:rPr>
            </w:pPr>
          </w:p>
        </w:tc>
        <w:tc>
          <w:tcPr>
            <w:tcW w:w="1455" w:type="dxa"/>
            <w:tcBorders>
              <w:right w:val="single" w:color="000000" w:sz="6" w:space="0"/>
            </w:tcBorders>
          </w:tcPr>
          <w:p>
            <w:pPr>
              <w:pStyle w:val="9"/>
              <w:rPr>
                <w:del w:id="3692" w:author="碧海蓝天" w:date="2021-08-21T16:38:04Z"/>
                <w:rFonts w:ascii="Times New Roman"/>
                <w:sz w:val="24"/>
              </w:rPr>
            </w:pPr>
          </w:p>
        </w:tc>
        <w:tc>
          <w:tcPr>
            <w:tcW w:w="1030" w:type="dxa"/>
            <w:tcBorders>
              <w:left w:val="single" w:color="000000" w:sz="6" w:space="0"/>
            </w:tcBorders>
          </w:tcPr>
          <w:p>
            <w:pPr>
              <w:pStyle w:val="9"/>
              <w:rPr>
                <w:del w:id="3693" w:author="碧海蓝天" w:date="2021-08-21T16:38:04Z"/>
                <w:rFonts w:ascii="Times New Roman"/>
                <w:sz w:val="24"/>
              </w:rPr>
            </w:pPr>
          </w:p>
        </w:tc>
        <w:tc>
          <w:tcPr>
            <w:tcW w:w="1063" w:type="dxa"/>
          </w:tcPr>
          <w:p>
            <w:pPr>
              <w:pStyle w:val="9"/>
              <w:rPr>
                <w:del w:id="3694" w:author="碧海蓝天" w:date="2021-08-21T16:38:04Z"/>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56" w:hRule="atLeast"/>
          <w:del w:id="3695" w:author="碧海蓝天" w:date="2021-08-21T16:38:04Z"/>
        </w:trPr>
        <w:tc>
          <w:tcPr>
            <w:tcW w:w="749" w:type="dxa"/>
          </w:tcPr>
          <w:p>
            <w:pPr>
              <w:pStyle w:val="9"/>
              <w:rPr>
                <w:del w:id="3696" w:author="碧海蓝天" w:date="2021-08-21T16:38:04Z"/>
                <w:rFonts w:ascii="Times New Roman"/>
                <w:sz w:val="24"/>
              </w:rPr>
            </w:pPr>
          </w:p>
        </w:tc>
        <w:tc>
          <w:tcPr>
            <w:tcW w:w="1114" w:type="dxa"/>
          </w:tcPr>
          <w:p>
            <w:pPr>
              <w:pStyle w:val="9"/>
              <w:rPr>
                <w:del w:id="3697" w:author="碧海蓝天" w:date="2021-08-21T16:38:04Z"/>
                <w:rFonts w:ascii="Times New Roman"/>
                <w:sz w:val="24"/>
              </w:rPr>
            </w:pPr>
          </w:p>
        </w:tc>
        <w:tc>
          <w:tcPr>
            <w:tcW w:w="1227" w:type="dxa"/>
          </w:tcPr>
          <w:p>
            <w:pPr>
              <w:pStyle w:val="9"/>
              <w:rPr>
                <w:del w:id="3698" w:author="碧海蓝天" w:date="2021-08-21T16:38:04Z"/>
                <w:rFonts w:ascii="Times New Roman"/>
                <w:sz w:val="24"/>
              </w:rPr>
            </w:pPr>
          </w:p>
        </w:tc>
        <w:tc>
          <w:tcPr>
            <w:tcW w:w="2936" w:type="dxa"/>
          </w:tcPr>
          <w:p>
            <w:pPr>
              <w:pStyle w:val="9"/>
              <w:rPr>
                <w:del w:id="3699" w:author="碧海蓝天" w:date="2021-08-21T16:38:04Z"/>
                <w:rFonts w:ascii="Times New Roman"/>
                <w:sz w:val="24"/>
              </w:rPr>
            </w:pPr>
          </w:p>
        </w:tc>
        <w:tc>
          <w:tcPr>
            <w:tcW w:w="1455" w:type="dxa"/>
            <w:tcBorders>
              <w:right w:val="single" w:color="000000" w:sz="6" w:space="0"/>
            </w:tcBorders>
          </w:tcPr>
          <w:p>
            <w:pPr>
              <w:pStyle w:val="9"/>
              <w:rPr>
                <w:del w:id="3700" w:author="碧海蓝天" w:date="2021-08-21T16:38:04Z"/>
                <w:rFonts w:ascii="Times New Roman"/>
                <w:sz w:val="24"/>
              </w:rPr>
            </w:pPr>
          </w:p>
        </w:tc>
        <w:tc>
          <w:tcPr>
            <w:tcW w:w="1030" w:type="dxa"/>
            <w:tcBorders>
              <w:left w:val="single" w:color="000000" w:sz="6" w:space="0"/>
            </w:tcBorders>
          </w:tcPr>
          <w:p>
            <w:pPr>
              <w:pStyle w:val="9"/>
              <w:rPr>
                <w:del w:id="3701" w:author="碧海蓝天" w:date="2021-08-21T16:38:04Z"/>
                <w:rFonts w:ascii="Times New Roman"/>
                <w:sz w:val="24"/>
              </w:rPr>
            </w:pPr>
          </w:p>
        </w:tc>
        <w:tc>
          <w:tcPr>
            <w:tcW w:w="1063" w:type="dxa"/>
          </w:tcPr>
          <w:p>
            <w:pPr>
              <w:pStyle w:val="9"/>
              <w:rPr>
                <w:del w:id="3702" w:author="碧海蓝天" w:date="2021-08-21T16:38:04Z"/>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56" w:hRule="atLeast"/>
          <w:del w:id="3703" w:author="碧海蓝天" w:date="2021-08-21T16:38:04Z"/>
        </w:trPr>
        <w:tc>
          <w:tcPr>
            <w:tcW w:w="749" w:type="dxa"/>
          </w:tcPr>
          <w:p>
            <w:pPr>
              <w:pStyle w:val="9"/>
              <w:rPr>
                <w:del w:id="3704" w:author="碧海蓝天" w:date="2021-08-21T16:38:04Z"/>
                <w:rFonts w:ascii="Times New Roman"/>
                <w:sz w:val="24"/>
              </w:rPr>
            </w:pPr>
          </w:p>
        </w:tc>
        <w:tc>
          <w:tcPr>
            <w:tcW w:w="1114" w:type="dxa"/>
          </w:tcPr>
          <w:p>
            <w:pPr>
              <w:pStyle w:val="9"/>
              <w:rPr>
                <w:del w:id="3705" w:author="碧海蓝天" w:date="2021-08-21T16:38:04Z"/>
                <w:rFonts w:ascii="Times New Roman"/>
                <w:sz w:val="24"/>
              </w:rPr>
            </w:pPr>
          </w:p>
        </w:tc>
        <w:tc>
          <w:tcPr>
            <w:tcW w:w="1227" w:type="dxa"/>
          </w:tcPr>
          <w:p>
            <w:pPr>
              <w:pStyle w:val="9"/>
              <w:rPr>
                <w:del w:id="3706" w:author="碧海蓝天" w:date="2021-08-21T16:38:04Z"/>
                <w:rFonts w:ascii="Times New Roman"/>
                <w:sz w:val="24"/>
              </w:rPr>
            </w:pPr>
          </w:p>
        </w:tc>
        <w:tc>
          <w:tcPr>
            <w:tcW w:w="2936" w:type="dxa"/>
          </w:tcPr>
          <w:p>
            <w:pPr>
              <w:pStyle w:val="9"/>
              <w:rPr>
                <w:del w:id="3707" w:author="碧海蓝天" w:date="2021-08-21T16:38:04Z"/>
                <w:rFonts w:ascii="Times New Roman"/>
                <w:sz w:val="24"/>
              </w:rPr>
            </w:pPr>
          </w:p>
        </w:tc>
        <w:tc>
          <w:tcPr>
            <w:tcW w:w="1455" w:type="dxa"/>
            <w:tcBorders>
              <w:right w:val="single" w:color="000000" w:sz="6" w:space="0"/>
            </w:tcBorders>
          </w:tcPr>
          <w:p>
            <w:pPr>
              <w:pStyle w:val="9"/>
              <w:rPr>
                <w:del w:id="3708" w:author="碧海蓝天" w:date="2021-08-21T16:38:04Z"/>
                <w:rFonts w:ascii="Times New Roman"/>
                <w:sz w:val="24"/>
              </w:rPr>
            </w:pPr>
          </w:p>
        </w:tc>
        <w:tc>
          <w:tcPr>
            <w:tcW w:w="1030" w:type="dxa"/>
            <w:tcBorders>
              <w:left w:val="single" w:color="000000" w:sz="6" w:space="0"/>
            </w:tcBorders>
          </w:tcPr>
          <w:p>
            <w:pPr>
              <w:pStyle w:val="9"/>
              <w:rPr>
                <w:del w:id="3709" w:author="碧海蓝天" w:date="2021-08-21T16:38:04Z"/>
                <w:rFonts w:ascii="Times New Roman"/>
                <w:sz w:val="24"/>
              </w:rPr>
            </w:pPr>
          </w:p>
        </w:tc>
        <w:tc>
          <w:tcPr>
            <w:tcW w:w="1063" w:type="dxa"/>
          </w:tcPr>
          <w:p>
            <w:pPr>
              <w:pStyle w:val="9"/>
              <w:rPr>
                <w:del w:id="3710" w:author="碧海蓝天" w:date="2021-08-21T16:38:04Z"/>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56" w:hRule="atLeast"/>
          <w:del w:id="3711" w:author="碧海蓝天" w:date="2021-08-21T16:38:04Z"/>
        </w:trPr>
        <w:tc>
          <w:tcPr>
            <w:tcW w:w="749" w:type="dxa"/>
          </w:tcPr>
          <w:p>
            <w:pPr>
              <w:pStyle w:val="9"/>
              <w:rPr>
                <w:del w:id="3712" w:author="碧海蓝天" w:date="2021-08-21T16:38:04Z"/>
                <w:rFonts w:ascii="Times New Roman"/>
                <w:sz w:val="24"/>
              </w:rPr>
            </w:pPr>
          </w:p>
        </w:tc>
        <w:tc>
          <w:tcPr>
            <w:tcW w:w="1114" w:type="dxa"/>
          </w:tcPr>
          <w:p>
            <w:pPr>
              <w:pStyle w:val="9"/>
              <w:rPr>
                <w:del w:id="3713" w:author="碧海蓝天" w:date="2021-08-21T16:38:04Z"/>
                <w:rFonts w:ascii="Times New Roman"/>
                <w:sz w:val="24"/>
              </w:rPr>
            </w:pPr>
          </w:p>
        </w:tc>
        <w:tc>
          <w:tcPr>
            <w:tcW w:w="1227" w:type="dxa"/>
          </w:tcPr>
          <w:p>
            <w:pPr>
              <w:pStyle w:val="9"/>
              <w:rPr>
                <w:del w:id="3714" w:author="碧海蓝天" w:date="2021-08-21T16:38:04Z"/>
                <w:rFonts w:ascii="Times New Roman"/>
                <w:sz w:val="24"/>
              </w:rPr>
            </w:pPr>
          </w:p>
        </w:tc>
        <w:tc>
          <w:tcPr>
            <w:tcW w:w="2936" w:type="dxa"/>
          </w:tcPr>
          <w:p>
            <w:pPr>
              <w:pStyle w:val="9"/>
              <w:rPr>
                <w:del w:id="3715" w:author="碧海蓝天" w:date="2021-08-21T16:38:04Z"/>
                <w:rFonts w:ascii="Times New Roman"/>
                <w:sz w:val="24"/>
              </w:rPr>
            </w:pPr>
          </w:p>
        </w:tc>
        <w:tc>
          <w:tcPr>
            <w:tcW w:w="1455" w:type="dxa"/>
            <w:tcBorders>
              <w:right w:val="single" w:color="000000" w:sz="6" w:space="0"/>
            </w:tcBorders>
          </w:tcPr>
          <w:p>
            <w:pPr>
              <w:pStyle w:val="9"/>
              <w:rPr>
                <w:del w:id="3716" w:author="碧海蓝天" w:date="2021-08-21T16:38:04Z"/>
                <w:rFonts w:ascii="Times New Roman"/>
                <w:sz w:val="24"/>
              </w:rPr>
            </w:pPr>
          </w:p>
        </w:tc>
        <w:tc>
          <w:tcPr>
            <w:tcW w:w="1030" w:type="dxa"/>
            <w:tcBorders>
              <w:left w:val="single" w:color="000000" w:sz="6" w:space="0"/>
            </w:tcBorders>
          </w:tcPr>
          <w:p>
            <w:pPr>
              <w:pStyle w:val="9"/>
              <w:rPr>
                <w:del w:id="3717" w:author="碧海蓝天" w:date="2021-08-21T16:38:04Z"/>
                <w:rFonts w:ascii="Times New Roman"/>
                <w:sz w:val="24"/>
              </w:rPr>
            </w:pPr>
          </w:p>
        </w:tc>
        <w:tc>
          <w:tcPr>
            <w:tcW w:w="1063" w:type="dxa"/>
          </w:tcPr>
          <w:p>
            <w:pPr>
              <w:pStyle w:val="9"/>
              <w:rPr>
                <w:del w:id="3718" w:author="碧海蓝天" w:date="2021-08-21T16:38:04Z"/>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58" w:hRule="atLeast"/>
          <w:del w:id="3719" w:author="碧海蓝天" w:date="2021-08-21T16:38:04Z"/>
        </w:trPr>
        <w:tc>
          <w:tcPr>
            <w:tcW w:w="749" w:type="dxa"/>
          </w:tcPr>
          <w:p>
            <w:pPr>
              <w:pStyle w:val="9"/>
              <w:rPr>
                <w:del w:id="3720" w:author="碧海蓝天" w:date="2021-08-21T16:38:04Z"/>
                <w:rFonts w:ascii="Times New Roman"/>
                <w:sz w:val="24"/>
              </w:rPr>
            </w:pPr>
          </w:p>
        </w:tc>
        <w:tc>
          <w:tcPr>
            <w:tcW w:w="1114" w:type="dxa"/>
          </w:tcPr>
          <w:p>
            <w:pPr>
              <w:pStyle w:val="9"/>
              <w:rPr>
                <w:del w:id="3721" w:author="碧海蓝天" w:date="2021-08-21T16:38:04Z"/>
                <w:rFonts w:ascii="Times New Roman"/>
                <w:sz w:val="24"/>
              </w:rPr>
            </w:pPr>
          </w:p>
        </w:tc>
        <w:tc>
          <w:tcPr>
            <w:tcW w:w="1227" w:type="dxa"/>
          </w:tcPr>
          <w:p>
            <w:pPr>
              <w:pStyle w:val="9"/>
              <w:rPr>
                <w:del w:id="3722" w:author="碧海蓝天" w:date="2021-08-21T16:38:04Z"/>
                <w:rFonts w:ascii="Times New Roman"/>
                <w:sz w:val="24"/>
              </w:rPr>
            </w:pPr>
          </w:p>
        </w:tc>
        <w:tc>
          <w:tcPr>
            <w:tcW w:w="2936" w:type="dxa"/>
          </w:tcPr>
          <w:p>
            <w:pPr>
              <w:pStyle w:val="9"/>
              <w:rPr>
                <w:del w:id="3723" w:author="碧海蓝天" w:date="2021-08-21T16:38:04Z"/>
                <w:rFonts w:ascii="Times New Roman"/>
                <w:sz w:val="24"/>
              </w:rPr>
            </w:pPr>
          </w:p>
        </w:tc>
        <w:tc>
          <w:tcPr>
            <w:tcW w:w="1455" w:type="dxa"/>
            <w:tcBorders>
              <w:right w:val="single" w:color="000000" w:sz="6" w:space="0"/>
            </w:tcBorders>
          </w:tcPr>
          <w:p>
            <w:pPr>
              <w:pStyle w:val="9"/>
              <w:rPr>
                <w:del w:id="3724" w:author="碧海蓝天" w:date="2021-08-21T16:38:04Z"/>
                <w:rFonts w:ascii="Times New Roman"/>
                <w:sz w:val="24"/>
              </w:rPr>
            </w:pPr>
          </w:p>
        </w:tc>
        <w:tc>
          <w:tcPr>
            <w:tcW w:w="1030" w:type="dxa"/>
            <w:tcBorders>
              <w:left w:val="single" w:color="000000" w:sz="6" w:space="0"/>
            </w:tcBorders>
          </w:tcPr>
          <w:p>
            <w:pPr>
              <w:pStyle w:val="9"/>
              <w:rPr>
                <w:del w:id="3725" w:author="碧海蓝天" w:date="2021-08-21T16:38:04Z"/>
                <w:rFonts w:ascii="Times New Roman"/>
                <w:sz w:val="24"/>
              </w:rPr>
            </w:pPr>
          </w:p>
        </w:tc>
        <w:tc>
          <w:tcPr>
            <w:tcW w:w="1063" w:type="dxa"/>
          </w:tcPr>
          <w:p>
            <w:pPr>
              <w:pStyle w:val="9"/>
              <w:rPr>
                <w:del w:id="3726" w:author="碧海蓝天" w:date="2021-08-21T16:38:04Z"/>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56" w:hRule="atLeast"/>
          <w:del w:id="3727" w:author="碧海蓝天" w:date="2021-08-21T16:38:04Z"/>
        </w:trPr>
        <w:tc>
          <w:tcPr>
            <w:tcW w:w="749" w:type="dxa"/>
          </w:tcPr>
          <w:p>
            <w:pPr>
              <w:pStyle w:val="9"/>
              <w:rPr>
                <w:del w:id="3728" w:author="碧海蓝天" w:date="2021-08-21T16:38:04Z"/>
                <w:rFonts w:ascii="Times New Roman"/>
                <w:sz w:val="24"/>
              </w:rPr>
            </w:pPr>
          </w:p>
        </w:tc>
        <w:tc>
          <w:tcPr>
            <w:tcW w:w="1114" w:type="dxa"/>
          </w:tcPr>
          <w:p>
            <w:pPr>
              <w:pStyle w:val="9"/>
              <w:rPr>
                <w:del w:id="3729" w:author="碧海蓝天" w:date="2021-08-21T16:38:04Z"/>
                <w:rFonts w:ascii="Times New Roman"/>
                <w:sz w:val="24"/>
              </w:rPr>
            </w:pPr>
          </w:p>
        </w:tc>
        <w:tc>
          <w:tcPr>
            <w:tcW w:w="1227" w:type="dxa"/>
          </w:tcPr>
          <w:p>
            <w:pPr>
              <w:pStyle w:val="9"/>
              <w:rPr>
                <w:del w:id="3730" w:author="碧海蓝天" w:date="2021-08-21T16:38:04Z"/>
                <w:rFonts w:ascii="Times New Roman"/>
                <w:sz w:val="24"/>
              </w:rPr>
            </w:pPr>
          </w:p>
        </w:tc>
        <w:tc>
          <w:tcPr>
            <w:tcW w:w="2936" w:type="dxa"/>
          </w:tcPr>
          <w:p>
            <w:pPr>
              <w:pStyle w:val="9"/>
              <w:rPr>
                <w:del w:id="3731" w:author="碧海蓝天" w:date="2021-08-21T16:38:04Z"/>
                <w:rFonts w:ascii="Times New Roman"/>
                <w:sz w:val="24"/>
              </w:rPr>
            </w:pPr>
          </w:p>
        </w:tc>
        <w:tc>
          <w:tcPr>
            <w:tcW w:w="1455" w:type="dxa"/>
            <w:tcBorders>
              <w:right w:val="single" w:color="000000" w:sz="6" w:space="0"/>
            </w:tcBorders>
          </w:tcPr>
          <w:p>
            <w:pPr>
              <w:pStyle w:val="9"/>
              <w:rPr>
                <w:del w:id="3732" w:author="碧海蓝天" w:date="2021-08-21T16:38:04Z"/>
                <w:rFonts w:ascii="Times New Roman"/>
                <w:sz w:val="24"/>
              </w:rPr>
            </w:pPr>
          </w:p>
        </w:tc>
        <w:tc>
          <w:tcPr>
            <w:tcW w:w="1030" w:type="dxa"/>
            <w:tcBorders>
              <w:left w:val="single" w:color="000000" w:sz="6" w:space="0"/>
            </w:tcBorders>
          </w:tcPr>
          <w:p>
            <w:pPr>
              <w:pStyle w:val="9"/>
              <w:rPr>
                <w:del w:id="3733" w:author="碧海蓝天" w:date="2021-08-21T16:38:04Z"/>
                <w:rFonts w:ascii="Times New Roman"/>
                <w:sz w:val="24"/>
              </w:rPr>
            </w:pPr>
          </w:p>
        </w:tc>
        <w:tc>
          <w:tcPr>
            <w:tcW w:w="1063" w:type="dxa"/>
          </w:tcPr>
          <w:p>
            <w:pPr>
              <w:pStyle w:val="9"/>
              <w:rPr>
                <w:del w:id="3734" w:author="碧海蓝天" w:date="2021-08-21T16:38:04Z"/>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56" w:hRule="atLeast"/>
          <w:del w:id="3735" w:author="碧海蓝天" w:date="2021-08-21T16:38:04Z"/>
        </w:trPr>
        <w:tc>
          <w:tcPr>
            <w:tcW w:w="749" w:type="dxa"/>
          </w:tcPr>
          <w:p>
            <w:pPr>
              <w:pStyle w:val="9"/>
              <w:rPr>
                <w:del w:id="3736" w:author="碧海蓝天" w:date="2021-08-21T16:38:04Z"/>
                <w:rFonts w:ascii="Times New Roman"/>
                <w:sz w:val="24"/>
              </w:rPr>
            </w:pPr>
          </w:p>
        </w:tc>
        <w:tc>
          <w:tcPr>
            <w:tcW w:w="1114" w:type="dxa"/>
          </w:tcPr>
          <w:p>
            <w:pPr>
              <w:pStyle w:val="9"/>
              <w:rPr>
                <w:del w:id="3737" w:author="碧海蓝天" w:date="2021-08-21T16:38:04Z"/>
                <w:rFonts w:ascii="Times New Roman"/>
                <w:sz w:val="24"/>
              </w:rPr>
            </w:pPr>
          </w:p>
        </w:tc>
        <w:tc>
          <w:tcPr>
            <w:tcW w:w="1227" w:type="dxa"/>
          </w:tcPr>
          <w:p>
            <w:pPr>
              <w:pStyle w:val="9"/>
              <w:rPr>
                <w:del w:id="3738" w:author="碧海蓝天" w:date="2021-08-21T16:38:04Z"/>
                <w:rFonts w:ascii="Times New Roman"/>
                <w:sz w:val="24"/>
              </w:rPr>
            </w:pPr>
          </w:p>
        </w:tc>
        <w:tc>
          <w:tcPr>
            <w:tcW w:w="2936" w:type="dxa"/>
          </w:tcPr>
          <w:p>
            <w:pPr>
              <w:pStyle w:val="9"/>
              <w:rPr>
                <w:del w:id="3739" w:author="碧海蓝天" w:date="2021-08-21T16:38:04Z"/>
                <w:rFonts w:ascii="Times New Roman"/>
                <w:sz w:val="24"/>
              </w:rPr>
            </w:pPr>
          </w:p>
        </w:tc>
        <w:tc>
          <w:tcPr>
            <w:tcW w:w="1455" w:type="dxa"/>
            <w:tcBorders>
              <w:right w:val="single" w:color="000000" w:sz="6" w:space="0"/>
            </w:tcBorders>
          </w:tcPr>
          <w:p>
            <w:pPr>
              <w:pStyle w:val="9"/>
              <w:rPr>
                <w:del w:id="3740" w:author="碧海蓝天" w:date="2021-08-21T16:38:04Z"/>
                <w:rFonts w:ascii="Times New Roman"/>
                <w:sz w:val="24"/>
              </w:rPr>
            </w:pPr>
          </w:p>
        </w:tc>
        <w:tc>
          <w:tcPr>
            <w:tcW w:w="1030" w:type="dxa"/>
            <w:tcBorders>
              <w:left w:val="single" w:color="000000" w:sz="6" w:space="0"/>
            </w:tcBorders>
          </w:tcPr>
          <w:p>
            <w:pPr>
              <w:pStyle w:val="9"/>
              <w:rPr>
                <w:del w:id="3741" w:author="碧海蓝天" w:date="2021-08-21T16:38:04Z"/>
                <w:rFonts w:ascii="Times New Roman"/>
                <w:sz w:val="24"/>
              </w:rPr>
            </w:pPr>
          </w:p>
        </w:tc>
        <w:tc>
          <w:tcPr>
            <w:tcW w:w="1063" w:type="dxa"/>
          </w:tcPr>
          <w:p>
            <w:pPr>
              <w:pStyle w:val="9"/>
              <w:rPr>
                <w:del w:id="3742" w:author="碧海蓝天" w:date="2021-08-21T16:38:04Z"/>
                <w:rFonts w:ascii="Times New Roman"/>
                <w:sz w:val="24"/>
              </w:rPr>
            </w:pPr>
          </w:p>
        </w:tc>
      </w:tr>
    </w:tbl>
    <w:p>
      <w:pPr>
        <w:rPr>
          <w:del w:id="3743" w:author="碧海蓝天" w:date="2021-08-21T16:38:04Z"/>
          <w:sz w:val="2"/>
          <w:szCs w:val="2"/>
        </w:rPr>
      </w:pPr>
      <w:del w:id="3744" w:author="碧海蓝天" w:date="2021-08-21T16:38:04Z">
        <w:r>
          <w:rPr/>
          <w:drawing>
            <wp:anchor distT="0" distB="0" distL="0" distR="0" simplePos="0" relativeHeight="251679744" behindDoc="1" locked="0" layoutInCell="1" allowOverlap="1">
              <wp:simplePos x="0" y="0"/>
              <wp:positionH relativeFrom="page">
                <wp:posOffset>2232660</wp:posOffset>
              </wp:positionH>
              <wp:positionV relativeFrom="page">
                <wp:posOffset>3630930</wp:posOffset>
              </wp:positionV>
              <wp:extent cx="3352800" cy="3333750"/>
              <wp:effectExtent l="0" t="0" r="0" b="0"/>
              <wp:wrapNone/>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png"/>
                      <pic:cNvPicPr>
                        <a:picLocks noChangeAspect="1"/>
                      </pic:cNvPicPr>
                    </pic:nvPicPr>
                    <pic:blipFill>
                      <a:blip r:embed="rId10" cstate="print"/>
                      <a:stretch>
                        <a:fillRect/>
                      </a:stretch>
                    </pic:blipFill>
                    <pic:spPr>
                      <a:xfrm>
                        <a:off x="0" y="0"/>
                        <a:ext cx="3352800" cy="3333750"/>
                      </a:xfrm>
                      <a:prstGeom prst="rect">
                        <a:avLst/>
                      </a:prstGeom>
                    </pic:spPr>
                  </pic:pic>
                </a:graphicData>
              </a:graphic>
            </wp:anchor>
          </w:drawing>
        </w:r>
      </w:del>
      <w:del w:id="3746" w:author="碧海蓝天" w:date="2021-08-21T16:38:04Z">
        <w:r>
          <w:rPr/>
          <w:pict>
            <v:shape id="_x0000_s1090" o:spid="_x0000_s1090" style="position:absolute;left:0pt;margin-left:375.35pt;margin-top:80.9pt;height:21.85pt;width:41.5pt;mso-position-horizontal-relative:page;mso-position-vertical-relative:page;z-index:251699200;mso-width-relative:page;mso-height-relative:page;" fillcolor="#000000" filled="t" stroked="f" coordorigin="7507,1619" coordsize="830,437" path="m8226,1665l7507,2038,7517,2056,8235,1683,8226,1665xm8310,1656l8244,1656,8253,1674,8235,1683,8258,1728,8310,1656xm8244,1656l8226,1665,8235,1683,8253,1674,8244,1656xm8337,1619l8203,1621,8226,1665,8244,1656,8310,1656,8337,1619xe">
              <v:path arrowok="t"/>
              <v:fill on="t" focussize="0,0"/>
              <v:stroke on="f"/>
              <v:imagedata o:title=""/>
              <o:lock v:ext="edit"/>
            </v:shape>
          </w:pict>
        </w:r>
      </w:del>
    </w:p>
    <w:p>
      <w:pPr>
        <w:spacing w:after="0"/>
        <w:rPr>
          <w:del w:id="3748" w:author="碧海蓝天" w:date="2021-08-21T16:38:04Z"/>
          <w:sz w:val="2"/>
          <w:szCs w:val="2"/>
        </w:rPr>
        <w:sectPr>
          <w:type w:val="continuous"/>
          <w:pgSz w:w="11910" w:h="16840"/>
          <w:pgMar w:top="1580" w:right="900" w:bottom="280" w:left="1080" w:header="720" w:footer="720" w:gutter="0"/>
          <w:cols w:space="720" w:num="1"/>
        </w:sectPr>
      </w:pPr>
    </w:p>
    <w:p>
      <w:pPr>
        <w:pStyle w:val="3"/>
        <w:ind w:left="1185"/>
        <w:rPr>
          <w:del w:id="3749" w:author="碧海蓝天" w:date="2021-08-21T16:38:04Z"/>
          <w:rFonts w:ascii="仿宋_GB2312"/>
          <w:sz w:val="20"/>
        </w:rPr>
      </w:pPr>
      <w:del w:id="3750" w:author="碧海蓝天" w:date="2021-08-21T16:38:04Z"/>
      <w:del w:id="3751" w:author="碧海蓝天" w:date="2021-08-21T16:38:04Z"/>
      <w:del w:id="3752" w:author="碧海蓝天" w:date="2021-08-21T16:38:04Z"/>
      <w:del w:id="3753" w:author="碧海蓝天" w:date="2021-08-21T16:38:04Z">
        <w:r>
          <w:rPr>
            <w:rFonts w:ascii="仿宋_GB2312"/>
            <w:position w:val="0"/>
            <w:sz w:val="20"/>
          </w:rPr>
          <w:pict>
            <v:shape id="_x0000_s1091" o:spid="_x0000_s1091" o:spt="202" type="#_x0000_t202" style="height:22.35pt;width:88.35pt;" filled="f" stroked="t" coordsize="21600,21600">
              <v:path/>
              <v:fill on="f" focussize="0,0"/>
              <v:stroke color="#000000"/>
              <v:imagedata o:title=""/>
              <o:lock v:ext="edit"/>
              <v:textbox inset="0mm,0mm,0mm,0mm">
                <w:txbxContent>
                  <w:p>
                    <w:pPr>
                      <w:spacing w:before="97"/>
                      <w:ind w:left="143" w:right="0" w:firstLine="0"/>
                      <w:jc w:val="left"/>
                      <w:rPr>
                        <w:sz w:val="21"/>
                      </w:rPr>
                    </w:pPr>
                    <w:r>
                      <w:rPr>
                        <w:sz w:val="21"/>
                      </w:rPr>
                      <w:t xml:space="preserve">仿宋 </w:t>
                    </w:r>
                    <w:r>
                      <w:rPr>
                        <w:rFonts w:ascii="Times New Roman" w:eastAsia="Times New Roman"/>
                        <w:sz w:val="21"/>
                      </w:rPr>
                      <w:t xml:space="preserve">12 </w:t>
                    </w:r>
                    <w:r>
                      <w:rPr>
                        <w:sz w:val="21"/>
                      </w:rPr>
                      <w:t>号加粗</w:t>
                    </w:r>
                  </w:p>
                </w:txbxContent>
              </v:textbox>
              <w10:wrap type="none"/>
              <w10:anchorlock/>
            </v:shape>
          </w:pict>
        </w:r>
      </w:del>
      <w:del w:id="3755" w:author="碧海蓝天" w:date="2021-08-21T16:38:04Z"/>
    </w:p>
    <w:p>
      <w:pPr>
        <w:pStyle w:val="3"/>
        <w:spacing w:before="7"/>
        <w:rPr>
          <w:del w:id="3756" w:author="碧海蓝天" w:date="2021-08-21T16:38:04Z"/>
          <w:rFonts w:ascii="仿宋_GB2312"/>
          <w:b/>
          <w:sz w:val="5"/>
        </w:rPr>
      </w:pPr>
    </w:p>
    <w:p>
      <w:pPr>
        <w:spacing w:after="0"/>
        <w:rPr>
          <w:del w:id="3757" w:author="碧海蓝天" w:date="2021-08-21T16:38:04Z"/>
          <w:rFonts w:ascii="仿宋_GB2312"/>
          <w:sz w:val="5"/>
        </w:rPr>
        <w:sectPr>
          <w:pgSz w:w="11910" w:h="16840"/>
          <w:pgMar w:top="780" w:right="900" w:bottom="1240" w:left="1080" w:header="0" w:footer="1051" w:gutter="0"/>
          <w:cols w:space="720" w:num="1"/>
        </w:sectPr>
      </w:pPr>
    </w:p>
    <w:p>
      <w:pPr>
        <w:spacing w:before="66"/>
        <w:ind w:left="338" w:right="0" w:firstLine="0"/>
        <w:jc w:val="left"/>
        <w:rPr>
          <w:del w:id="3758" w:author="碧海蓝天" w:date="2021-08-21T16:38:04Z"/>
          <w:b/>
          <w:sz w:val="24"/>
        </w:rPr>
      </w:pPr>
      <w:del w:id="3759" w:author="碧海蓝天" w:date="2021-08-21T16:38:04Z">
        <w:r>
          <w:rPr/>
          <w:pict>
            <v:shape id="_x0000_s1092" o:spid="_x0000_s1092" style="position:absolute;left:0pt;margin-left:126.25pt;margin-top:-4.65pt;height:85.6pt;width:31.9pt;mso-position-horizontal-relative:page;z-index:-251632640;mso-width-relative:page;mso-height-relative:page;" fillcolor="#000000" filled="t" stroked="f" coordorigin="2526,-93" coordsize="638,1712" path="m3097,16l2526,1611,2544,1618,3116,23,3097,16xm3158,-2l3104,-2,3123,4,3116,23,3163,40,3158,-2xm3104,-2l3097,16,3116,23,3123,4,3104,-2xm3147,-93l3050,0,3097,16,3104,-2,3158,-2,3147,-93xe">
              <v:path arrowok="t"/>
              <v:fill on="t" focussize="0,0"/>
              <v:stroke on="f"/>
              <v:imagedata o:title=""/>
              <o:lock v:ext="edit"/>
            </v:shape>
          </w:pict>
        </w:r>
      </w:del>
      <w:del w:id="3761" w:author="碧海蓝天" w:date="2021-08-21T16:38:04Z">
        <w:r>
          <w:rPr/>
          <w:pict>
            <v:shape id="_x0000_s1093" o:spid="_x0000_s1093" style="position:absolute;left:0pt;margin-left:263.5pt;margin-top:11.25pt;height:131.1pt;width:34.55pt;mso-position-horizontal-relative:page;z-index:-251631616;mso-width-relative:page;mso-height-relative:page;" fillcolor="#000000" filled="t" stroked="f" coordorigin="5270,226" coordsize="691,2622" path="m5893,340l5270,2842,5290,2847,5913,345,5893,340xm5953,320l5898,320,5918,325,5913,345,5961,357,5953,320xm5898,320l5893,340,5913,345,5918,325,5898,320xm5932,226l5845,328,5893,340,5898,320,5953,320,5932,226xe">
              <v:path arrowok="t"/>
              <v:fill on="t" focussize="0,0"/>
              <v:stroke on="f"/>
              <v:imagedata o:title=""/>
              <o:lock v:ext="edit"/>
            </v:shape>
          </w:pict>
        </w:r>
      </w:del>
      <w:del w:id="3763" w:author="碧海蓝天" w:date="2021-08-21T16:38:04Z">
        <w:r>
          <w:rPr>
            <w:b/>
            <w:sz w:val="24"/>
          </w:rPr>
          <w:delText>附件 J：音频档案卷内目录</w:delText>
        </w:r>
      </w:del>
      <w:del w:id="3764" w:author="碧海蓝天" w:date="2021-08-21T16:38:04Z">
        <w:r>
          <w:rPr>
            <w:b/>
            <w:w w:val="99"/>
            <w:sz w:val="24"/>
          </w:rPr>
          <w:delText xml:space="preserve"> </w:delText>
        </w:r>
      </w:del>
    </w:p>
    <w:p>
      <w:pPr>
        <w:pStyle w:val="3"/>
        <w:rPr>
          <w:del w:id="3765" w:author="碧海蓝天" w:date="2021-08-21T16:38:04Z"/>
          <w:b/>
        </w:rPr>
      </w:pPr>
    </w:p>
    <w:p>
      <w:pPr>
        <w:pStyle w:val="3"/>
        <w:spacing w:before="1"/>
        <w:rPr>
          <w:del w:id="3766" w:author="碧海蓝天" w:date="2021-08-21T16:38:04Z"/>
          <w:b/>
          <w:sz w:val="25"/>
        </w:rPr>
      </w:pPr>
    </w:p>
    <w:p>
      <w:pPr>
        <w:spacing w:before="0"/>
        <w:ind w:left="338" w:right="0" w:firstLine="0"/>
        <w:jc w:val="left"/>
        <w:rPr>
          <w:del w:id="3767" w:author="碧海蓝天" w:date="2021-08-21T16:38:04Z"/>
          <w:rFonts w:hint="eastAsia" w:ascii="仿宋" w:eastAsia="仿宋"/>
          <w:b/>
          <w:sz w:val="24"/>
        </w:rPr>
      </w:pPr>
      <w:del w:id="3768" w:author="碧海蓝天" w:date="2021-08-21T16:38:04Z">
        <w:r>
          <w:rPr>
            <w:rFonts w:hint="eastAsia" w:ascii="仿宋" w:eastAsia="仿宋"/>
            <w:b/>
            <w:sz w:val="24"/>
          </w:rPr>
          <w:delText>档号：</w:delText>
        </w:r>
      </w:del>
    </w:p>
    <w:p>
      <w:pPr>
        <w:pStyle w:val="3"/>
        <w:spacing w:before="11"/>
        <w:rPr>
          <w:del w:id="3769" w:author="碧海蓝天" w:date="2021-08-21T16:38:04Z"/>
          <w:rFonts w:ascii="仿宋"/>
          <w:b/>
          <w:sz w:val="35"/>
        </w:rPr>
      </w:pPr>
      <w:del w:id="3770" w:author="碧海蓝天" w:date="2021-08-21T16:38:04Z">
        <w:r>
          <w:rPr/>
          <w:br w:type="column"/>
        </w:r>
      </w:del>
    </w:p>
    <w:p>
      <w:pPr>
        <w:spacing w:before="1"/>
        <w:ind w:left="238" w:right="0" w:firstLine="0"/>
        <w:jc w:val="left"/>
        <w:rPr>
          <w:del w:id="3771" w:author="碧海蓝天" w:date="2021-08-21T16:38:04Z"/>
          <w:rFonts w:hint="eastAsia" w:ascii="仿宋" w:eastAsia="仿宋"/>
          <w:b/>
          <w:sz w:val="36"/>
        </w:rPr>
      </w:pPr>
      <w:del w:id="3772" w:author="碧海蓝天" w:date="2021-08-21T16:38:04Z">
        <w:r>
          <w:rPr/>
          <w:pict>
            <v:shape id="_x0000_s1094" o:spid="_x0000_s1094" o:spt="202" type="#_x0000_t202" style="position:absolute;left:0pt;margin-left:258.85pt;margin-top:-35.45pt;height:22.35pt;width:74.5pt;mso-position-horizontal-relative:page;z-index:251703296;mso-width-relative:page;mso-height-relative:page;" filled="f" stroked="t" coordsize="21600,21600">
              <v:path/>
              <v:fill on="f" focussize="0,0"/>
              <v:stroke color="#000000"/>
              <v:imagedata o:title=""/>
              <o:lock v:ext="edit"/>
              <v:textbox inset="0mm,0mm,0mm,0mm">
                <w:txbxContent>
                  <w:p>
                    <w:pPr>
                      <w:spacing w:before="97"/>
                      <w:ind w:left="144" w:right="0" w:firstLine="0"/>
                      <w:jc w:val="left"/>
                      <w:rPr>
                        <w:sz w:val="21"/>
                      </w:rPr>
                    </w:pPr>
                    <w:r>
                      <w:rPr>
                        <w:sz w:val="21"/>
                      </w:rPr>
                      <w:t xml:space="preserve">仿宋 </w:t>
                    </w:r>
                    <w:r>
                      <w:rPr>
                        <w:rFonts w:ascii="Times New Roman" w:eastAsia="Times New Roman"/>
                        <w:sz w:val="21"/>
                      </w:rPr>
                      <w:t xml:space="preserve">9~11 </w:t>
                    </w:r>
                    <w:r>
                      <w:rPr>
                        <w:sz w:val="21"/>
                      </w:rPr>
                      <w:t>号</w:t>
                    </w:r>
                  </w:p>
                </w:txbxContent>
              </v:textbox>
            </v:shape>
          </w:pict>
        </w:r>
      </w:del>
      <w:del w:id="3774" w:author="碧海蓝天" w:date="2021-08-21T16:38:04Z">
        <w:r>
          <w:rPr>
            <w:rFonts w:hint="eastAsia" w:ascii="仿宋" w:eastAsia="仿宋"/>
            <w:b/>
            <w:sz w:val="36"/>
          </w:rPr>
          <w:delText>音频档案卷内目录</w:delText>
        </w:r>
      </w:del>
    </w:p>
    <w:p>
      <w:pPr>
        <w:spacing w:after="0"/>
        <w:jc w:val="left"/>
        <w:rPr>
          <w:del w:id="3775" w:author="碧海蓝天" w:date="2021-08-21T16:38:04Z"/>
          <w:rFonts w:hint="eastAsia" w:ascii="仿宋" w:eastAsia="仿宋"/>
          <w:sz w:val="36"/>
        </w:rPr>
        <w:sectPr>
          <w:type w:val="continuous"/>
          <w:pgSz w:w="11910" w:h="16840"/>
          <w:pgMar w:top="1580" w:right="900" w:bottom="280" w:left="1080" w:header="720" w:footer="720" w:gutter="0"/>
          <w:cols w:equalWidth="0" w:num="2">
            <w:col w:w="3292" w:space="40"/>
            <w:col w:w="6598"/>
          </w:cols>
        </w:sectPr>
      </w:pPr>
    </w:p>
    <w:tbl>
      <w:tblPr>
        <w:tblStyle w:val="5"/>
        <w:tblW w:w="0" w:type="auto"/>
        <w:tblInd w:w="23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46"/>
        <w:gridCol w:w="1113"/>
        <w:gridCol w:w="1226"/>
        <w:gridCol w:w="2932"/>
        <w:gridCol w:w="1453"/>
        <w:gridCol w:w="1034"/>
        <w:gridCol w:w="10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del w:id="3776" w:author="碧海蓝天" w:date="2021-08-21T16:38:04Z"/>
        </w:trPr>
        <w:tc>
          <w:tcPr>
            <w:tcW w:w="746" w:type="dxa"/>
          </w:tcPr>
          <w:p>
            <w:pPr>
              <w:pStyle w:val="9"/>
              <w:spacing w:before="124"/>
              <w:ind w:left="131"/>
              <w:rPr>
                <w:del w:id="3777" w:author="碧海蓝天" w:date="2021-08-21T16:38:04Z"/>
                <w:rFonts w:hint="eastAsia" w:ascii="仿宋_GB2312" w:eastAsia="仿宋_GB2312"/>
                <w:b/>
                <w:sz w:val="24"/>
              </w:rPr>
            </w:pPr>
            <w:del w:id="3778" w:author="碧海蓝天" w:date="2021-08-21T16:38:04Z">
              <w:r>
                <w:rPr>
                  <w:rFonts w:hint="eastAsia" w:ascii="仿宋_GB2312" w:eastAsia="仿宋_GB2312"/>
                  <w:b/>
                  <w:sz w:val="24"/>
                </w:rPr>
                <w:delText>序号</w:delText>
              </w:r>
            </w:del>
          </w:p>
        </w:tc>
        <w:tc>
          <w:tcPr>
            <w:tcW w:w="1113" w:type="dxa"/>
          </w:tcPr>
          <w:p>
            <w:pPr>
              <w:pStyle w:val="9"/>
              <w:spacing w:before="124"/>
              <w:ind w:left="254"/>
              <w:rPr>
                <w:del w:id="3779" w:author="碧海蓝天" w:date="2021-08-21T16:38:04Z"/>
                <w:rFonts w:hint="eastAsia" w:ascii="仿宋_GB2312" w:eastAsia="仿宋_GB2312"/>
                <w:b/>
                <w:sz w:val="24"/>
              </w:rPr>
            </w:pPr>
            <w:del w:id="3780" w:author="碧海蓝天" w:date="2021-08-21T16:38:04Z">
              <w:r>
                <w:rPr>
                  <w:rFonts w:hint="eastAsia" w:ascii="仿宋_GB2312" w:eastAsia="仿宋_GB2312"/>
                  <w:b/>
                  <w:sz w:val="24"/>
                </w:rPr>
                <w:delText>档 号</w:delText>
              </w:r>
            </w:del>
          </w:p>
        </w:tc>
        <w:tc>
          <w:tcPr>
            <w:tcW w:w="1226" w:type="dxa"/>
          </w:tcPr>
          <w:p>
            <w:pPr>
              <w:pStyle w:val="9"/>
              <w:spacing w:before="124"/>
              <w:ind w:left="312"/>
              <w:rPr>
                <w:del w:id="3781" w:author="碧海蓝天" w:date="2021-08-21T16:38:04Z"/>
                <w:rFonts w:hint="eastAsia" w:ascii="仿宋_GB2312" w:eastAsia="仿宋_GB2312"/>
                <w:b/>
                <w:sz w:val="24"/>
              </w:rPr>
            </w:pPr>
            <w:del w:id="3782" w:author="碧海蓝天" w:date="2021-08-21T16:38:04Z">
              <w:r>
                <w:rPr>
                  <w:rFonts w:hint="eastAsia" w:ascii="仿宋_GB2312" w:eastAsia="仿宋_GB2312"/>
                  <w:b/>
                  <w:sz w:val="24"/>
                </w:rPr>
                <w:delText>时 长</w:delText>
              </w:r>
            </w:del>
          </w:p>
        </w:tc>
        <w:tc>
          <w:tcPr>
            <w:tcW w:w="2932" w:type="dxa"/>
          </w:tcPr>
          <w:p>
            <w:pPr>
              <w:pStyle w:val="9"/>
              <w:tabs>
                <w:tab w:val="left" w:pos="1770"/>
              </w:tabs>
              <w:spacing w:before="124"/>
              <w:ind w:left="925"/>
              <w:rPr>
                <w:del w:id="3783" w:author="碧海蓝天" w:date="2021-08-21T16:38:04Z"/>
                <w:rFonts w:hint="eastAsia" w:ascii="仿宋_GB2312" w:eastAsia="仿宋_GB2312"/>
                <w:b/>
                <w:sz w:val="24"/>
              </w:rPr>
            </w:pPr>
            <w:del w:id="3784" w:author="碧海蓝天" w:date="2021-08-21T16:38:04Z">
              <w:r>
                <w:rPr>
                  <w:rFonts w:hint="eastAsia" w:ascii="仿宋_GB2312" w:eastAsia="仿宋_GB2312"/>
                  <w:b/>
                  <w:sz w:val="24"/>
                </w:rPr>
                <w:delText>题</w:delText>
              </w:r>
            </w:del>
            <w:del w:id="3785" w:author="碧海蓝天" w:date="2021-08-21T16:38:04Z">
              <w:r>
                <w:rPr>
                  <w:rFonts w:hint="eastAsia" w:ascii="仿宋_GB2312" w:eastAsia="仿宋_GB2312"/>
                  <w:b/>
                  <w:sz w:val="24"/>
                </w:rPr>
                <w:tab/>
              </w:r>
            </w:del>
            <w:del w:id="3786" w:author="碧海蓝天" w:date="2021-08-21T16:38:04Z">
              <w:r>
                <w:rPr>
                  <w:rFonts w:hint="eastAsia" w:ascii="仿宋_GB2312" w:eastAsia="仿宋_GB2312"/>
                  <w:b/>
                  <w:sz w:val="24"/>
                </w:rPr>
                <w:delText>名</w:delText>
              </w:r>
            </w:del>
          </w:p>
        </w:tc>
        <w:tc>
          <w:tcPr>
            <w:tcW w:w="1453" w:type="dxa"/>
          </w:tcPr>
          <w:p>
            <w:pPr>
              <w:pStyle w:val="9"/>
              <w:spacing w:before="124"/>
              <w:ind w:left="247"/>
              <w:rPr>
                <w:del w:id="3787" w:author="碧海蓝天" w:date="2021-08-21T16:38:04Z"/>
                <w:rFonts w:hint="eastAsia" w:ascii="仿宋_GB2312" w:eastAsia="仿宋_GB2312"/>
                <w:b/>
                <w:sz w:val="24"/>
              </w:rPr>
            </w:pPr>
            <w:del w:id="3788" w:author="碧海蓝天" w:date="2021-08-21T16:38:04Z">
              <w:r>
                <w:rPr>
                  <w:rFonts w:hint="eastAsia" w:ascii="仿宋_GB2312" w:eastAsia="仿宋_GB2312"/>
                  <w:b/>
                  <w:sz w:val="24"/>
                </w:rPr>
                <w:delText>录制时间</w:delText>
              </w:r>
            </w:del>
          </w:p>
        </w:tc>
        <w:tc>
          <w:tcPr>
            <w:tcW w:w="1034" w:type="dxa"/>
          </w:tcPr>
          <w:p>
            <w:pPr>
              <w:pStyle w:val="9"/>
              <w:spacing w:before="124"/>
              <w:ind w:left="160"/>
              <w:rPr>
                <w:del w:id="3789" w:author="碧海蓝天" w:date="2021-08-21T16:38:04Z"/>
                <w:rFonts w:hint="eastAsia" w:ascii="仿宋_GB2312" w:eastAsia="仿宋_GB2312"/>
                <w:b/>
                <w:sz w:val="24"/>
              </w:rPr>
            </w:pPr>
            <w:del w:id="3790" w:author="碧海蓝天" w:date="2021-08-21T16:38:04Z">
              <w:r>
                <w:rPr>
                  <w:rFonts w:hint="eastAsia" w:ascii="仿宋_GB2312" w:eastAsia="仿宋_GB2312"/>
                  <w:b/>
                  <w:sz w:val="24"/>
                </w:rPr>
                <w:delText>母片号</w:delText>
              </w:r>
            </w:del>
          </w:p>
        </w:tc>
        <w:tc>
          <w:tcPr>
            <w:tcW w:w="1062" w:type="dxa"/>
          </w:tcPr>
          <w:p>
            <w:pPr>
              <w:pStyle w:val="9"/>
              <w:spacing w:before="124"/>
              <w:ind w:left="295"/>
              <w:rPr>
                <w:del w:id="3791" w:author="碧海蓝天" w:date="2021-08-21T16:38:04Z"/>
                <w:rFonts w:hint="eastAsia" w:ascii="仿宋_GB2312" w:eastAsia="仿宋_GB2312"/>
                <w:b/>
                <w:sz w:val="24"/>
              </w:rPr>
            </w:pPr>
            <w:del w:id="3792" w:author="碧海蓝天" w:date="2021-08-21T16:38:04Z">
              <w:r>
                <w:rPr>
                  <w:rFonts w:hint="eastAsia" w:ascii="仿宋_GB2312" w:eastAsia="仿宋_GB2312"/>
                  <w:b/>
                  <w:sz w:val="24"/>
                </w:rPr>
                <w:delText>备注</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del w:id="3793" w:author="碧海蓝天" w:date="2021-08-21T16:38:04Z"/>
        </w:trPr>
        <w:tc>
          <w:tcPr>
            <w:tcW w:w="746" w:type="dxa"/>
          </w:tcPr>
          <w:p>
            <w:pPr>
              <w:pStyle w:val="9"/>
              <w:rPr>
                <w:del w:id="3794" w:author="碧海蓝天" w:date="2021-08-21T16:38:04Z"/>
                <w:rFonts w:ascii="Times New Roman"/>
                <w:sz w:val="24"/>
              </w:rPr>
            </w:pPr>
          </w:p>
        </w:tc>
        <w:tc>
          <w:tcPr>
            <w:tcW w:w="1113" w:type="dxa"/>
          </w:tcPr>
          <w:p>
            <w:pPr>
              <w:pStyle w:val="9"/>
              <w:rPr>
                <w:del w:id="3795" w:author="碧海蓝天" w:date="2021-08-21T16:38:04Z"/>
                <w:rFonts w:ascii="Times New Roman"/>
                <w:sz w:val="24"/>
              </w:rPr>
            </w:pPr>
          </w:p>
        </w:tc>
        <w:tc>
          <w:tcPr>
            <w:tcW w:w="1226" w:type="dxa"/>
          </w:tcPr>
          <w:p>
            <w:pPr>
              <w:pStyle w:val="9"/>
              <w:rPr>
                <w:del w:id="3796" w:author="碧海蓝天" w:date="2021-08-21T16:38:04Z"/>
                <w:rFonts w:ascii="Times New Roman"/>
                <w:sz w:val="24"/>
              </w:rPr>
            </w:pPr>
          </w:p>
        </w:tc>
        <w:tc>
          <w:tcPr>
            <w:tcW w:w="2932" w:type="dxa"/>
          </w:tcPr>
          <w:p>
            <w:pPr>
              <w:pStyle w:val="9"/>
              <w:rPr>
                <w:del w:id="3797" w:author="碧海蓝天" w:date="2021-08-21T16:38:04Z"/>
                <w:rFonts w:ascii="Times New Roman"/>
                <w:sz w:val="24"/>
              </w:rPr>
            </w:pPr>
          </w:p>
        </w:tc>
        <w:tc>
          <w:tcPr>
            <w:tcW w:w="1453" w:type="dxa"/>
          </w:tcPr>
          <w:p>
            <w:pPr>
              <w:pStyle w:val="9"/>
              <w:rPr>
                <w:del w:id="3798" w:author="碧海蓝天" w:date="2021-08-21T16:38:04Z"/>
                <w:rFonts w:ascii="Times New Roman"/>
                <w:sz w:val="24"/>
              </w:rPr>
            </w:pPr>
          </w:p>
        </w:tc>
        <w:tc>
          <w:tcPr>
            <w:tcW w:w="1034" w:type="dxa"/>
          </w:tcPr>
          <w:p>
            <w:pPr>
              <w:pStyle w:val="9"/>
              <w:rPr>
                <w:del w:id="3799" w:author="碧海蓝天" w:date="2021-08-21T16:38:04Z"/>
                <w:rFonts w:ascii="Times New Roman"/>
                <w:sz w:val="24"/>
              </w:rPr>
            </w:pPr>
          </w:p>
        </w:tc>
        <w:tc>
          <w:tcPr>
            <w:tcW w:w="1062" w:type="dxa"/>
          </w:tcPr>
          <w:p>
            <w:pPr>
              <w:pStyle w:val="9"/>
              <w:rPr>
                <w:del w:id="3800" w:author="碧海蓝天" w:date="2021-08-21T16:38:04Z"/>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8" w:hRule="atLeast"/>
          <w:del w:id="3801" w:author="碧海蓝天" w:date="2021-08-21T16:38:04Z"/>
        </w:trPr>
        <w:tc>
          <w:tcPr>
            <w:tcW w:w="746" w:type="dxa"/>
          </w:tcPr>
          <w:p>
            <w:pPr>
              <w:pStyle w:val="9"/>
              <w:rPr>
                <w:del w:id="3802" w:author="碧海蓝天" w:date="2021-08-21T16:38:04Z"/>
                <w:rFonts w:ascii="Times New Roman"/>
                <w:sz w:val="24"/>
              </w:rPr>
            </w:pPr>
          </w:p>
        </w:tc>
        <w:tc>
          <w:tcPr>
            <w:tcW w:w="1113" w:type="dxa"/>
          </w:tcPr>
          <w:p>
            <w:pPr>
              <w:pStyle w:val="9"/>
              <w:rPr>
                <w:del w:id="3803" w:author="碧海蓝天" w:date="2021-08-21T16:38:04Z"/>
                <w:rFonts w:ascii="Times New Roman"/>
                <w:sz w:val="24"/>
              </w:rPr>
            </w:pPr>
          </w:p>
        </w:tc>
        <w:tc>
          <w:tcPr>
            <w:tcW w:w="1226" w:type="dxa"/>
          </w:tcPr>
          <w:p>
            <w:pPr>
              <w:pStyle w:val="9"/>
              <w:rPr>
                <w:del w:id="3804" w:author="碧海蓝天" w:date="2021-08-21T16:38:04Z"/>
                <w:rFonts w:ascii="Times New Roman"/>
                <w:sz w:val="24"/>
              </w:rPr>
            </w:pPr>
          </w:p>
        </w:tc>
        <w:tc>
          <w:tcPr>
            <w:tcW w:w="2932" w:type="dxa"/>
          </w:tcPr>
          <w:p>
            <w:pPr>
              <w:pStyle w:val="9"/>
              <w:rPr>
                <w:del w:id="3805" w:author="碧海蓝天" w:date="2021-08-21T16:38:04Z"/>
                <w:rFonts w:ascii="Times New Roman"/>
                <w:sz w:val="24"/>
              </w:rPr>
            </w:pPr>
          </w:p>
        </w:tc>
        <w:tc>
          <w:tcPr>
            <w:tcW w:w="1453" w:type="dxa"/>
          </w:tcPr>
          <w:p>
            <w:pPr>
              <w:pStyle w:val="9"/>
              <w:rPr>
                <w:del w:id="3806" w:author="碧海蓝天" w:date="2021-08-21T16:38:04Z"/>
                <w:rFonts w:ascii="Times New Roman"/>
                <w:sz w:val="24"/>
              </w:rPr>
            </w:pPr>
          </w:p>
        </w:tc>
        <w:tc>
          <w:tcPr>
            <w:tcW w:w="1034" w:type="dxa"/>
          </w:tcPr>
          <w:p>
            <w:pPr>
              <w:pStyle w:val="9"/>
              <w:rPr>
                <w:del w:id="3807" w:author="碧海蓝天" w:date="2021-08-21T16:38:04Z"/>
                <w:rFonts w:ascii="Times New Roman"/>
                <w:sz w:val="24"/>
              </w:rPr>
            </w:pPr>
          </w:p>
        </w:tc>
        <w:tc>
          <w:tcPr>
            <w:tcW w:w="1062" w:type="dxa"/>
          </w:tcPr>
          <w:p>
            <w:pPr>
              <w:pStyle w:val="9"/>
              <w:rPr>
                <w:del w:id="3808" w:author="碧海蓝天" w:date="2021-08-21T16:38:04Z"/>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7" w:hRule="atLeast"/>
          <w:del w:id="3809" w:author="碧海蓝天" w:date="2021-08-21T16:38:04Z"/>
        </w:trPr>
        <w:tc>
          <w:tcPr>
            <w:tcW w:w="746" w:type="dxa"/>
          </w:tcPr>
          <w:p>
            <w:pPr>
              <w:pStyle w:val="9"/>
              <w:rPr>
                <w:del w:id="3810" w:author="碧海蓝天" w:date="2021-08-21T16:38:04Z"/>
                <w:rFonts w:ascii="Times New Roman"/>
                <w:sz w:val="24"/>
              </w:rPr>
            </w:pPr>
          </w:p>
        </w:tc>
        <w:tc>
          <w:tcPr>
            <w:tcW w:w="1113" w:type="dxa"/>
          </w:tcPr>
          <w:p>
            <w:pPr>
              <w:pStyle w:val="9"/>
              <w:rPr>
                <w:del w:id="3811" w:author="碧海蓝天" w:date="2021-08-21T16:38:04Z"/>
                <w:rFonts w:ascii="Times New Roman"/>
                <w:sz w:val="24"/>
              </w:rPr>
            </w:pPr>
          </w:p>
        </w:tc>
        <w:tc>
          <w:tcPr>
            <w:tcW w:w="1226" w:type="dxa"/>
          </w:tcPr>
          <w:p>
            <w:pPr>
              <w:pStyle w:val="9"/>
              <w:rPr>
                <w:del w:id="3812" w:author="碧海蓝天" w:date="2021-08-21T16:38:04Z"/>
                <w:rFonts w:ascii="Times New Roman"/>
                <w:sz w:val="24"/>
              </w:rPr>
            </w:pPr>
          </w:p>
        </w:tc>
        <w:tc>
          <w:tcPr>
            <w:tcW w:w="2932" w:type="dxa"/>
          </w:tcPr>
          <w:p>
            <w:pPr>
              <w:pStyle w:val="9"/>
              <w:rPr>
                <w:del w:id="3813" w:author="碧海蓝天" w:date="2021-08-21T16:38:04Z"/>
                <w:rFonts w:ascii="Times New Roman"/>
                <w:sz w:val="24"/>
              </w:rPr>
            </w:pPr>
          </w:p>
        </w:tc>
        <w:tc>
          <w:tcPr>
            <w:tcW w:w="1453" w:type="dxa"/>
          </w:tcPr>
          <w:p>
            <w:pPr>
              <w:pStyle w:val="9"/>
              <w:rPr>
                <w:del w:id="3814" w:author="碧海蓝天" w:date="2021-08-21T16:38:04Z"/>
                <w:rFonts w:ascii="Times New Roman"/>
                <w:sz w:val="24"/>
              </w:rPr>
            </w:pPr>
          </w:p>
        </w:tc>
        <w:tc>
          <w:tcPr>
            <w:tcW w:w="1034" w:type="dxa"/>
          </w:tcPr>
          <w:p>
            <w:pPr>
              <w:pStyle w:val="9"/>
              <w:rPr>
                <w:del w:id="3815" w:author="碧海蓝天" w:date="2021-08-21T16:38:04Z"/>
                <w:rFonts w:ascii="Times New Roman"/>
                <w:sz w:val="24"/>
              </w:rPr>
            </w:pPr>
          </w:p>
        </w:tc>
        <w:tc>
          <w:tcPr>
            <w:tcW w:w="1062" w:type="dxa"/>
          </w:tcPr>
          <w:p>
            <w:pPr>
              <w:pStyle w:val="9"/>
              <w:rPr>
                <w:del w:id="3816" w:author="碧海蓝天" w:date="2021-08-21T16:38:04Z"/>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del w:id="3817" w:author="碧海蓝天" w:date="2021-08-21T16:38:04Z"/>
        </w:trPr>
        <w:tc>
          <w:tcPr>
            <w:tcW w:w="746" w:type="dxa"/>
          </w:tcPr>
          <w:p>
            <w:pPr>
              <w:pStyle w:val="9"/>
              <w:rPr>
                <w:del w:id="3818" w:author="碧海蓝天" w:date="2021-08-21T16:38:04Z"/>
                <w:rFonts w:ascii="Times New Roman"/>
                <w:sz w:val="24"/>
              </w:rPr>
            </w:pPr>
          </w:p>
        </w:tc>
        <w:tc>
          <w:tcPr>
            <w:tcW w:w="1113" w:type="dxa"/>
          </w:tcPr>
          <w:p>
            <w:pPr>
              <w:pStyle w:val="9"/>
              <w:rPr>
                <w:del w:id="3819" w:author="碧海蓝天" w:date="2021-08-21T16:38:04Z"/>
                <w:rFonts w:ascii="Times New Roman"/>
                <w:sz w:val="24"/>
              </w:rPr>
            </w:pPr>
          </w:p>
        </w:tc>
        <w:tc>
          <w:tcPr>
            <w:tcW w:w="1226" w:type="dxa"/>
          </w:tcPr>
          <w:p>
            <w:pPr>
              <w:pStyle w:val="9"/>
              <w:rPr>
                <w:del w:id="3820" w:author="碧海蓝天" w:date="2021-08-21T16:38:04Z"/>
                <w:rFonts w:ascii="Times New Roman"/>
                <w:sz w:val="24"/>
              </w:rPr>
            </w:pPr>
          </w:p>
        </w:tc>
        <w:tc>
          <w:tcPr>
            <w:tcW w:w="2932" w:type="dxa"/>
          </w:tcPr>
          <w:p>
            <w:pPr>
              <w:pStyle w:val="9"/>
              <w:rPr>
                <w:del w:id="3821" w:author="碧海蓝天" w:date="2021-08-21T16:38:04Z"/>
                <w:rFonts w:ascii="Times New Roman"/>
                <w:sz w:val="24"/>
              </w:rPr>
            </w:pPr>
          </w:p>
        </w:tc>
        <w:tc>
          <w:tcPr>
            <w:tcW w:w="1453" w:type="dxa"/>
          </w:tcPr>
          <w:p>
            <w:pPr>
              <w:pStyle w:val="9"/>
              <w:rPr>
                <w:del w:id="3822" w:author="碧海蓝天" w:date="2021-08-21T16:38:04Z"/>
                <w:rFonts w:ascii="Times New Roman"/>
                <w:sz w:val="24"/>
              </w:rPr>
            </w:pPr>
          </w:p>
        </w:tc>
        <w:tc>
          <w:tcPr>
            <w:tcW w:w="1034" w:type="dxa"/>
          </w:tcPr>
          <w:p>
            <w:pPr>
              <w:pStyle w:val="9"/>
              <w:rPr>
                <w:del w:id="3823" w:author="碧海蓝天" w:date="2021-08-21T16:38:04Z"/>
                <w:rFonts w:ascii="Times New Roman"/>
                <w:sz w:val="24"/>
              </w:rPr>
            </w:pPr>
          </w:p>
        </w:tc>
        <w:tc>
          <w:tcPr>
            <w:tcW w:w="1062" w:type="dxa"/>
          </w:tcPr>
          <w:p>
            <w:pPr>
              <w:pStyle w:val="9"/>
              <w:rPr>
                <w:del w:id="3824" w:author="碧海蓝天" w:date="2021-08-21T16:38:04Z"/>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del w:id="3825" w:author="碧海蓝天" w:date="2021-08-21T16:38:04Z"/>
        </w:trPr>
        <w:tc>
          <w:tcPr>
            <w:tcW w:w="746" w:type="dxa"/>
          </w:tcPr>
          <w:p>
            <w:pPr>
              <w:pStyle w:val="9"/>
              <w:rPr>
                <w:del w:id="3826" w:author="碧海蓝天" w:date="2021-08-21T16:38:04Z"/>
                <w:rFonts w:ascii="Times New Roman"/>
                <w:sz w:val="24"/>
              </w:rPr>
            </w:pPr>
          </w:p>
        </w:tc>
        <w:tc>
          <w:tcPr>
            <w:tcW w:w="1113" w:type="dxa"/>
          </w:tcPr>
          <w:p>
            <w:pPr>
              <w:pStyle w:val="9"/>
              <w:rPr>
                <w:del w:id="3827" w:author="碧海蓝天" w:date="2021-08-21T16:38:04Z"/>
                <w:rFonts w:ascii="Times New Roman"/>
                <w:sz w:val="24"/>
              </w:rPr>
            </w:pPr>
          </w:p>
        </w:tc>
        <w:tc>
          <w:tcPr>
            <w:tcW w:w="1226" w:type="dxa"/>
          </w:tcPr>
          <w:p>
            <w:pPr>
              <w:pStyle w:val="9"/>
              <w:rPr>
                <w:del w:id="3828" w:author="碧海蓝天" w:date="2021-08-21T16:38:04Z"/>
                <w:rFonts w:ascii="Times New Roman"/>
                <w:sz w:val="24"/>
              </w:rPr>
            </w:pPr>
          </w:p>
        </w:tc>
        <w:tc>
          <w:tcPr>
            <w:tcW w:w="2932" w:type="dxa"/>
          </w:tcPr>
          <w:p>
            <w:pPr>
              <w:pStyle w:val="9"/>
              <w:rPr>
                <w:del w:id="3829" w:author="碧海蓝天" w:date="2021-08-21T16:38:04Z"/>
                <w:rFonts w:ascii="Times New Roman"/>
                <w:sz w:val="24"/>
              </w:rPr>
            </w:pPr>
          </w:p>
        </w:tc>
        <w:tc>
          <w:tcPr>
            <w:tcW w:w="1453" w:type="dxa"/>
          </w:tcPr>
          <w:p>
            <w:pPr>
              <w:pStyle w:val="9"/>
              <w:rPr>
                <w:del w:id="3830" w:author="碧海蓝天" w:date="2021-08-21T16:38:04Z"/>
                <w:rFonts w:ascii="Times New Roman"/>
                <w:sz w:val="24"/>
              </w:rPr>
            </w:pPr>
          </w:p>
        </w:tc>
        <w:tc>
          <w:tcPr>
            <w:tcW w:w="1034" w:type="dxa"/>
          </w:tcPr>
          <w:p>
            <w:pPr>
              <w:pStyle w:val="9"/>
              <w:rPr>
                <w:del w:id="3831" w:author="碧海蓝天" w:date="2021-08-21T16:38:04Z"/>
                <w:rFonts w:ascii="Times New Roman"/>
                <w:sz w:val="24"/>
              </w:rPr>
            </w:pPr>
          </w:p>
        </w:tc>
        <w:tc>
          <w:tcPr>
            <w:tcW w:w="1062" w:type="dxa"/>
          </w:tcPr>
          <w:p>
            <w:pPr>
              <w:pStyle w:val="9"/>
              <w:rPr>
                <w:del w:id="3832" w:author="碧海蓝天" w:date="2021-08-21T16:38:04Z"/>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8" w:hRule="atLeast"/>
          <w:del w:id="3833" w:author="碧海蓝天" w:date="2021-08-21T16:38:04Z"/>
        </w:trPr>
        <w:tc>
          <w:tcPr>
            <w:tcW w:w="746" w:type="dxa"/>
          </w:tcPr>
          <w:p>
            <w:pPr>
              <w:pStyle w:val="9"/>
              <w:rPr>
                <w:del w:id="3834" w:author="碧海蓝天" w:date="2021-08-21T16:38:04Z"/>
                <w:rFonts w:ascii="Times New Roman"/>
                <w:sz w:val="24"/>
              </w:rPr>
            </w:pPr>
          </w:p>
        </w:tc>
        <w:tc>
          <w:tcPr>
            <w:tcW w:w="1113" w:type="dxa"/>
          </w:tcPr>
          <w:p>
            <w:pPr>
              <w:pStyle w:val="9"/>
              <w:rPr>
                <w:del w:id="3835" w:author="碧海蓝天" w:date="2021-08-21T16:38:04Z"/>
                <w:rFonts w:ascii="Times New Roman"/>
                <w:sz w:val="24"/>
              </w:rPr>
            </w:pPr>
          </w:p>
        </w:tc>
        <w:tc>
          <w:tcPr>
            <w:tcW w:w="1226" w:type="dxa"/>
          </w:tcPr>
          <w:p>
            <w:pPr>
              <w:pStyle w:val="9"/>
              <w:rPr>
                <w:del w:id="3836" w:author="碧海蓝天" w:date="2021-08-21T16:38:04Z"/>
                <w:rFonts w:ascii="Times New Roman"/>
                <w:sz w:val="24"/>
              </w:rPr>
            </w:pPr>
          </w:p>
        </w:tc>
        <w:tc>
          <w:tcPr>
            <w:tcW w:w="2932" w:type="dxa"/>
          </w:tcPr>
          <w:p>
            <w:pPr>
              <w:pStyle w:val="9"/>
              <w:rPr>
                <w:del w:id="3837" w:author="碧海蓝天" w:date="2021-08-21T16:38:04Z"/>
                <w:rFonts w:ascii="Times New Roman"/>
                <w:sz w:val="24"/>
              </w:rPr>
            </w:pPr>
          </w:p>
        </w:tc>
        <w:tc>
          <w:tcPr>
            <w:tcW w:w="1453" w:type="dxa"/>
          </w:tcPr>
          <w:p>
            <w:pPr>
              <w:pStyle w:val="9"/>
              <w:rPr>
                <w:del w:id="3838" w:author="碧海蓝天" w:date="2021-08-21T16:38:04Z"/>
                <w:rFonts w:ascii="Times New Roman"/>
                <w:sz w:val="24"/>
              </w:rPr>
            </w:pPr>
          </w:p>
        </w:tc>
        <w:tc>
          <w:tcPr>
            <w:tcW w:w="1034" w:type="dxa"/>
          </w:tcPr>
          <w:p>
            <w:pPr>
              <w:pStyle w:val="9"/>
              <w:rPr>
                <w:del w:id="3839" w:author="碧海蓝天" w:date="2021-08-21T16:38:04Z"/>
                <w:rFonts w:ascii="Times New Roman"/>
                <w:sz w:val="24"/>
              </w:rPr>
            </w:pPr>
          </w:p>
        </w:tc>
        <w:tc>
          <w:tcPr>
            <w:tcW w:w="1062" w:type="dxa"/>
          </w:tcPr>
          <w:p>
            <w:pPr>
              <w:pStyle w:val="9"/>
              <w:rPr>
                <w:del w:id="3840" w:author="碧海蓝天" w:date="2021-08-21T16:38:04Z"/>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del w:id="3841" w:author="碧海蓝天" w:date="2021-08-21T16:38:04Z"/>
        </w:trPr>
        <w:tc>
          <w:tcPr>
            <w:tcW w:w="746" w:type="dxa"/>
          </w:tcPr>
          <w:p>
            <w:pPr>
              <w:pStyle w:val="9"/>
              <w:rPr>
                <w:del w:id="3842" w:author="碧海蓝天" w:date="2021-08-21T16:38:04Z"/>
                <w:rFonts w:ascii="Times New Roman"/>
                <w:sz w:val="24"/>
              </w:rPr>
            </w:pPr>
          </w:p>
        </w:tc>
        <w:tc>
          <w:tcPr>
            <w:tcW w:w="1113" w:type="dxa"/>
          </w:tcPr>
          <w:p>
            <w:pPr>
              <w:pStyle w:val="9"/>
              <w:rPr>
                <w:del w:id="3843" w:author="碧海蓝天" w:date="2021-08-21T16:38:04Z"/>
                <w:rFonts w:ascii="Times New Roman"/>
                <w:sz w:val="24"/>
              </w:rPr>
            </w:pPr>
          </w:p>
        </w:tc>
        <w:tc>
          <w:tcPr>
            <w:tcW w:w="1226" w:type="dxa"/>
          </w:tcPr>
          <w:p>
            <w:pPr>
              <w:pStyle w:val="9"/>
              <w:rPr>
                <w:del w:id="3844" w:author="碧海蓝天" w:date="2021-08-21T16:38:04Z"/>
                <w:rFonts w:ascii="Times New Roman"/>
                <w:sz w:val="24"/>
              </w:rPr>
            </w:pPr>
          </w:p>
        </w:tc>
        <w:tc>
          <w:tcPr>
            <w:tcW w:w="2932" w:type="dxa"/>
          </w:tcPr>
          <w:p>
            <w:pPr>
              <w:pStyle w:val="9"/>
              <w:rPr>
                <w:del w:id="3845" w:author="碧海蓝天" w:date="2021-08-21T16:38:04Z"/>
                <w:rFonts w:ascii="Times New Roman"/>
                <w:sz w:val="24"/>
              </w:rPr>
            </w:pPr>
          </w:p>
        </w:tc>
        <w:tc>
          <w:tcPr>
            <w:tcW w:w="1453" w:type="dxa"/>
          </w:tcPr>
          <w:p>
            <w:pPr>
              <w:pStyle w:val="9"/>
              <w:rPr>
                <w:del w:id="3846" w:author="碧海蓝天" w:date="2021-08-21T16:38:04Z"/>
                <w:rFonts w:ascii="Times New Roman"/>
                <w:sz w:val="24"/>
              </w:rPr>
            </w:pPr>
          </w:p>
        </w:tc>
        <w:tc>
          <w:tcPr>
            <w:tcW w:w="1034" w:type="dxa"/>
          </w:tcPr>
          <w:p>
            <w:pPr>
              <w:pStyle w:val="9"/>
              <w:rPr>
                <w:del w:id="3847" w:author="碧海蓝天" w:date="2021-08-21T16:38:04Z"/>
                <w:rFonts w:ascii="Times New Roman"/>
                <w:sz w:val="24"/>
              </w:rPr>
            </w:pPr>
          </w:p>
        </w:tc>
        <w:tc>
          <w:tcPr>
            <w:tcW w:w="1062" w:type="dxa"/>
          </w:tcPr>
          <w:p>
            <w:pPr>
              <w:pStyle w:val="9"/>
              <w:rPr>
                <w:del w:id="3848" w:author="碧海蓝天" w:date="2021-08-21T16:38:04Z"/>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del w:id="3849" w:author="碧海蓝天" w:date="2021-08-21T16:38:04Z"/>
        </w:trPr>
        <w:tc>
          <w:tcPr>
            <w:tcW w:w="746" w:type="dxa"/>
          </w:tcPr>
          <w:p>
            <w:pPr>
              <w:pStyle w:val="9"/>
              <w:rPr>
                <w:del w:id="3850" w:author="碧海蓝天" w:date="2021-08-21T16:38:04Z"/>
                <w:rFonts w:ascii="Times New Roman"/>
                <w:sz w:val="24"/>
              </w:rPr>
            </w:pPr>
          </w:p>
        </w:tc>
        <w:tc>
          <w:tcPr>
            <w:tcW w:w="1113" w:type="dxa"/>
          </w:tcPr>
          <w:p>
            <w:pPr>
              <w:pStyle w:val="9"/>
              <w:rPr>
                <w:del w:id="3851" w:author="碧海蓝天" w:date="2021-08-21T16:38:04Z"/>
                <w:rFonts w:ascii="Times New Roman"/>
                <w:sz w:val="24"/>
              </w:rPr>
            </w:pPr>
          </w:p>
        </w:tc>
        <w:tc>
          <w:tcPr>
            <w:tcW w:w="1226" w:type="dxa"/>
          </w:tcPr>
          <w:p>
            <w:pPr>
              <w:pStyle w:val="9"/>
              <w:rPr>
                <w:del w:id="3852" w:author="碧海蓝天" w:date="2021-08-21T16:38:04Z"/>
                <w:rFonts w:ascii="Times New Roman"/>
                <w:sz w:val="24"/>
              </w:rPr>
            </w:pPr>
          </w:p>
        </w:tc>
        <w:tc>
          <w:tcPr>
            <w:tcW w:w="2932" w:type="dxa"/>
          </w:tcPr>
          <w:p>
            <w:pPr>
              <w:pStyle w:val="9"/>
              <w:rPr>
                <w:del w:id="3853" w:author="碧海蓝天" w:date="2021-08-21T16:38:04Z"/>
                <w:rFonts w:ascii="Times New Roman"/>
                <w:sz w:val="24"/>
              </w:rPr>
            </w:pPr>
          </w:p>
        </w:tc>
        <w:tc>
          <w:tcPr>
            <w:tcW w:w="1453" w:type="dxa"/>
          </w:tcPr>
          <w:p>
            <w:pPr>
              <w:pStyle w:val="9"/>
              <w:rPr>
                <w:del w:id="3854" w:author="碧海蓝天" w:date="2021-08-21T16:38:04Z"/>
                <w:rFonts w:ascii="Times New Roman"/>
                <w:sz w:val="24"/>
              </w:rPr>
            </w:pPr>
          </w:p>
        </w:tc>
        <w:tc>
          <w:tcPr>
            <w:tcW w:w="1034" w:type="dxa"/>
          </w:tcPr>
          <w:p>
            <w:pPr>
              <w:pStyle w:val="9"/>
              <w:rPr>
                <w:del w:id="3855" w:author="碧海蓝天" w:date="2021-08-21T16:38:04Z"/>
                <w:rFonts w:ascii="Times New Roman"/>
                <w:sz w:val="24"/>
              </w:rPr>
            </w:pPr>
          </w:p>
        </w:tc>
        <w:tc>
          <w:tcPr>
            <w:tcW w:w="1062" w:type="dxa"/>
          </w:tcPr>
          <w:p>
            <w:pPr>
              <w:pStyle w:val="9"/>
              <w:rPr>
                <w:del w:id="3856" w:author="碧海蓝天" w:date="2021-08-21T16:38:04Z"/>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del w:id="3857" w:author="碧海蓝天" w:date="2021-08-21T16:38:04Z"/>
        </w:trPr>
        <w:tc>
          <w:tcPr>
            <w:tcW w:w="746" w:type="dxa"/>
          </w:tcPr>
          <w:p>
            <w:pPr>
              <w:pStyle w:val="9"/>
              <w:rPr>
                <w:del w:id="3858" w:author="碧海蓝天" w:date="2021-08-21T16:38:04Z"/>
                <w:rFonts w:ascii="Times New Roman"/>
                <w:sz w:val="24"/>
              </w:rPr>
            </w:pPr>
          </w:p>
        </w:tc>
        <w:tc>
          <w:tcPr>
            <w:tcW w:w="1113" w:type="dxa"/>
          </w:tcPr>
          <w:p>
            <w:pPr>
              <w:pStyle w:val="9"/>
              <w:rPr>
                <w:del w:id="3859" w:author="碧海蓝天" w:date="2021-08-21T16:38:04Z"/>
                <w:rFonts w:ascii="Times New Roman"/>
                <w:sz w:val="24"/>
              </w:rPr>
            </w:pPr>
          </w:p>
        </w:tc>
        <w:tc>
          <w:tcPr>
            <w:tcW w:w="1226" w:type="dxa"/>
          </w:tcPr>
          <w:p>
            <w:pPr>
              <w:pStyle w:val="9"/>
              <w:rPr>
                <w:del w:id="3860" w:author="碧海蓝天" w:date="2021-08-21T16:38:04Z"/>
                <w:rFonts w:ascii="Times New Roman"/>
                <w:sz w:val="24"/>
              </w:rPr>
            </w:pPr>
          </w:p>
        </w:tc>
        <w:tc>
          <w:tcPr>
            <w:tcW w:w="2932" w:type="dxa"/>
          </w:tcPr>
          <w:p>
            <w:pPr>
              <w:pStyle w:val="9"/>
              <w:rPr>
                <w:del w:id="3861" w:author="碧海蓝天" w:date="2021-08-21T16:38:04Z"/>
                <w:rFonts w:ascii="Times New Roman"/>
                <w:sz w:val="24"/>
              </w:rPr>
            </w:pPr>
          </w:p>
        </w:tc>
        <w:tc>
          <w:tcPr>
            <w:tcW w:w="1453" w:type="dxa"/>
          </w:tcPr>
          <w:p>
            <w:pPr>
              <w:pStyle w:val="9"/>
              <w:rPr>
                <w:del w:id="3862" w:author="碧海蓝天" w:date="2021-08-21T16:38:04Z"/>
                <w:rFonts w:ascii="Times New Roman"/>
                <w:sz w:val="24"/>
              </w:rPr>
            </w:pPr>
          </w:p>
        </w:tc>
        <w:tc>
          <w:tcPr>
            <w:tcW w:w="1034" w:type="dxa"/>
          </w:tcPr>
          <w:p>
            <w:pPr>
              <w:pStyle w:val="9"/>
              <w:rPr>
                <w:del w:id="3863" w:author="碧海蓝天" w:date="2021-08-21T16:38:04Z"/>
                <w:rFonts w:ascii="Times New Roman"/>
                <w:sz w:val="24"/>
              </w:rPr>
            </w:pPr>
          </w:p>
        </w:tc>
        <w:tc>
          <w:tcPr>
            <w:tcW w:w="1062" w:type="dxa"/>
          </w:tcPr>
          <w:p>
            <w:pPr>
              <w:pStyle w:val="9"/>
              <w:rPr>
                <w:del w:id="3864" w:author="碧海蓝天" w:date="2021-08-21T16:38:04Z"/>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8" w:hRule="atLeast"/>
          <w:del w:id="3865" w:author="碧海蓝天" w:date="2021-08-21T16:38:04Z"/>
        </w:trPr>
        <w:tc>
          <w:tcPr>
            <w:tcW w:w="746" w:type="dxa"/>
          </w:tcPr>
          <w:p>
            <w:pPr>
              <w:pStyle w:val="9"/>
              <w:rPr>
                <w:del w:id="3866" w:author="碧海蓝天" w:date="2021-08-21T16:38:04Z"/>
                <w:rFonts w:ascii="Times New Roman"/>
                <w:sz w:val="24"/>
              </w:rPr>
            </w:pPr>
          </w:p>
        </w:tc>
        <w:tc>
          <w:tcPr>
            <w:tcW w:w="1113" w:type="dxa"/>
          </w:tcPr>
          <w:p>
            <w:pPr>
              <w:pStyle w:val="9"/>
              <w:rPr>
                <w:del w:id="3867" w:author="碧海蓝天" w:date="2021-08-21T16:38:04Z"/>
                <w:rFonts w:ascii="Times New Roman"/>
                <w:sz w:val="24"/>
              </w:rPr>
            </w:pPr>
          </w:p>
        </w:tc>
        <w:tc>
          <w:tcPr>
            <w:tcW w:w="1226" w:type="dxa"/>
          </w:tcPr>
          <w:p>
            <w:pPr>
              <w:pStyle w:val="9"/>
              <w:rPr>
                <w:del w:id="3868" w:author="碧海蓝天" w:date="2021-08-21T16:38:04Z"/>
                <w:rFonts w:ascii="Times New Roman"/>
                <w:sz w:val="24"/>
              </w:rPr>
            </w:pPr>
          </w:p>
        </w:tc>
        <w:tc>
          <w:tcPr>
            <w:tcW w:w="2932" w:type="dxa"/>
          </w:tcPr>
          <w:p>
            <w:pPr>
              <w:pStyle w:val="9"/>
              <w:rPr>
                <w:del w:id="3869" w:author="碧海蓝天" w:date="2021-08-21T16:38:04Z"/>
                <w:rFonts w:ascii="Times New Roman"/>
                <w:sz w:val="24"/>
              </w:rPr>
            </w:pPr>
          </w:p>
        </w:tc>
        <w:tc>
          <w:tcPr>
            <w:tcW w:w="1453" w:type="dxa"/>
          </w:tcPr>
          <w:p>
            <w:pPr>
              <w:pStyle w:val="9"/>
              <w:rPr>
                <w:del w:id="3870" w:author="碧海蓝天" w:date="2021-08-21T16:38:04Z"/>
                <w:rFonts w:ascii="Times New Roman"/>
                <w:sz w:val="24"/>
              </w:rPr>
            </w:pPr>
          </w:p>
        </w:tc>
        <w:tc>
          <w:tcPr>
            <w:tcW w:w="1034" w:type="dxa"/>
          </w:tcPr>
          <w:p>
            <w:pPr>
              <w:pStyle w:val="9"/>
              <w:rPr>
                <w:del w:id="3871" w:author="碧海蓝天" w:date="2021-08-21T16:38:04Z"/>
                <w:rFonts w:ascii="Times New Roman"/>
                <w:sz w:val="24"/>
              </w:rPr>
            </w:pPr>
          </w:p>
        </w:tc>
        <w:tc>
          <w:tcPr>
            <w:tcW w:w="1062" w:type="dxa"/>
          </w:tcPr>
          <w:p>
            <w:pPr>
              <w:pStyle w:val="9"/>
              <w:rPr>
                <w:del w:id="3872" w:author="碧海蓝天" w:date="2021-08-21T16:38:04Z"/>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del w:id="3873" w:author="碧海蓝天" w:date="2021-08-21T16:38:04Z"/>
        </w:trPr>
        <w:tc>
          <w:tcPr>
            <w:tcW w:w="746" w:type="dxa"/>
          </w:tcPr>
          <w:p>
            <w:pPr>
              <w:pStyle w:val="9"/>
              <w:rPr>
                <w:del w:id="3874" w:author="碧海蓝天" w:date="2021-08-21T16:38:04Z"/>
                <w:rFonts w:ascii="Times New Roman"/>
                <w:sz w:val="24"/>
              </w:rPr>
            </w:pPr>
          </w:p>
        </w:tc>
        <w:tc>
          <w:tcPr>
            <w:tcW w:w="1113" w:type="dxa"/>
          </w:tcPr>
          <w:p>
            <w:pPr>
              <w:pStyle w:val="9"/>
              <w:rPr>
                <w:del w:id="3875" w:author="碧海蓝天" w:date="2021-08-21T16:38:04Z"/>
                <w:rFonts w:ascii="Times New Roman"/>
                <w:sz w:val="24"/>
              </w:rPr>
            </w:pPr>
          </w:p>
        </w:tc>
        <w:tc>
          <w:tcPr>
            <w:tcW w:w="1226" w:type="dxa"/>
          </w:tcPr>
          <w:p>
            <w:pPr>
              <w:pStyle w:val="9"/>
              <w:rPr>
                <w:del w:id="3876" w:author="碧海蓝天" w:date="2021-08-21T16:38:04Z"/>
                <w:rFonts w:ascii="Times New Roman"/>
                <w:sz w:val="24"/>
              </w:rPr>
            </w:pPr>
          </w:p>
        </w:tc>
        <w:tc>
          <w:tcPr>
            <w:tcW w:w="2932" w:type="dxa"/>
          </w:tcPr>
          <w:p>
            <w:pPr>
              <w:pStyle w:val="9"/>
              <w:rPr>
                <w:del w:id="3877" w:author="碧海蓝天" w:date="2021-08-21T16:38:04Z"/>
                <w:rFonts w:ascii="Times New Roman"/>
                <w:sz w:val="24"/>
              </w:rPr>
            </w:pPr>
          </w:p>
        </w:tc>
        <w:tc>
          <w:tcPr>
            <w:tcW w:w="1453" w:type="dxa"/>
          </w:tcPr>
          <w:p>
            <w:pPr>
              <w:pStyle w:val="9"/>
              <w:rPr>
                <w:del w:id="3878" w:author="碧海蓝天" w:date="2021-08-21T16:38:04Z"/>
                <w:rFonts w:ascii="Times New Roman"/>
                <w:sz w:val="24"/>
              </w:rPr>
            </w:pPr>
          </w:p>
        </w:tc>
        <w:tc>
          <w:tcPr>
            <w:tcW w:w="1034" w:type="dxa"/>
          </w:tcPr>
          <w:p>
            <w:pPr>
              <w:pStyle w:val="9"/>
              <w:rPr>
                <w:del w:id="3879" w:author="碧海蓝天" w:date="2021-08-21T16:38:04Z"/>
                <w:rFonts w:ascii="Times New Roman"/>
                <w:sz w:val="24"/>
              </w:rPr>
            </w:pPr>
          </w:p>
        </w:tc>
        <w:tc>
          <w:tcPr>
            <w:tcW w:w="1062" w:type="dxa"/>
          </w:tcPr>
          <w:p>
            <w:pPr>
              <w:pStyle w:val="9"/>
              <w:rPr>
                <w:del w:id="3880" w:author="碧海蓝天" w:date="2021-08-21T16:38:04Z"/>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del w:id="3881" w:author="碧海蓝天" w:date="2021-08-21T16:38:04Z"/>
        </w:trPr>
        <w:tc>
          <w:tcPr>
            <w:tcW w:w="746" w:type="dxa"/>
          </w:tcPr>
          <w:p>
            <w:pPr>
              <w:pStyle w:val="9"/>
              <w:rPr>
                <w:del w:id="3882" w:author="碧海蓝天" w:date="2021-08-21T16:38:04Z"/>
                <w:rFonts w:ascii="Times New Roman"/>
                <w:sz w:val="24"/>
              </w:rPr>
            </w:pPr>
          </w:p>
        </w:tc>
        <w:tc>
          <w:tcPr>
            <w:tcW w:w="1113" w:type="dxa"/>
          </w:tcPr>
          <w:p>
            <w:pPr>
              <w:pStyle w:val="9"/>
              <w:rPr>
                <w:del w:id="3883" w:author="碧海蓝天" w:date="2021-08-21T16:38:04Z"/>
                <w:rFonts w:ascii="Times New Roman"/>
                <w:sz w:val="24"/>
              </w:rPr>
            </w:pPr>
          </w:p>
        </w:tc>
        <w:tc>
          <w:tcPr>
            <w:tcW w:w="1226" w:type="dxa"/>
          </w:tcPr>
          <w:p>
            <w:pPr>
              <w:pStyle w:val="9"/>
              <w:rPr>
                <w:del w:id="3884" w:author="碧海蓝天" w:date="2021-08-21T16:38:04Z"/>
                <w:rFonts w:ascii="Times New Roman"/>
                <w:sz w:val="24"/>
              </w:rPr>
            </w:pPr>
          </w:p>
        </w:tc>
        <w:tc>
          <w:tcPr>
            <w:tcW w:w="2932" w:type="dxa"/>
          </w:tcPr>
          <w:p>
            <w:pPr>
              <w:pStyle w:val="9"/>
              <w:rPr>
                <w:del w:id="3885" w:author="碧海蓝天" w:date="2021-08-21T16:38:04Z"/>
                <w:rFonts w:ascii="Times New Roman"/>
                <w:sz w:val="24"/>
              </w:rPr>
            </w:pPr>
          </w:p>
        </w:tc>
        <w:tc>
          <w:tcPr>
            <w:tcW w:w="1453" w:type="dxa"/>
          </w:tcPr>
          <w:p>
            <w:pPr>
              <w:pStyle w:val="9"/>
              <w:rPr>
                <w:del w:id="3886" w:author="碧海蓝天" w:date="2021-08-21T16:38:04Z"/>
                <w:rFonts w:ascii="Times New Roman"/>
                <w:sz w:val="24"/>
              </w:rPr>
            </w:pPr>
          </w:p>
        </w:tc>
        <w:tc>
          <w:tcPr>
            <w:tcW w:w="1034" w:type="dxa"/>
          </w:tcPr>
          <w:p>
            <w:pPr>
              <w:pStyle w:val="9"/>
              <w:rPr>
                <w:del w:id="3887" w:author="碧海蓝天" w:date="2021-08-21T16:38:04Z"/>
                <w:rFonts w:ascii="Times New Roman"/>
                <w:sz w:val="24"/>
              </w:rPr>
            </w:pPr>
          </w:p>
        </w:tc>
        <w:tc>
          <w:tcPr>
            <w:tcW w:w="1062" w:type="dxa"/>
          </w:tcPr>
          <w:p>
            <w:pPr>
              <w:pStyle w:val="9"/>
              <w:rPr>
                <w:del w:id="3888" w:author="碧海蓝天" w:date="2021-08-21T16:38:04Z"/>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del w:id="3889" w:author="碧海蓝天" w:date="2021-08-21T16:38:04Z"/>
        </w:trPr>
        <w:tc>
          <w:tcPr>
            <w:tcW w:w="746" w:type="dxa"/>
          </w:tcPr>
          <w:p>
            <w:pPr>
              <w:pStyle w:val="9"/>
              <w:rPr>
                <w:del w:id="3890" w:author="碧海蓝天" w:date="2021-08-21T16:38:04Z"/>
                <w:rFonts w:ascii="Times New Roman"/>
                <w:sz w:val="24"/>
              </w:rPr>
            </w:pPr>
          </w:p>
        </w:tc>
        <w:tc>
          <w:tcPr>
            <w:tcW w:w="1113" w:type="dxa"/>
          </w:tcPr>
          <w:p>
            <w:pPr>
              <w:pStyle w:val="9"/>
              <w:rPr>
                <w:del w:id="3891" w:author="碧海蓝天" w:date="2021-08-21T16:38:04Z"/>
                <w:rFonts w:ascii="Times New Roman"/>
                <w:sz w:val="24"/>
              </w:rPr>
            </w:pPr>
          </w:p>
        </w:tc>
        <w:tc>
          <w:tcPr>
            <w:tcW w:w="1226" w:type="dxa"/>
          </w:tcPr>
          <w:p>
            <w:pPr>
              <w:pStyle w:val="9"/>
              <w:rPr>
                <w:del w:id="3892" w:author="碧海蓝天" w:date="2021-08-21T16:38:04Z"/>
                <w:rFonts w:ascii="Times New Roman"/>
                <w:sz w:val="24"/>
              </w:rPr>
            </w:pPr>
          </w:p>
        </w:tc>
        <w:tc>
          <w:tcPr>
            <w:tcW w:w="2932" w:type="dxa"/>
          </w:tcPr>
          <w:p>
            <w:pPr>
              <w:pStyle w:val="9"/>
              <w:rPr>
                <w:del w:id="3893" w:author="碧海蓝天" w:date="2021-08-21T16:38:04Z"/>
                <w:rFonts w:ascii="Times New Roman"/>
                <w:sz w:val="24"/>
              </w:rPr>
            </w:pPr>
          </w:p>
        </w:tc>
        <w:tc>
          <w:tcPr>
            <w:tcW w:w="1453" w:type="dxa"/>
          </w:tcPr>
          <w:p>
            <w:pPr>
              <w:pStyle w:val="9"/>
              <w:rPr>
                <w:del w:id="3894" w:author="碧海蓝天" w:date="2021-08-21T16:38:04Z"/>
                <w:rFonts w:ascii="Times New Roman"/>
                <w:sz w:val="24"/>
              </w:rPr>
            </w:pPr>
          </w:p>
        </w:tc>
        <w:tc>
          <w:tcPr>
            <w:tcW w:w="1034" w:type="dxa"/>
          </w:tcPr>
          <w:p>
            <w:pPr>
              <w:pStyle w:val="9"/>
              <w:rPr>
                <w:del w:id="3895" w:author="碧海蓝天" w:date="2021-08-21T16:38:04Z"/>
                <w:rFonts w:ascii="Times New Roman"/>
                <w:sz w:val="24"/>
              </w:rPr>
            </w:pPr>
          </w:p>
        </w:tc>
        <w:tc>
          <w:tcPr>
            <w:tcW w:w="1062" w:type="dxa"/>
          </w:tcPr>
          <w:p>
            <w:pPr>
              <w:pStyle w:val="9"/>
              <w:rPr>
                <w:del w:id="3896" w:author="碧海蓝天" w:date="2021-08-21T16:38:04Z"/>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8" w:hRule="atLeast"/>
          <w:del w:id="3897" w:author="碧海蓝天" w:date="2021-08-21T16:38:04Z"/>
        </w:trPr>
        <w:tc>
          <w:tcPr>
            <w:tcW w:w="746" w:type="dxa"/>
          </w:tcPr>
          <w:p>
            <w:pPr>
              <w:pStyle w:val="9"/>
              <w:rPr>
                <w:del w:id="3898" w:author="碧海蓝天" w:date="2021-08-21T16:38:04Z"/>
                <w:rFonts w:ascii="Times New Roman"/>
                <w:sz w:val="24"/>
              </w:rPr>
            </w:pPr>
          </w:p>
        </w:tc>
        <w:tc>
          <w:tcPr>
            <w:tcW w:w="1113" w:type="dxa"/>
          </w:tcPr>
          <w:p>
            <w:pPr>
              <w:pStyle w:val="9"/>
              <w:rPr>
                <w:del w:id="3899" w:author="碧海蓝天" w:date="2021-08-21T16:38:04Z"/>
                <w:rFonts w:ascii="Times New Roman"/>
                <w:sz w:val="24"/>
              </w:rPr>
            </w:pPr>
          </w:p>
        </w:tc>
        <w:tc>
          <w:tcPr>
            <w:tcW w:w="1226" w:type="dxa"/>
          </w:tcPr>
          <w:p>
            <w:pPr>
              <w:pStyle w:val="9"/>
              <w:rPr>
                <w:del w:id="3900" w:author="碧海蓝天" w:date="2021-08-21T16:38:04Z"/>
                <w:rFonts w:ascii="Times New Roman"/>
                <w:sz w:val="24"/>
              </w:rPr>
            </w:pPr>
          </w:p>
        </w:tc>
        <w:tc>
          <w:tcPr>
            <w:tcW w:w="2932" w:type="dxa"/>
          </w:tcPr>
          <w:p>
            <w:pPr>
              <w:pStyle w:val="9"/>
              <w:rPr>
                <w:del w:id="3901" w:author="碧海蓝天" w:date="2021-08-21T16:38:04Z"/>
                <w:rFonts w:ascii="Times New Roman"/>
                <w:sz w:val="24"/>
              </w:rPr>
            </w:pPr>
          </w:p>
        </w:tc>
        <w:tc>
          <w:tcPr>
            <w:tcW w:w="1453" w:type="dxa"/>
          </w:tcPr>
          <w:p>
            <w:pPr>
              <w:pStyle w:val="9"/>
              <w:rPr>
                <w:del w:id="3902" w:author="碧海蓝天" w:date="2021-08-21T16:38:04Z"/>
                <w:rFonts w:ascii="Times New Roman"/>
                <w:sz w:val="24"/>
              </w:rPr>
            </w:pPr>
          </w:p>
        </w:tc>
        <w:tc>
          <w:tcPr>
            <w:tcW w:w="1034" w:type="dxa"/>
          </w:tcPr>
          <w:p>
            <w:pPr>
              <w:pStyle w:val="9"/>
              <w:rPr>
                <w:del w:id="3903" w:author="碧海蓝天" w:date="2021-08-21T16:38:04Z"/>
                <w:rFonts w:ascii="Times New Roman"/>
                <w:sz w:val="24"/>
              </w:rPr>
            </w:pPr>
          </w:p>
        </w:tc>
        <w:tc>
          <w:tcPr>
            <w:tcW w:w="1062" w:type="dxa"/>
          </w:tcPr>
          <w:p>
            <w:pPr>
              <w:pStyle w:val="9"/>
              <w:rPr>
                <w:del w:id="3904" w:author="碧海蓝天" w:date="2021-08-21T16:38:04Z"/>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del w:id="3905" w:author="碧海蓝天" w:date="2021-08-21T16:38:04Z"/>
        </w:trPr>
        <w:tc>
          <w:tcPr>
            <w:tcW w:w="746" w:type="dxa"/>
          </w:tcPr>
          <w:p>
            <w:pPr>
              <w:pStyle w:val="9"/>
              <w:rPr>
                <w:del w:id="3906" w:author="碧海蓝天" w:date="2021-08-21T16:38:04Z"/>
                <w:rFonts w:ascii="Times New Roman"/>
                <w:sz w:val="24"/>
              </w:rPr>
            </w:pPr>
          </w:p>
        </w:tc>
        <w:tc>
          <w:tcPr>
            <w:tcW w:w="1113" w:type="dxa"/>
          </w:tcPr>
          <w:p>
            <w:pPr>
              <w:pStyle w:val="9"/>
              <w:rPr>
                <w:del w:id="3907" w:author="碧海蓝天" w:date="2021-08-21T16:38:04Z"/>
                <w:rFonts w:ascii="Times New Roman"/>
                <w:sz w:val="24"/>
              </w:rPr>
            </w:pPr>
          </w:p>
        </w:tc>
        <w:tc>
          <w:tcPr>
            <w:tcW w:w="1226" w:type="dxa"/>
          </w:tcPr>
          <w:p>
            <w:pPr>
              <w:pStyle w:val="9"/>
              <w:rPr>
                <w:del w:id="3908" w:author="碧海蓝天" w:date="2021-08-21T16:38:04Z"/>
                <w:rFonts w:ascii="Times New Roman"/>
                <w:sz w:val="24"/>
              </w:rPr>
            </w:pPr>
          </w:p>
        </w:tc>
        <w:tc>
          <w:tcPr>
            <w:tcW w:w="2932" w:type="dxa"/>
          </w:tcPr>
          <w:p>
            <w:pPr>
              <w:pStyle w:val="9"/>
              <w:rPr>
                <w:del w:id="3909" w:author="碧海蓝天" w:date="2021-08-21T16:38:04Z"/>
                <w:rFonts w:ascii="Times New Roman"/>
                <w:sz w:val="24"/>
              </w:rPr>
            </w:pPr>
          </w:p>
        </w:tc>
        <w:tc>
          <w:tcPr>
            <w:tcW w:w="1453" w:type="dxa"/>
          </w:tcPr>
          <w:p>
            <w:pPr>
              <w:pStyle w:val="9"/>
              <w:rPr>
                <w:del w:id="3910" w:author="碧海蓝天" w:date="2021-08-21T16:38:04Z"/>
                <w:rFonts w:ascii="Times New Roman"/>
                <w:sz w:val="24"/>
              </w:rPr>
            </w:pPr>
          </w:p>
        </w:tc>
        <w:tc>
          <w:tcPr>
            <w:tcW w:w="1034" w:type="dxa"/>
          </w:tcPr>
          <w:p>
            <w:pPr>
              <w:pStyle w:val="9"/>
              <w:rPr>
                <w:del w:id="3911" w:author="碧海蓝天" w:date="2021-08-21T16:38:04Z"/>
                <w:rFonts w:ascii="Times New Roman"/>
                <w:sz w:val="24"/>
              </w:rPr>
            </w:pPr>
          </w:p>
        </w:tc>
        <w:tc>
          <w:tcPr>
            <w:tcW w:w="1062" w:type="dxa"/>
          </w:tcPr>
          <w:p>
            <w:pPr>
              <w:pStyle w:val="9"/>
              <w:rPr>
                <w:del w:id="3912" w:author="碧海蓝天" w:date="2021-08-21T16:38:04Z"/>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del w:id="3913" w:author="碧海蓝天" w:date="2021-08-21T16:38:04Z"/>
        </w:trPr>
        <w:tc>
          <w:tcPr>
            <w:tcW w:w="746" w:type="dxa"/>
          </w:tcPr>
          <w:p>
            <w:pPr>
              <w:pStyle w:val="9"/>
              <w:rPr>
                <w:del w:id="3914" w:author="碧海蓝天" w:date="2021-08-21T16:38:04Z"/>
                <w:rFonts w:ascii="Times New Roman"/>
                <w:sz w:val="24"/>
              </w:rPr>
            </w:pPr>
          </w:p>
        </w:tc>
        <w:tc>
          <w:tcPr>
            <w:tcW w:w="1113" w:type="dxa"/>
          </w:tcPr>
          <w:p>
            <w:pPr>
              <w:pStyle w:val="9"/>
              <w:rPr>
                <w:del w:id="3915" w:author="碧海蓝天" w:date="2021-08-21T16:38:04Z"/>
                <w:rFonts w:ascii="Times New Roman"/>
                <w:sz w:val="24"/>
              </w:rPr>
            </w:pPr>
          </w:p>
        </w:tc>
        <w:tc>
          <w:tcPr>
            <w:tcW w:w="1226" w:type="dxa"/>
          </w:tcPr>
          <w:p>
            <w:pPr>
              <w:pStyle w:val="9"/>
              <w:rPr>
                <w:del w:id="3916" w:author="碧海蓝天" w:date="2021-08-21T16:38:04Z"/>
                <w:rFonts w:ascii="Times New Roman"/>
                <w:sz w:val="24"/>
              </w:rPr>
            </w:pPr>
          </w:p>
        </w:tc>
        <w:tc>
          <w:tcPr>
            <w:tcW w:w="2932" w:type="dxa"/>
          </w:tcPr>
          <w:p>
            <w:pPr>
              <w:pStyle w:val="9"/>
              <w:rPr>
                <w:del w:id="3917" w:author="碧海蓝天" w:date="2021-08-21T16:38:04Z"/>
                <w:rFonts w:ascii="Times New Roman"/>
                <w:sz w:val="24"/>
              </w:rPr>
            </w:pPr>
          </w:p>
        </w:tc>
        <w:tc>
          <w:tcPr>
            <w:tcW w:w="1453" w:type="dxa"/>
          </w:tcPr>
          <w:p>
            <w:pPr>
              <w:pStyle w:val="9"/>
              <w:rPr>
                <w:del w:id="3918" w:author="碧海蓝天" w:date="2021-08-21T16:38:04Z"/>
                <w:rFonts w:ascii="Times New Roman"/>
                <w:sz w:val="24"/>
              </w:rPr>
            </w:pPr>
          </w:p>
        </w:tc>
        <w:tc>
          <w:tcPr>
            <w:tcW w:w="1034" w:type="dxa"/>
          </w:tcPr>
          <w:p>
            <w:pPr>
              <w:pStyle w:val="9"/>
              <w:rPr>
                <w:del w:id="3919" w:author="碧海蓝天" w:date="2021-08-21T16:38:04Z"/>
                <w:rFonts w:ascii="Times New Roman"/>
                <w:sz w:val="24"/>
              </w:rPr>
            </w:pPr>
          </w:p>
        </w:tc>
        <w:tc>
          <w:tcPr>
            <w:tcW w:w="1062" w:type="dxa"/>
          </w:tcPr>
          <w:p>
            <w:pPr>
              <w:pStyle w:val="9"/>
              <w:rPr>
                <w:del w:id="3920" w:author="碧海蓝天" w:date="2021-08-21T16:38:04Z"/>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del w:id="3921" w:author="碧海蓝天" w:date="2021-08-21T16:38:04Z"/>
        </w:trPr>
        <w:tc>
          <w:tcPr>
            <w:tcW w:w="746" w:type="dxa"/>
          </w:tcPr>
          <w:p>
            <w:pPr>
              <w:pStyle w:val="9"/>
              <w:rPr>
                <w:del w:id="3922" w:author="碧海蓝天" w:date="2021-08-21T16:38:04Z"/>
                <w:rFonts w:ascii="Times New Roman"/>
                <w:sz w:val="24"/>
              </w:rPr>
            </w:pPr>
          </w:p>
        </w:tc>
        <w:tc>
          <w:tcPr>
            <w:tcW w:w="1113" w:type="dxa"/>
          </w:tcPr>
          <w:p>
            <w:pPr>
              <w:pStyle w:val="9"/>
              <w:rPr>
                <w:del w:id="3923" w:author="碧海蓝天" w:date="2021-08-21T16:38:04Z"/>
                <w:rFonts w:ascii="Times New Roman"/>
                <w:sz w:val="24"/>
              </w:rPr>
            </w:pPr>
          </w:p>
        </w:tc>
        <w:tc>
          <w:tcPr>
            <w:tcW w:w="1226" w:type="dxa"/>
          </w:tcPr>
          <w:p>
            <w:pPr>
              <w:pStyle w:val="9"/>
              <w:rPr>
                <w:del w:id="3924" w:author="碧海蓝天" w:date="2021-08-21T16:38:04Z"/>
                <w:rFonts w:ascii="Times New Roman"/>
                <w:sz w:val="24"/>
              </w:rPr>
            </w:pPr>
          </w:p>
        </w:tc>
        <w:tc>
          <w:tcPr>
            <w:tcW w:w="2932" w:type="dxa"/>
          </w:tcPr>
          <w:p>
            <w:pPr>
              <w:pStyle w:val="9"/>
              <w:rPr>
                <w:del w:id="3925" w:author="碧海蓝天" w:date="2021-08-21T16:38:04Z"/>
                <w:rFonts w:ascii="Times New Roman"/>
                <w:sz w:val="24"/>
              </w:rPr>
            </w:pPr>
          </w:p>
        </w:tc>
        <w:tc>
          <w:tcPr>
            <w:tcW w:w="1453" w:type="dxa"/>
          </w:tcPr>
          <w:p>
            <w:pPr>
              <w:pStyle w:val="9"/>
              <w:rPr>
                <w:del w:id="3926" w:author="碧海蓝天" w:date="2021-08-21T16:38:04Z"/>
                <w:rFonts w:ascii="Times New Roman"/>
                <w:sz w:val="24"/>
              </w:rPr>
            </w:pPr>
          </w:p>
        </w:tc>
        <w:tc>
          <w:tcPr>
            <w:tcW w:w="1034" w:type="dxa"/>
          </w:tcPr>
          <w:p>
            <w:pPr>
              <w:pStyle w:val="9"/>
              <w:rPr>
                <w:del w:id="3927" w:author="碧海蓝天" w:date="2021-08-21T16:38:04Z"/>
                <w:rFonts w:ascii="Times New Roman"/>
                <w:sz w:val="24"/>
              </w:rPr>
            </w:pPr>
          </w:p>
        </w:tc>
        <w:tc>
          <w:tcPr>
            <w:tcW w:w="1062" w:type="dxa"/>
          </w:tcPr>
          <w:p>
            <w:pPr>
              <w:pStyle w:val="9"/>
              <w:rPr>
                <w:del w:id="3928" w:author="碧海蓝天" w:date="2021-08-21T16:38:04Z"/>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8" w:hRule="atLeast"/>
          <w:del w:id="3929" w:author="碧海蓝天" w:date="2021-08-21T16:38:04Z"/>
        </w:trPr>
        <w:tc>
          <w:tcPr>
            <w:tcW w:w="746" w:type="dxa"/>
          </w:tcPr>
          <w:p>
            <w:pPr>
              <w:pStyle w:val="9"/>
              <w:rPr>
                <w:del w:id="3930" w:author="碧海蓝天" w:date="2021-08-21T16:38:04Z"/>
                <w:rFonts w:ascii="Times New Roman"/>
                <w:sz w:val="24"/>
              </w:rPr>
            </w:pPr>
          </w:p>
        </w:tc>
        <w:tc>
          <w:tcPr>
            <w:tcW w:w="1113" w:type="dxa"/>
          </w:tcPr>
          <w:p>
            <w:pPr>
              <w:pStyle w:val="9"/>
              <w:rPr>
                <w:del w:id="3931" w:author="碧海蓝天" w:date="2021-08-21T16:38:04Z"/>
                <w:rFonts w:ascii="Times New Roman"/>
                <w:sz w:val="24"/>
              </w:rPr>
            </w:pPr>
          </w:p>
        </w:tc>
        <w:tc>
          <w:tcPr>
            <w:tcW w:w="1226" w:type="dxa"/>
          </w:tcPr>
          <w:p>
            <w:pPr>
              <w:pStyle w:val="9"/>
              <w:rPr>
                <w:del w:id="3932" w:author="碧海蓝天" w:date="2021-08-21T16:38:04Z"/>
                <w:rFonts w:ascii="Times New Roman"/>
                <w:sz w:val="24"/>
              </w:rPr>
            </w:pPr>
          </w:p>
        </w:tc>
        <w:tc>
          <w:tcPr>
            <w:tcW w:w="2932" w:type="dxa"/>
          </w:tcPr>
          <w:p>
            <w:pPr>
              <w:pStyle w:val="9"/>
              <w:rPr>
                <w:del w:id="3933" w:author="碧海蓝天" w:date="2021-08-21T16:38:04Z"/>
                <w:rFonts w:ascii="Times New Roman"/>
                <w:sz w:val="24"/>
              </w:rPr>
            </w:pPr>
          </w:p>
        </w:tc>
        <w:tc>
          <w:tcPr>
            <w:tcW w:w="1453" w:type="dxa"/>
          </w:tcPr>
          <w:p>
            <w:pPr>
              <w:pStyle w:val="9"/>
              <w:rPr>
                <w:del w:id="3934" w:author="碧海蓝天" w:date="2021-08-21T16:38:04Z"/>
                <w:rFonts w:ascii="Times New Roman"/>
                <w:sz w:val="24"/>
              </w:rPr>
            </w:pPr>
          </w:p>
        </w:tc>
        <w:tc>
          <w:tcPr>
            <w:tcW w:w="1034" w:type="dxa"/>
          </w:tcPr>
          <w:p>
            <w:pPr>
              <w:pStyle w:val="9"/>
              <w:rPr>
                <w:del w:id="3935" w:author="碧海蓝天" w:date="2021-08-21T16:38:04Z"/>
                <w:rFonts w:ascii="Times New Roman"/>
                <w:sz w:val="24"/>
              </w:rPr>
            </w:pPr>
          </w:p>
        </w:tc>
        <w:tc>
          <w:tcPr>
            <w:tcW w:w="1062" w:type="dxa"/>
          </w:tcPr>
          <w:p>
            <w:pPr>
              <w:pStyle w:val="9"/>
              <w:rPr>
                <w:del w:id="3936" w:author="碧海蓝天" w:date="2021-08-21T16:38:04Z"/>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del w:id="3937" w:author="碧海蓝天" w:date="2021-08-21T16:38:04Z"/>
        </w:trPr>
        <w:tc>
          <w:tcPr>
            <w:tcW w:w="746" w:type="dxa"/>
          </w:tcPr>
          <w:p>
            <w:pPr>
              <w:pStyle w:val="9"/>
              <w:rPr>
                <w:del w:id="3938" w:author="碧海蓝天" w:date="2021-08-21T16:38:04Z"/>
                <w:rFonts w:ascii="Times New Roman"/>
                <w:sz w:val="24"/>
              </w:rPr>
            </w:pPr>
          </w:p>
        </w:tc>
        <w:tc>
          <w:tcPr>
            <w:tcW w:w="1113" w:type="dxa"/>
          </w:tcPr>
          <w:p>
            <w:pPr>
              <w:pStyle w:val="9"/>
              <w:rPr>
                <w:del w:id="3939" w:author="碧海蓝天" w:date="2021-08-21T16:38:04Z"/>
                <w:rFonts w:ascii="Times New Roman"/>
                <w:sz w:val="24"/>
              </w:rPr>
            </w:pPr>
          </w:p>
        </w:tc>
        <w:tc>
          <w:tcPr>
            <w:tcW w:w="1226" w:type="dxa"/>
          </w:tcPr>
          <w:p>
            <w:pPr>
              <w:pStyle w:val="9"/>
              <w:rPr>
                <w:del w:id="3940" w:author="碧海蓝天" w:date="2021-08-21T16:38:04Z"/>
                <w:rFonts w:ascii="Times New Roman"/>
                <w:sz w:val="24"/>
              </w:rPr>
            </w:pPr>
          </w:p>
        </w:tc>
        <w:tc>
          <w:tcPr>
            <w:tcW w:w="2932" w:type="dxa"/>
          </w:tcPr>
          <w:p>
            <w:pPr>
              <w:pStyle w:val="9"/>
              <w:rPr>
                <w:del w:id="3941" w:author="碧海蓝天" w:date="2021-08-21T16:38:04Z"/>
                <w:rFonts w:ascii="Times New Roman"/>
                <w:sz w:val="24"/>
              </w:rPr>
            </w:pPr>
          </w:p>
        </w:tc>
        <w:tc>
          <w:tcPr>
            <w:tcW w:w="1453" w:type="dxa"/>
          </w:tcPr>
          <w:p>
            <w:pPr>
              <w:pStyle w:val="9"/>
              <w:rPr>
                <w:del w:id="3942" w:author="碧海蓝天" w:date="2021-08-21T16:38:04Z"/>
                <w:rFonts w:ascii="Times New Roman"/>
                <w:sz w:val="24"/>
              </w:rPr>
            </w:pPr>
          </w:p>
        </w:tc>
        <w:tc>
          <w:tcPr>
            <w:tcW w:w="1034" w:type="dxa"/>
          </w:tcPr>
          <w:p>
            <w:pPr>
              <w:pStyle w:val="9"/>
              <w:rPr>
                <w:del w:id="3943" w:author="碧海蓝天" w:date="2021-08-21T16:38:04Z"/>
                <w:rFonts w:ascii="Times New Roman"/>
                <w:sz w:val="24"/>
              </w:rPr>
            </w:pPr>
          </w:p>
        </w:tc>
        <w:tc>
          <w:tcPr>
            <w:tcW w:w="1062" w:type="dxa"/>
          </w:tcPr>
          <w:p>
            <w:pPr>
              <w:pStyle w:val="9"/>
              <w:rPr>
                <w:del w:id="3944" w:author="碧海蓝天" w:date="2021-08-21T16:38:04Z"/>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del w:id="3945" w:author="碧海蓝天" w:date="2021-08-21T16:38:04Z"/>
        </w:trPr>
        <w:tc>
          <w:tcPr>
            <w:tcW w:w="746" w:type="dxa"/>
          </w:tcPr>
          <w:p>
            <w:pPr>
              <w:pStyle w:val="9"/>
              <w:rPr>
                <w:del w:id="3946" w:author="碧海蓝天" w:date="2021-08-21T16:38:04Z"/>
                <w:rFonts w:ascii="Times New Roman"/>
                <w:sz w:val="24"/>
              </w:rPr>
            </w:pPr>
          </w:p>
        </w:tc>
        <w:tc>
          <w:tcPr>
            <w:tcW w:w="1113" w:type="dxa"/>
          </w:tcPr>
          <w:p>
            <w:pPr>
              <w:pStyle w:val="9"/>
              <w:rPr>
                <w:del w:id="3947" w:author="碧海蓝天" w:date="2021-08-21T16:38:04Z"/>
                <w:rFonts w:ascii="Times New Roman"/>
                <w:sz w:val="24"/>
              </w:rPr>
            </w:pPr>
          </w:p>
        </w:tc>
        <w:tc>
          <w:tcPr>
            <w:tcW w:w="1226" w:type="dxa"/>
          </w:tcPr>
          <w:p>
            <w:pPr>
              <w:pStyle w:val="9"/>
              <w:rPr>
                <w:del w:id="3948" w:author="碧海蓝天" w:date="2021-08-21T16:38:04Z"/>
                <w:rFonts w:ascii="Times New Roman"/>
                <w:sz w:val="24"/>
              </w:rPr>
            </w:pPr>
          </w:p>
        </w:tc>
        <w:tc>
          <w:tcPr>
            <w:tcW w:w="2932" w:type="dxa"/>
          </w:tcPr>
          <w:p>
            <w:pPr>
              <w:pStyle w:val="9"/>
              <w:rPr>
                <w:del w:id="3949" w:author="碧海蓝天" w:date="2021-08-21T16:38:04Z"/>
                <w:rFonts w:ascii="Times New Roman"/>
                <w:sz w:val="24"/>
              </w:rPr>
            </w:pPr>
          </w:p>
        </w:tc>
        <w:tc>
          <w:tcPr>
            <w:tcW w:w="1453" w:type="dxa"/>
          </w:tcPr>
          <w:p>
            <w:pPr>
              <w:pStyle w:val="9"/>
              <w:rPr>
                <w:del w:id="3950" w:author="碧海蓝天" w:date="2021-08-21T16:38:04Z"/>
                <w:rFonts w:ascii="Times New Roman"/>
                <w:sz w:val="24"/>
              </w:rPr>
            </w:pPr>
          </w:p>
        </w:tc>
        <w:tc>
          <w:tcPr>
            <w:tcW w:w="1034" w:type="dxa"/>
          </w:tcPr>
          <w:p>
            <w:pPr>
              <w:pStyle w:val="9"/>
              <w:rPr>
                <w:del w:id="3951" w:author="碧海蓝天" w:date="2021-08-21T16:38:04Z"/>
                <w:rFonts w:ascii="Times New Roman"/>
                <w:sz w:val="24"/>
              </w:rPr>
            </w:pPr>
          </w:p>
        </w:tc>
        <w:tc>
          <w:tcPr>
            <w:tcW w:w="1062" w:type="dxa"/>
          </w:tcPr>
          <w:p>
            <w:pPr>
              <w:pStyle w:val="9"/>
              <w:rPr>
                <w:del w:id="3952" w:author="碧海蓝天" w:date="2021-08-21T16:38:04Z"/>
                <w:rFonts w:ascii="Times New Roman"/>
                <w:sz w:val="24"/>
              </w:rPr>
            </w:pPr>
          </w:p>
        </w:tc>
      </w:tr>
    </w:tbl>
    <w:p>
      <w:pPr>
        <w:rPr>
          <w:del w:id="3953" w:author="碧海蓝天" w:date="2021-08-21T16:38:04Z"/>
          <w:sz w:val="2"/>
          <w:szCs w:val="2"/>
        </w:rPr>
      </w:pPr>
      <w:del w:id="3954" w:author="碧海蓝天" w:date="2021-08-21T16:38:04Z">
        <w:r>
          <w:rPr/>
          <w:drawing>
            <wp:anchor distT="0" distB="0" distL="0" distR="0" simplePos="0" relativeHeight="251682816" behindDoc="1" locked="0" layoutInCell="1" allowOverlap="1">
              <wp:simplePos x="0" y="0"/>
              <wp:positionH relativeFrom="page">
                <wp:posOffset>2232660</wp:posOffset>
              </wp:positionH>
              <wp:positionV relativeFrom="page">
                <wp:posOffset>3630930</wp:posOffset>
              </wp:positionV>
              <wp:extent cx="3352800" cy="3333750"/>
              <wp:effectExtent l="0" t="0" r="0" b="0"/>
              <wp:wrapNone/>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png"/>
                      <pic:cNvPicPr>
                        <a:picLocks noChangeAspect="1"/>
                      </pic:cNvPicPr>
                    </pic:nvPicPr>
                    <pic:blipFill>
                      <a:blip r:embed="rId10" cstate="print"/>
                      <a:stretch>
                        <a:fillRect/>
                      </a:stretch>
                    </pic:blipFill>
                    <pic:spPr>
                      <a:xfrm>
                        <a:off x="0" y="0"/>
                        <a:ext cx="3352800" cy="3333750"/>
                      </a:xfrm>
                      <a:prstGeom prst="rect">
                        <a:avLst/>
                      </a:prstGeom>
                    </pic:spPr>
                  </pic:pic>
                </a:graphicData>
              </a:graphic>
            </wp:anchor>
          </w:drawing>
        </w:r>
      </w:del>
      <w:del w:id="3956" w:author="碧海蓝天" w:date="2021-08-21T16:38:04Z">
        <w:r>
          <w:rPr/>
          <w:pict>
            <v:group id="_x0000_s1095" o:spid="_x0000_s1095" o:spt="203" style="position:absolute;left:0pt;margin-left:380.35pt;margin-top:48.95pt;height:59.45pt;width:148.5pt;mso-position-horizontal-relative:page;mso-position-vertical-relative:page;z-index:251702272;mso-width-relative:page;mso-height-relative:page;" coordorigin="7608,979" coordsize="2970,1189">
              <o:lock v:ext="edit"/>
              <v:shape id="_x0000_s1096" o:spid="_x0000_s1096" style="position:absolute;left:7607;top:1453;height:715;width:901;" fillcolor="#000000" filled="t" stroked="f" coordorigin="7608,1453" coordsize="901,715" path="m8408,1520l7608,2152,7620,2168,8420,1535,8408,1520xm8483,1507l8423,1507,8436,1523,8420,1535,8451,1574,8483,1507xm8423,1507l8408,1520,8420,1535,8436,1523,8423,1507xm8508,1453l8377,1480,8408,1520,8423,1507,8483,1507,8508,1453xe">
                <v:path arrowok="t"/>
                <v:fill on="t" focussize="0,0"/>
                <v:stroke on="f"/>
                <v:imagedata o:title=""/>
                <o:lock v:ext="edit"/>
              </v:shape>
              <v:shape id="_x0000_s1097" o:spid="_x0000_s1097" o:spt="202" type="#_x0000_t202" style="position:absolute;left:8508;top:987;height:466;width:2062;" filled="f" stroked="t" coordsize="21600,21600">
                <v:path/>
                <v:fill on="f" focussize="0,0"/>
                <v:stroke color="#000000"/>
                <v:imagedata o:title=""/>
                <o:lock v:ext="edit"/>
                <v:textbox inset="0mm,0mm,0mm,0mm">
                  <w:txbxContent>
                    <w:p>
                      <w:pPr>
                        <w:spacing w:before="98"/>
                        <w:ind w:left="145" w:right="0" w:firstLine="0"/>
                        <w:jc w:val="left"/>
                        <w:rPr>
                          <w:sz w:val="21"/>
                        </w:rPr>
                      </w:pPr>
                      <w:r>
                        <w:rPr>
                          <w:sz w:val="21"/>
                        </w:rPr>
                        <w:t>仿宋小二号加粗</w:t>
                      </w:r>
                    </w:p>
                  </w:txbxContent>
                </v:textbox>
              </v:shape>
            </v:group>
          </w:pict>
        </w:r>
      </w:del>
    </w:p>
    <w:p>
      <w:pPr>
        <w:spacing w:after="0"/>
        <w:rPr>
          <w:del w:id="3958" w:author="碧海蓝天" w:date="2021-08-21T16:38:04Z"/>
          <w:sz w:val="2"/>
          <w:szCs w:val="2"/>
        </w:rPr>
        <w:sectPr>
          <w:type w:val="continuous"/>
          <w:pgSz w:w="16840" w:h="11910" w:orient="landscape"/>
          <w:pgMar w:top="1080" w:right="1580" w:bottom="900" w:left="280" w:header="720" w:footer="720" w:gutter="0"/>
          <w:cols w:space="720" w:num="1"/>
        </w:sectPr>
      </w:pPr>
    </w:p>
    <w:p>
      <w:pPr>
        <w:spacing w:before="43" w:after="21"/>
        <w:ind w:left="338" w:right="0" w:firstLine="0"/>
        <w:jc w:val="left"/>
        <w:rPr>
          <w:rFonts w:hint="eastAsia" w:eastAsia="宋体"/>
          <w:b/>
          <w:sz w:val="24"/>
          <w:lang w:eastAsia="zh-CN"/>
        </w:rPr>
      </w:pPr>
      <w:r>
        <w:rPr>
          <w:b/>
          <w:sz w:val="24"/>
        </w:rPr>
        <w:t xml:space="preserve">附录 </w:t>
      </w:r>
      <w:del w:id="3959" w:author="碧海蓝天" w:date="2021-08-21T16:43:54Z">
        <w:r>
          <w:rPr>
            <w:rFonts w:hint="default"/>
            <w:b/>
            <w:sz w:val="24"/>
            <w:lang w:val="en-US"/>
          </w:rPr>
          <w:delText xml:space="preserve">K </w:delText>
        </w:r>
      </w:del>
      <w:ins w:id="3960" w:author="碧海蓝天" w:date="2021-08-21T16:43:54Z">
        <w:r>
          <w:rPr>
            <w:rFonts w:hint="eastAsia"/>
            <w:b/>
            <w:sz w:val="24"/>
            <w:lang w:val="en-US" w:eastAsia="zh-CN"/>
          </w:rPr>
          <w:t>H</w:t>
        </w:r>
      </w:ins>
    </w:p>
    <w:p>
      <w:pPr>
        <w:pStyle w:val="3"/>
        <w:ind w:left="7148"/>
        <w:rPr>
          <w:sz w:val="20"/>
        </w:rPr>
      </w:pPr>
      <w:r>
        <w:rPr>
          <w:position w:val="0"/>
          <w:sz w:val="20"/>
        </w:rPr>
        <w:pict>
          <v:shape id="_x0000_s1098" o:spid="_x0000_s1098" o:spt="202" type="#_x0000_t202" style="height:24pt;width:81pt;" filled="f" stroked="t" coordsize="21600,21600">
            <v:path/>
            <v:fill on="f" focussize="0,0"/>
            <v:stroke color="#000000"/>
            <v:imagedata o:title=""/>
            <o:lock v:ext="edit"/>
            <v:textbox inset="0mm,0mm,0mm,0mm">
              <w:txbxContent>
                <w:p>
                  <w:pPr>
                    <w:spacing w:before="96"/>
                    <w:ind w:left="145" w:right="0" w:firstLine="0"/>
                    <w:jc w:val="left"/>
                    <w:rPr>
                      <w:sz w:val="21"/>
                    </w:rPr>
                  </w:pPr>
                  <w:r>
                    <w:rPr>
                      <w:sz w:val="21"/>
                    </w:rPr>
                    <w:t>仿宋二号加粗</w:t>
                  </w:r>
                </w:p>
              </w:txbxContent>
            </v:textbox>
            <w10:wrap type="none"/>
            <w10:anchorlock/>
          </v:shape>
        </w:pict>
      </w:r>
    </w:p>
    <w:p>
      <w:pPr>
        <w:spacing w:before="105"/>
        <w:ind w:left="3006" w:right="2905" w:firstLine="0"/>
        <w:jc w:val="center"/>
        <w:rPr>
          <w:rFonts w:hint="eastAsia" w:ascii="仿宋_GB2312" w:eastAsia="仿宋_GB2312"/>
          <w:b/>
          <w:sz w:val="44"/>
        </w:rPr>
      </w:pPr>
      <w:r>
        <w:pict>
          <v:shape id="_x0000_s1099" o:spid="_x0000_s1099" style="position:absolute;left:0pt;margin-left:401pt;margin-top:-2.1pt;height:16.9pt;width:22.8pt;mso-position-horizontal-relative:page;z-index:-251629568;mso-width-relative:page;mso-height-relative:page;" fillcolor="#000000" filled="t" stroked="f" coordorigin="8020,-42" coordsize="456,338" path="m8373,21l8020,280,8032,296,8385,37,8373,21xm8450,9l8389,9,8401,25,8385,37,8415,77,8450,9xm8389,9l8373,21,8385,37,8401,25,8389,9xm8476,-42l8344,-20,8373,21,8389,9,8450,9,8476,-42xe">
            <v:path arrowok="t"/>
            <v:fill on="t" focussize="0,0"/>
            <v:stroke on="f"/>
            <v:imagedata o:title=""/>
            <o:lock v:ext="edit"/>
          </v:shape>
        </w:pict>
      </w:r>
      <w:r>
        <w:pict>
          <v:group id="_x0000_s1100" o:spid="_x0000_s1100" o:spt="203" style="position:absolute;left:0pt;margin-left:59.4pt;margin-top:-16.95pt;height:65.75pt;width:168.85pt;mso-position-horizontal-relative:page;z-index:-251628544;mso-width-relative:page;mso-height-relative:page;" coordorigin="1188,-340" coordsize="3377,1315">
            <o:lock v:ext="edit"/>
            <v:rect id="_x0000_s1101" o:spid="_x0000_s1101" o:spt="1" style="position:absolute;left:1196;top:77;height:435;width:1605;" filled="f" stroked="t" coordsize="21600,21600">
              <v:path/>
              <v:fill on="f" focussize="0,0"/>
              <v:stroke color="#000000"/>
              <v:imagedata o:title=""/>
              <o:lock v:ext="edit"/>
            </v:rect>
            <v:shape id="_x0000_s1102" o:spid="_x0000_s1102" o:spt="75" type="#_x0000_t75" style="position:absolute;left:1612;top:512;height:230;width:120;" filled="f" stroked="f" coordsize="21600,21600">
              <v:path/>
              <v:fill on="f" focussize="0,0"/>
              <v:stroke on="f"/>
              <v:imagedata r:id="rId15" o:title=""/>
              <o:lock v:ext="edit" aspectratio="t"/>
            </v:shape>
            <v:shape id="_x0000_s1103" o:spid="_x0000_s1103" style="position:absolute;left:2684;top:102;height:718;width:872;" fillcolor="#000000" filled="t" stroked="f" coordorigin="2685,103" coordsize="872,718" path="m3457,171l2685,805,2697,821,3470,187,3457,171xm3531,159l3472,159,3485,174,3470,187,3501,225,3531,159xm3472,159l3457,171,3470,187,3485,174,3472,159xm3556,103l3425,133,3457,171,3472,159,3531,159,3556,103xe">
              <v:path arrowok="t"/>
              <v:fill on="t" focussize="0,0"/>
              <v:stroke on="f"/>
              <v:imagedata o:title=""/>
              <o:lock v:ext="edit"/>
            </v:shape>
            <v:shape id="_x0000_s1104" o:spid="_x0000_s1104" o:spt="202" type="#_x0000_t202" style="position:absolute;left:1188;top:70;height:905;width:2368;" filled="f" stroked="f" coordsize="21600,21600">
              <v:path/>
              <v:fill on="f" focussize="0,0"/>
              <v:stroke on="f" joinstyle="miter"/>
              <v:imagedata o:title=""/>
              <o:lock v:ext="edit"/>
              <v:textbox inset="0mm,0mm,0mm,0mm">
                <w:txbxContent>
                  <w:p>
                    <w:pPr>
                      <w:spacing w:before="113"/>
                      <w:ind w:left="160" w:right="0" w:firstLine="0"/>
                      <w:jc w:val="left"/>
                      <w:rPr>
                        <w:sz w:val="21"/>
                      </w:rPr>
                    </w:pPr>
                    <w:r>
                      <w:rPr>
                        <w:sz w:val="21"/>
                      </w:rPr>
                      <w:t>黑体小四加粗</w:t>
                    </w:r>
                  </w:p>
                  <w:p>
                    <w:pPr>
                      <w:spacing w:before="5" w:line="240" w:lineRule="auto"/>
                      <w:rPr>
                        <w:rFonts w:ascii="仿宋_GB2312"/>
                        <w:b/>
                        <w:sz w:val="19"/>
                      </w:rPr>
                    </w:pPr>
                  </w:p>
                  <w:p>
                    <w:pPr>
                      <w:spacing w:before="0" w:line="274" w:lineRule="exact"/>
                      <w:ind w:left="230" w:right="0" w:firstLine="0"/>
                      <w:jc w:val="left"/>
                      <w:rPr>
                        <w:rFonts w:hint="eastAsia" w:ascii="黑体" w:eastAsia="黑体"/>
                        <w:b/>
                        <w:sz w:val="24"/>
                      </w:rPr>
                    </w:pPr>
                    <w:r>
                      <w:rPr>
                        <w:rFonts w:hint="eastAsia" w:ascii="黑体" w:eastAsia="黑体"/>
                        <w:b/>
                        <w:sz w:val="24"/>
                      </w:rPr>
                      <w:t>档号：</w:t>
                    </w:r>
                  </w:p>
                </w:txbxContent>
              </v:textbox>
            </v:shape>
            <v:shape id="_x0000_s1105" o:spid="_x0000_s1105" o:spt="202" type="#_x0000_t202" style="position:absolute;left:2971;top:-333;height:435;width:1587;" filled="f" stroked="t" coordsize="21600,21600">
              <v:path/>
              <v:fill on="f" focussize="0,0"/>
              <v:stroke color="#000000"/>
              <v:imagedata o:title=""/>
              <o:lock v:ext="edit"/>
              <v:textbox inset="0mm,0mm,0mm,0mm">
                <w:txbxContent>
                  <w:p>
                    <w:pPr>
                      <w:spacing w:before="98"/>
                      <w:ind w:left="144" w:right="0" w:firstLine="0"/>
                      <w:jc w:val="left"/>
                      <w:rPr>
                        <w:sz w:val="21"/>
                      </w:rPr>
                    </w:pPr>
                    <w:r>
                      <w:rPr>
                        <w:sz w:val="21"/>
                      </w:rPr>
                      <w:t>华文新魏四号</w:t>
                    </w:r>
                  </w:p>
                </w:txbxContent>
              </v:textbox>
            </v:shape>
          </v:group>
        </w:pict>
      </w:r>
      <w:r>
        <w:rPr>
          <w:rFonts w:hint="eastAsia" w:ascii="仿宋_GB2312" w:eastAsia="仿宋_GB2312"/>
          <w:b/>
          <w:sz w:val="44"/>
        </w:rPr>
        <w:t>卷内备考表(文书类)</w:t>
      </w:r>
    </w:p>
    <w:p>
      <w:pPr>
        <w:pStyle w:val="3"/>
        <w:rPr>
          <w:rFonts w:ascii="仿宋_GB2312"/>
          <w:b/>
          <w:sz w:val="20"/>
        </w:rPr>
      </w:pPr>
    </w:p>
    <w:p>
      <w:pPr>
        <w:pStyle w:val="3"/>
        <w:rPr>
          <w:rFonts w:ascii="仿宋_GB2312"/>
          <w:b/>
          <w:sz w:val="20"/>
        </w:rPr>
      </w:pPr>
    </w:p>
    <w:p>
      <w:pPr>
        <w:pStyle w:val="3"/>
        <w:rPr>
          <w:rFonts w:ascii="仿宋_GB2312"/>
          <w:b/>
          <w:sz w:val="20"/>
        </w:rPr>
      </w:pPr>
    </w:p>
    <w:p>
      <w:pPr>
        <w:spacing w:before="209"/>
        <w:ind w:left="581" w:right="0" w:firstLine="0"/>
        <w:jc w:val="left"/>
        <w:rPr>
          <w:rFonts w:hint="eastAsia" w:ascii="仿宋_GB2312" w:eastAsia="仿宋_GB2312"/>
          <w:b/>
          <w:sz w:val="24"/>
        </w:rPr>
      </w:pPr>
      <w:r>
        <w:pict>
          <v:group id="_x0000_s1106" o:spid="_x0000_s1106" o:spt="203" style="position:absolute;left:0pt;margin-left:65.3pt;margin-top:-21.3pt;height:593.65pt;width:479.15pt;mso-position-horizontal-relative:page;z-index:-251630592;mso-width-relative:page;mso-height-relative:page;" coordorigin="1306,-427" coordsize="9583,11873">
            <o:lock v:ext="edit"/>
            <v:shape id="_x0000_s1107" o:spid="_x0000_s1107" o:spt="75" type="#_x0000_t75" style="position:absolute;left:3516;top:2001;height:5250;width:5280;" filled="f" stroked="f" coordsize="21600,21600">
              <v:path/>
              <v:fill on="f" focussize="0,0"/>
              <v:stroke on="f"/>
              <v:imagedata r:id="rId10" o:title=""/>
              <o:lock v:ext="edit" aspectratio="t"/>
            </v:shape>
            <v:line id="_x0000_s1108" o:spid="_x0000_s1108" o:spt="20" style="position:absolute;left:1316;top:-422;height:0;width:9563;" stroked="t" coordsize="21600,21600">
              <v:path arrowok="t"/>
              <v:fill focussize="0,0"/>
              <v:stroke weight="0.48pt" color="#000000"/>
              <v:imagedata o:title=""/>
              <o:lock v:ext="edit"/>
            </v:line>
            <v:line id="_x0000_s1109" o:spid="_x0000_s1109" o:spt="20" style="position:absolute;left:1311;top:-427;height:11872;width:0;" stroked="t" coordsize="21600,21600">
              <v:path arrowok="t"/>
              <v:fill focussize="0,0"/>
              <v:stroke weight="0.48pt" color="#000000"/>
              <v:imagedata o:title=""/>
              <o:lock v:ext="edit"/>
            </v:line>
            <v:line id="_x0000_s1110" o:spid="_x0000_s1110" o:spt="20" style="position:absolute;left:1316;top:11441;height:0;width:9563;" stroked="t" coordsize="21600,21600">
              <v:path arrowok="t"/>
              <v:fill focussize="0,0"/>
              <v:stroke weight="0.48007874015748pt" color="#000000"/>
              <v:imagedata o:title=""/>
              <o:lock v:ext="edit"/>
            </v:line>
            <v:line id="_x0000_s1111" o:spid="_x0000_s1111" o:spt="20" style="position:absolute;left:10884;top:-427;height:11872;width:0;" stroked="t" coordsize="21600,21600">
              <v:path arrowok="t"/>
              <v:fill focussize="0,0"/>
              <v:stroke weight="0.48pt" color="#000000"/>
              <v:imagedata o:title=""/>
              <o:lock v:ext="edit"/>
            </v:line>
            <v:shape id="_x0000_s1112" o:spid="_x0000_s1112" style="position:absolute;left:2962;top:462;height:10655;width:5389;" fillcolor="#000000" filled="t" stroked="f" coordorigin="2962,462" coordsize="5389,10655" path="m5671,5022l5665,4941,5661,4888,5618,4914,2980,462,2962,472,5601,4924,5558,4950,5671,5022m8351,11109l6054,5666,6098,5647,6100,5646,5998,5559,5989,5693,6035,5674,8333,11117,8351,11109e">
              <v:path arrowok="t"/>
              <v:fill on="t" focussize="0,0"/>
              <v:stroke on="f"/>
              <v:imagedata o:title=""/>
              <o:lock v:ext="edit"/>
            </v:shape>
          </v:group>
        </w:pict>
      </w:r>
      <w:r>
        <w:rPr>
          <w:rFonts w:hint="eastAsia" w:ascii="仿宋_GB2312" w:eastAsia="仿宋_GB2312"/>
          <w:b/>
          <w:sz w:val="24"/>
        </w:rPr>
        <w:t>盒内文件情况说明：</w:t>
      </w:r>
    </w:p>
    <w:p>
      <w:pPr>
        <w:pStyle w:val="3"/>
        <w:rPr>
          <w:rFonts w:ascii="仿宋_GB2312"/>
          <w:b/>
          <w:sz w:val="20"/>
        </w:rPr>
      </w:pPr>
    </w:p>
    <w:p>
      <w:pPr>
        <w:pStyle w:val="3"/>
        <w:rPr>
          <w:rFonts w:ascii="仿宋_GB2312"/>
          <w:b/>
          <w:sz w:val="20"/>
        </w:rPr>
      </w:pPr>
    </w:p>
    <w:p>
      <w:pPr>
        <w:pStyle w:val="3"/>
        <w:rPr>
          <w:rFonts w:ascii="仿宋_GB2312"/>
          <w:b/>
          <w:sz w:val="20"/>
        </w:rPr>
      </w:pPr>
    </w:p>
    <w:p>
      <w:pPr>
        <w:pStyle w:val="3"/>
        <w:rPr>
          <w:rFonts w:ascii="仿宋_GB2312"/>
          <w:b/>
          <w:sz w:val="20"/>
        </w:rPr>
      </w:pPr>
    </w:p>
    <w:p>
      <w:pPr>
        <w:pStyle w:val="3"/>
        <w:rPr>
          <w:rFonts w:ascii="仿宋_GB2312"/>
          <w:b/>
          <w:sz w:val="20"/>
        </w:rPr>
      </w:pPr>
    </w:p>
    <w:p>
      <w:pPr>
        <w:pStyle w:val="3"/>
        <w:rPr>
          <w:rFonts w:ascii="仿宋_GB2312"/>
          <w:b/>
          <w:sz w:val="20"/>
        </w:rPr>
      </w:pPr>
    </w:p>
    <w:p>
      <w:pPr>
        <w:pStyle w:val="3"/>
        <w:rPr>
          <w:rFonts w:ascii="仿宋_GB2312"/>
          <w:b/>
          <w:sz w:val="20"/>
        </w:rPr>
      </w:pPr>
    </w:p>
    <w:p>
      <w:pPr>
        <w:pStyle w:val="3"/>
        <w:rPr>
          <w:rFonts w:ascii="仿宋_GB2312"/>
          <w:b/>
          <w:sz w:val="20"/>
        </w:rPr>
      </w:pPr>
    </w:p>
    <w:p>
      <w:pPr>
        <w:pStyle w:val="3"/>
        <w:rPr>
          <w:rFonts w:ascii="仿宋_GB2312"/>
          <w:b/>
          <w:sz w:val="20"/>
        </w:rPr>
      </w:pPr>
    </w:p>
    <w:p>
      <w:pPr>
        <w:pStyle w:val="3"/>
        <w:rPr>
          <w:rFonts w:ascii="仿宋_GB2312"/>
          <w:b/>
          <w:sz w:val="20"/>
        </w:rPr>
      </w:pPr>
    </w:p>
    <w:p>
      <w:pPr>
        <w:pStyle w:val="3"/>
        <w:rPr>
          <w:rFonts w:ascii="仿宋_GB2312"/>
          <w:b/>
          <w:sz w:val="20"/>
        </w:rPr>
      </w:pPr>
    </w:p>
    <w:p>
      <w:pPr>
        <w:pStyle w:val="3"/>
        <w:rPr>
          <w:rFonts w:ascii="仿宋_GB2312"/>
          <w:b/>
          <w:sz w:val="20"/>
        </w:rPr>
      </w:pPr>
    </w:p>
    <w:p>
      <w:pPr>
        <w:pStyle w:val="3"/>
        <w:rPr>
          <w:rFonts w:ascii="仿宋_GB2312"/>
          <w:b/>
          <w:sz w:val="20"/>
        </w:rPr>
      </w:pPr>
    </w:p>
    <w:p>
      <w:pPr>
        <w:pStyle w:val="3"/>
        <w:rPr>
          <w:rFonts w:ascii="仿宋_GB2312"/>
          <w:b/>
          <w:sz w:val="20"/>
        </w:rPr>
      </w:pPr>
    </w:p>
    <w:p>
      <w:pPr>
        <w:pStyle w:val="3"/>
        <w:rPr>
          <w:rFonts w:ascii="仿宋_GB2312"/>
          <w:b/>
          <w:sz w:val="20"/>
        </w:rPr>
      </w:pPr>
    </w:p>
    <w:p>
      <w:pPr>
        <w:pStyle w:val="3"/>
        <w:rPr>
          <w:rFonts w:ascii="仿宋_GB2312"/>
          <w:b/>
          <w:sz w:val="20"/>
        </w:rPr>
      </w:pPr>
    </w:p>
    <w:p>
      <w:pPr>
        <w:pStyle w:val="3"/>
        <w:spacing w:before="3"/>
        <w:rPr>
          <w:rFonts w:ascii="仿宋_GB2312"/>
          <w:b/>
          <w:sz w:val="29"/>
        </w:rPr>
      </w:pPr>
      <w:r>
        <w:pict>
          <v:shape id="_x0000_s1113" o:spid="_x0000_s1113" o:spt="202" type="#_x0000_t202" style="position:absolute;left:0pt;margin-left:261.5pt;margin-top:21.1pt;height:25.5pt;width:61.5pt;mso-position-horizontal-relative:page;mso-wrap-distance-bottom:0pt;mso-wrap-distance-top:0pt;z-index:-251612160;mso-width-relative:page;mso-height-relative:page;" filled="f" stroked="t" coordsize="21600,21600">
            <v:path/>
            <v:fill on="f" focussize="0,0"/>
            <v:stroke color="#000000"/>
            <v:imagedata o:title=""/>
            <o:lock v:ext="edit"/>
            <v:textbox inset="0mm,0mm,0mm,0mm">
              <w:txbxContent>
                <w:p>
                  <w:pPr>
                    <w:spacing w:before="97"/>
                    <w:ind w:left="145" w:right="0" w:firstLine="0"/>
                    <w:jc w:val="left"/>
                    <w:rPr>
                      <w:sz w:val="21"/>
                    </w:rPr>
                  </w:pPr>
                  <w:r>
                    <w:rPr>
                      <w:sz w:val="21"/>
                    </w:rPr>
                    <w:t>仿宋小四</w:t>
                  </w:r>
                </w:p>
              </w:txbxContent>
            </v:textbox>
            <w10:wrap type="topAndBottom"/>
          </v:shape>
        </w:pict>
      </w:r>
    </w:p>
    <w:p>
      <w:pPr>
        <w:pStyle w:val="3"/>
        <w:rPr>
          <w:rFonts w:ascii="仿宋_GB2312"/>
          <w:b/>
          <w:sz w:val="20"/>
        </w:rPr>
      </w:pPr>
    </w:p>
    <w:p>
      <w:pPr>
        <w:pStyle w:val="3"/>
        <w:rPr>
          <w:rFonts w:ascii="仿宋_GB2312"/>
          <w:b/>
          <w:sz w:val="20"/>
        </w:rPr>
      </w:pPr>
    </w:p>
    <w:p>
      <w:pPr>
        <w:pStyle w:val="3"/>
        <w:rPr>
          <w:rFonts w:ascii="仿宋_GB2312"/>
          <w:b/>
          <w:sz w:val="20"/>
        </w:rPr>
      </w:pPr>
    </w:p>
    <w:p>
      <w:pPr>
        <w:pStyle w:val="3"/>
        <w:rPr>
          <w:rFonts w:ascii="仿宋_GB2312"/>
          <w:b/>
          <w:sz w:val="20"/>
        </w:rPr>
      </w:pPr>
    </w:p>
    <w:p>
      <w:pPr>
        <w:pStyle w:val="3"/>
        <w:rPr>
          <w:rFonts w:ascii="仿宋_GB2312"/>
          <w:b/>
          <w:sz w:val="20"/>
        </w:rPr>
      </w:pPr>
    </w:p>
    <w:p>
      <w:pPr>
        <w:pStyle w:val="3"/>
        <w:rPr>
          <w:rFonts w:ascii="仿宋_GB2312"/>
          <w:b/>
          <w:sz w:val="20"/>
        </w:rPr>
      </w:pPr>
    </w:p>
    <w:p>
      <w:pPr>
        <w:pStyle w:val="3"/>
        <w:rPr>
          <w:rFonts w:ascii="仿宋_GB2312"/>
          <w:b/>
          <w:sz w:val="20"/>
        </w:rPr>
      </w:pPr>
    </w:p>
    <w:p>
      <w:pPr>
        <w:pStyle w:val="3"/>
        <w:rPr>
          <w:rFonts w:ascii="仿宋_GB2312"/>
          <w:b/>
          <w:sz w:val="20"/>
        </w:rPr>
      </w:pPr>
    </w:p>
    <w:p>
      <w:pPr>
        <w:pStyle w:val="3"/>
        <w:rPr>
          <w:rFonts w:ascii="仿宋_GB2312"/>
          <w:b/>
          <w:sz w:val="20"/>
        </w:rPr>
      </w:pPr>
    </w:p>
    <w:p>
      <w:pPr>
        <w:pStyle w:val="3"/>
        <w:rPr>
          <w:rFonts w:ascii="仿宋_GB2312"/>
          <w:b/>
          <w:sz w:val="20"/>
        </w:rPr>
      </w:pPr>
    </w:p>
    <w:p>
      <w:pPr>
        <w:pStyle w:val="3"/>
        <w:rPr>
          <w:rFonts w:ascii="仿宋_GB2312"/>
          <w:b/>
          <w:sz w:val="20"/>
        </w:rPr>
      </w:pPr>
    </w:p>
    <w:p>
      <w:pPr>
        <w:pStyle w:val="3"/>
        <w:rPr>
          <w:rFonts w:ascii="仿宋_GB2312"/>
          <w:b/>
          <w:sz w:val="20"/>
        </w:rPr>
      </w:pPr>
    </w:p>
    <w:p>
      <w:pPr>
        <w:pStyle w:val="3"/>
        <w:rPr>
          <w:rFonts w:ascii="仿宋_GB2312"/>
          <w:b/>
          <w:sz w:val="20"/>
        </w:rPr>
      </w:pPr>
    </w:p>
    <w:p>
      <w:pPr>
        <w:pStyle w:val="3"/>
        <w:rPr>
          <w:rFonts w:ascii="仿宋_GB2312"/>
          <w:b/>
          <w:sz w:val="20"/>
        </w:rPr>
      </w:pPr>
    </w:p>
    <w:p>
      <w:pPr>
        <w:pStyle w:val="3"/>
        <w:spacing w:before="11"/>
        <w:rPr>
          <w:rFonts w:ascii="仿宋_GB2312"/>
          <w:b/>
          <w:sz w:val="25"/>
        </w:rPr>
      </w:pPr>
    </w:p>
    <w:p>
      <w:pPr>
        <w:spacing w:before="66"/>
        <w:ind w:left="5797" w:right="0" w:firstLine="0"/>
        <w:jc w:val="left"/>
        <w:rPr>
          <w:rFonts w:hint="eastAsia" w:ascii="仿宋_GB2312" w:eastAsia="仿宋_GB2312"/>
          <w:b/>
          <w:sz w:val="24"/>
        </w:rPr>
      </w:pPr>
      <w:r>
        <w:rPr>
          <w:rFonts w:hint="eastAsia" w:ascii="仿宋_GB2312" w:eastAsia="仿宋_GB2312"/>
          <w:b/>
          <w:sz w:val="24"/>
        </w:rPr>
        <w:t>整理人：</w:t>
      </w:r>
    </w:p>
    <w:p>
      <w:pPr>
        <w:pStyle w:val="3"/>
        <w:rPr>
          <w:rFonts w:ascii="仿宋_GB2312"/>
          <w:b/>
          <w:sz w:val="20"/>
        </w:rPr>
      </w:pPr>
    </w:p>
    <w:p>
      <w:pPr>
        <w:pStyle w:val="3"/>
        <w:spacing w:before="9"/>
        <w:rPr>
          <w:rFonts w:ascii="仿宋_GB2312"/>
          <w:b/>
          <w:sz w:val="23"/>
        </w:rPr>
      </w:pPr>
    </w:p>
    <w:p>
      <w:pPr>
        <w:spacing w:before="66"/>
        <w:ind w:left="5797" w:right="0" w:firstLine="0"/>
        <w:jc w:val="left"/>
        <w:rPr>
          <w:rFonts w:hint="eastAsia" w:ascii="仿宋_GB2312" w:eastAsia="仿宋_GB2312"/>
          <w:b/>
          <w:sz w:val="24"/>
        </w:rPr>
      </w:pPr>
      <w:r>
        <w:rPr>
          <w:rFonts w:hint="eastAsia" w:ascii="仿宋_GB2312" w:eastAsia="仿宋_GB2312"/>
          <w:b/>
          <w:sz w:val="24"/>
        </w:rPr>
        <w:t>检查人：</w:t>
      </w:r>
    </w:p>
    <w:p>
      <w:pPr>
        <w:tabs>
          <w:tab w:val="left" w:pos="722"/>
          <w:tab w:val="left" w:pos="1444"/>
        </w:tabs>
        <w:spacing w:before="161"/>
        <w:ind w:left="0" w:right="428" w:firstLine="0"/>
        <w:jc w:val="right"/>
        <w:rPr>
          <w:rFonts w:hint="eastAsia" w:ascii="仿宋_GB2312" w:eastAsia="仿宋_GB2312"/>
          <w:b/>
          <w:sz w:val="24"/>
        </w:rPr>
      </w:pPr>
      <w:r>
        <w:rPr>
          <w:rFonts w:hint="eastAsia" w:ascii="仿宋_GB2312" w:eastAsia="仿宋_GB2312"/>
          <w:b/>
          <w:sz w:val="24"/>
        </w:rPr>
        <w:t>年</w:t>
      </w:r>
      <w:r>
        <w:rPr>
          <w:rFonts w:hint="eastAsia" w:ascii="仿宋_GB2312" w:eastAsia="仿宋_GB2312"/>
          <w:b/>
          <w:sz w:val="24"/>
        </w:rPr>
        <w:tab/>
      </w:r>
      <w:r>
        <w:rPr>
          <w:rFonts w:hint="eastAsia" w:ascii="仿宋_GB2312" w:eastAsia="仿宋_GB2312"/>
          <w:b/>
          <w:sz w:val="24"/>
        </w:rPr>
        <w:t>月</w:t>
      </w:r>
      <w:r>
        <w:rPr>
          <w:rFonts w:hint="eastAsia" w:ascii="仿宋_GB2312" w:eastAsia="仿宋_GB2312"/>
          <w:b/>
          <w:sz w:val="24"/>
        </w:rPr>
        <w:tab/>
      </w:r>
      <w:r>
        <w:rPr>
          <w:rFonts w:hint="eastAsia" w:ascii="仿宋_GB2312" w:eastAsia="仿宋_GB2312"/>
          <w:b/>
          <w:w w:val="95"/>
          <w:sz w:val="24"/>
        </w:rPr>
        <w:t>日</w:t>
      </w:r>
    </w:p>
    <w:p>
      <w:pPr>
        <w:spacing w:after="0"/>
        <w:jc w:val="right"/>
        <w:rPr>
          <w:rFonts w:hint="eastAsia" w:ascii="仿宋_GB2312" w:eastAsia="仿宋_GB2312"/>
          <w:sz w:val="24"/>
        </w:rPr>
        <w:sectPr>
          <w:pgSz w:w="11910" w:h="16840"/>
          <w:pgMar w:top="1360" w:right="900" w:bottom="1240" w:left="1080" w:header="0" w:footer="1051" w:gutter="0"/>
          <w:cols w:space="720" w:num="1"/>
        </w:sectPr>
      </w:pPr>
    </w:p>
    <w:p>
      <w:pPr>
        <w:spacing w:before="43"/>
        <w:ind w:left="338" w:right="0" w:firstLine="0"/>
        <w:jc w:val="left"/>
        <w:rPr>
          <w:b/>
          <w:sz w:val="24"/>
        </w:rPr>
      </w:pPr>
      <w:r>
        <w:pict>
          <v:shape id="_x0000_s1114" o:spid="_x0000_s1114" o:spt="202" type="#_x0000_t202" style="position:absolute;left:0pt;margin-left:147.55pt;margin-top:20.45pt;height:21.75pt;width:78.4pt;mso-position-horizontal-relative:page;mso-wrap-distance-bottom:0pt;mso-wrap-distance-top:0pt;z-index:-251611136;mso-width-relative:page;mso-height-relative:page;" filled="f" stroked="t" coordsize="21600,21600">
            <v:path/>
            <v:fill on="f" focussize="0,0"/>
            <v:stroke color="#000000"/>
            <v:imagedata o:title=""/>
            <o:lock v:ext="edit"/>
            <v:textbox inset="0mm,0mm,0mm,0mm">
              <w:txbxContent>
                <w:p>
                  <w:pPr>
                    <w:spacing w:before="97"/>
                    <w:ind w:left="145" w:right="0" w:firstLine="0"/>
                    <w:jc w:val="left"/>
                    <w:rPr>
                      <w:sz w:val="21"/>
                    </w:rPr>
                  </w:pPr>
                  <w:r>
                    <w:rPr>
                      <w:sz w:val="21"/>
                    </w:rPr>
                    <w:t>华文新魏四号</w:t>
                  </w:r>
                </w:p>
              </w:txbxContent>
            </v:textbox>
            <w10:wrap type="topAndBottom"/>
          </v:shape>
        </w:pict>
      </w:r>
      <w:r>
        <w:pict>
          <v:shape id="_x0000_s1115" o:spid="_x0000_s1115" o:spt="202" type="#_x0000_t202" style="position:absolute;left:0pt;margin-left:413.25pt;margin-top:20.95pt;height:24pt;width:81pt;mso-position-horizontal-relative:page;mso-wrap-distance-bottom:0pt;mso-wrap-distance-top:0pt;z-index:-251610112;mso-width-relative:page;mso-height-relative:page;" filled="f" stroked="t" coordsize="21600,21600">
            <v:path/>
            <v:fill on="f" focussize="0,0"/>
            <v:stroke color="#000000"/>
            <v:imagedata o:title=""/>
            <o:lock v:ext="edit"/>
            <v:textbox inset="0mm,0mm,0mm,0mm">
              <w:txbxContent>
                <w:p>
                  <w:pPr>
                    <w:spacing w:before="92"/>
                    <w:ind w:left="144" w:right="0" w:firstLine="0"/>
                    <w:jc w:val="left"/>
                    <w:rPr>
                      <w:sz w:val="21"/>
                    </w:rPr>
                  </w:pPr>
                  <w:r>
                    <w:rPr>
                      <w:sz w:val="21"/>
                    </w:rPr>
                    <w:t>仿宋二号加粗</w:t>
                  </w:r>
                </w:p>
              </w:txbxContent>
            </v:textbox>
            <w10:wrap type="topAndBottom"/>
          </v:shape>
        </w:pict>
      </w:r>
      <w:r>
        <w:pict>
          <v:group id="_x0000_s1116" o:spid="_x0000_s1116" o:spt="203" style="position:absolute;left:0pt;margin-left:65.3pt;margin-top:111.1pt;height:647.25pt;width:479.15pt;mso-position-horizontal-relative:page;mso-position-vertical-relative:page;z-index:-251627520;mso-width-relative:page;mso-height-relative:page;" coordorigin="1306,2223" coordsize="9583,12945">
            <o:lock v:ext="edit"/>
            <v:shape id="_x0000_s1117" o:spid="_x0000_s1117" o:spt="75" type="#_x0000_t75" style="position:absolute;left:3516;top:5719;height:5250;width:5280;" filled="f" stroked="f" coordsize="21600,21600">
              <v:path/>
              <v:fill on="f" focussize="0,0"/>
              <v:stroke on="f"/>
              <v:imagedata r:id="rId10" o:title=""/>
              <o:lock v:ext="edit" aspectratio="t"/>
            </v:shape>
            <v:line id="_x0000_s1118" o:spid="_x0000_s1118" o:spt="20" style="position:absolute;left:1316;top:3296;height:0;width:9563;" stroked="t" coordsize="21600,21600">
              <v:path arrowok="t"/>
              <v:fill focussize="0,0"/>
              <v:stroke weight="0.48pt" color="#000000"/>
              <v:imagedata o:title=""/>
              <o:lock v:ext="edit"/>
            </v:line>
            <v:line id="_x0000_s1119" o:spid="_x0000_s1119" o:spt="20" style="position:absolute;left:1311;top:3291;height:11877;width:0;" stroked="t" coordsize="21600,21600">
              <v:path arrowok="t"/>
              <v:fill focussize="0,0"/>
              <v:stroke weight="0.48pt" color="#000000"/>
              <v:imagedata o:title=""/>
              <o:lock v:ext="edit"/>
            </v:line>
            <v:line id="_x0000_s1120" o:spid="_x0000_s1120" o:spt="20" style="position:absolute;left:1316;top:15163;height:0;width:9563;" stroked="t" coordsize="21600,21600">
              <v:path arrowok="t"/>
              <v:fill focussize="0,0"/>
              <v:stroke weight="0.48007874015748pt" color="#000000"/>
              <v:imagedata o:title=""/>
              <o:lock v:ext="edit"/>
            </v:line>
            <v:line id="_x0000_s1121" o:spid="_x0000_s1121" o:spt="20" style="position:absolute;left:10884;top:3291;height:11877;width:0;" stroked="t" coordsize="21600,21600">
              <v:path arrowok="t"/>
              <v:fill focussize="0,0"/>
              <v:stroke weight="0.48pt" color="#000000"/>
              <v:imagedata o:title=""/>
              <o:lock v:ext="edit"/>
            </v:line>
            <v:shape id="_x0000_s1122" o:spid="_x0000_s1122" style="position:absolute;left:1663;top:2223;height:12329;width:5811;" fillcolor="#000000" filled="t" stroked="f" coordorigin="1664,2223" coordsize="5811,12329" path="m3456,2223l3334,2279,3373,2311,2793,3037,2809,3049,3389,2323,3428,2354,3441,2295,3456,2223m3647,2357l3646,2309,3645,2223,3539,2305,3584,2327,2942,3654,2960,3662,3602,2335,3647,2357m4991,10362l4981,10285,4974,10229,4932,10257,1680,5436,1664,5448,4916,10268,4874,10296,4991,10362m5597,10244l5592,10163,5588,10110,5545,10135,1909,3903,1891,3913,5528,10145,5485,10171,5597,10244m7286,6047l7276,5970,7268,5914,7227,5942,6884,5436,6868,5448,7210,5953,7169,5981,7286,6047m7474,14542l5786,11198,5821,11180,5831,11175,5723,11095,5723,11229,5768,11207,7456,14552,7474,14542e">
              <v:path arrowok="t"/>
              <v:fill on="t" focussize="0,0"/>
              <v:stroke on="f"/>
              <v:imagedata o:title=""/>
              <o:lock v:ext="edit"/>
            </v:shape>
          </v:group>
        </w:pict>
      </w:r>
      <w:r>
        <w:rPr>
          <w:b/>
          <w:sz w:val="24"/>
        </w:rPr>
        <w:t xml:space="preserve">附录 L </w:t>
      </w:r>
    </w:p>
    <w:p>
      <w:pPr>
        <w:spacing w:before="70"/>
        <w:ind w:left="3006" w:right="2905" w:firstLine="0"/>
        <w:jc w:val="center"/>
        <w:rPr>
          <w:rFonts w:hint="eastAsia" w:ascii="仿宋_GB2312" w:eastAsia="仿宋_GB2312"/>
          <w:b/>
          <w:sz w:val="44"/>
        </w:rPr>
      </w:pPr>
      <w:r>
        <w:rPr>
          <w:rFonts w:hint="eastAsia" w:ascii="仿宋_GB2312" w:eastAsia="仿宋_GB2312"/>
          <w:b/>
          <w:sz w:val="44"/>
        </w:rPr>
        <w:t>卷内备考表(科技类)</w:t>
      </w:r>
    </w:p>
    <w:p>
      <w:pPr>
        <w:spacing w:before="32"/>
        <w:ind w:left="338" w:right="0" w:firstLine="0"/>
        <w:jc w:val="left"/>
        <w:rPr>
          <w:rFonts w:hint="eastAsia" w:ascii="黑体" w:eastAsia="黑体"/>
          <w:b/>
          <w:sz w:val="24"/>
        </w:rPr>
      </w:pPr>
      <w:r>
        <w:drawing>
          <wp:anchor distT="0" distB="0" distL="0" distR="0" simplePos="0" relativeHeight="251689984" behindDoc="1" locked="0" layoutInCell="1" allowOverlap="1">
            <wp:simplePos x="0" y="0"/>
            <wp:positionH relativeFrom="page">
              <wp:posOffset>1023620</wp:posOffset>
            </wp:positionH>
            <wp:positionV relativeFrom="paragraph">
              <wp:posOffset>-86360</wp:posOffset>
            </wp:positionV>
            <wp:extent cx="76200" cy="146050"/>
            <wp:effectExtent l="0" t="0" r="0" b="0"/>
            <wp:wrapNone/>
            <wp:docPr id="3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6.png"/>
                    <pic:cNvPicPr>
                      <a:picLocks noChangeAspect="1"/>
                    </pic:cNvPicPr>
                  </pic:nvPicPr>
                  <pic:blipFill>
                    <a:blip r:embed="rId15" cstate="print"/>
                    <a:stretch>
                      <a:fillRect/>
                    </a:stretch>
                  </pic:blipFill>
                  <pic:spPr>
                    <a:xfrm>
                      <a:off x="0" y="0"/>
                      <a:ext cx="76200" cy="146050"/>
                    </a:xfrm>
                    <a:prstGeom prst="rect">
                      <a:avLst/>
                    </a:prstGeom>
                  </pic:spPr>
                </pic:pic>
              </a:graphicData>
            </a:graphic>
          </wp:anchor>
        </w:drawing>
      </w:r>
      <w:r>
        <w:pict>
          <v:shape id="_x0000_s1123" o:spid="_x0000_s1123" style="position:absolute;left:0pt;margin-left:402.5pt;margin-top:-33.55pt;height:16.9pt;width:22.8pt;mso-position-horizontal-relative:page;z-index:251708416;mso-width-relative:page;mso-height-relative:page;" fillcolor="#000000" filled="t" stroked="f" coordorigin="8050,-671" coordsize="456,338" path="m8403,-608l8050,-349,8062,-333,8415,-592,8403,-608xm8480,-620l8419,-620,8431,-604,8415,-592,8445,-552,8480,-620xm8419,-620l8403,-608,8415,-592,8431,-604,8419,-620xm8506,-671l8374,-649,8403,-608,8419,-620,8480,-620,8506,-671xe">
            <v:path arrowok="t"/>
            <v:fill on="t" focussize="0,0"/>
            <v:stroke on="f"/>
            <v:imagedata o:title=""/>
            <o:lock v:ext="edit"/>
          </v:shape>
        </w:pict>
      </w:r>
      <w:r>
        <w:pict>
          <v:shape id="_x0000_s1124" o:spid="_x0000_s1124" o:spt="202" type="#_x0000_t202" style="position:absolute;left:0pt;margin-left:59.75pt;margin-top:-28.55pt;height:21.75pt;width:80.25pt;mso-position-horizontal-relative:page;z-index:251709440;mso-width-relative:page;mso-height-relative:page;" filled="f" stroked="t" coordsize="21600,21600">
            <v:path/>
            <v:fill on="f" focussize="0,0"/>
            <v:stroke color="#000000"/>
            <v:imagedata o:title=""/>
            <o:lock v:ext="edit"/>
            <v:textbox inset="0mm,0mm,0mm,0mm">
              <w:txbxContent>
                <w:p>
                  <w:pPr>
                    <w:spacing w:before="97"/>
                    <w:ind w:left="145" w:right="0" w:firstLine="0"/>
                    <w:jc w:val="left"/>
                    <w:rPr>
                      <w:sz w:val="21"/>
                    </w:rPr>
                  </w:pPr>
                  <w:r>
                    <w:rPr>
                      <w:sz w:val="21"/>
                    </w:rPr>
                    <w:t>黑体小四加粗</w:t>
                  </w:r>
                </w:p>
              </w:txbxContent>
            </v:textbox>
          </v:shape>
        </w:pict>
      </w:r>
      <w:r>
        <w:rPr>
          <w:rFonts w:hint="eastAsia" w:ascii="黑体" w:eastAsia="黑体"/>
          <w:b/>
          <w:sz w:val="24"/>
        </w:rPr>
        <w:t>档号：</w:t>
      </w:r>
    </w:p>
    <w:p>
      <w:pPr>
        <w:pStyle w:val="3"/>
        <w:spacing w:before="6"/>
        <w:rPr>
          <w:rFonts w:ascii="黑体"/>
          <w:b/>
          <w:sz w:val="19"/>
        </w:rPr>
      </w:pPr>
    </w:p>
    <w:p>
      <w:pPr>
        <w:spacing w:before="0"/>
        <w:ind w:left="338" w:right="0" w:firstLine="0"/>
        <w:jc w:val="left"/>
        <w:rPr>
          <w:rFonts w:hint="eastAsia" w:ascii="仿宋_GB2312" w:eastAsia="仿宋_GB2312"/>
          <w:b/>
          <w:sz w:val="24"/>
        </w:rPr>
      </w:pPr>
      <w:r>
        <w:rPr>
          <w:rFonts w:hint="eastAsia" w:ascii="仿宋_GB2312" w:eastAsia="仿宋_GB2312"/>
          <w:b/>
          <w:sz w:val="24"/>
        </w:rPr>
        <w:t>互见号：</w:t>
      </w:r>
    </w:p>
    <w:p>
      <w:pPr>
        <w:pStyle w:val="3"/>
        <w:rPr>
          <w:rFonts w:ascii="仿宋_GB2312"/>
          <w:b/>
          <w:sz w:val="20"/>
        </w:rPr>
      </w:pPr>
    </w:p>
    <w:p>
      <w:pPr>
        <w:pStyle w:val="3"/>
        <w:spacing w:before="11"/>
        <w:rPr>
          <w:rFonts w:ascii="仿宋_GB2312"/>
          <w:b/>
          <w:sz w:val="16"/>
        </w:rPr>
      </w:pPr>
    </w:p>
    <w:p>
      <w:pPr>
        <w:pStyle w:val="3"/>
        <w:ind w:left="912"/>
        <w:rPr>
          <w:rFonts w:hint="eastAsia" w:ascii="仿宋_GB2312" w:eastAsia="仿宋_GB2312"/>
        </w:rPr>
      </w:pPr>
      <w:r>
        <w:rPr>
          <w:rFonts w:hint="eastAsia" w:ascii="仿宋_GB2312" w:eastAsia="仿宋_GB2312"/>
        </w:rPr>
        <w:t xml:space="preserve">本案卷有照片 </w:t>
      </w:r>
      <w:r>
        <w:rPr>
          <w:rFonts w:hint="eastAsia" w:ascii="仿宋_GB2312" w:eastAsia="仿宋_GB2312"/>
          <w:u w:val="single"/>
        </w:rPr>
        <w:t>20</w:t>
      </w:r>
      <w:r>
        <w:rPr>
          <w:rFonts w:hint="eastAsia" w:ascii="仿宋_GB2312" w:eastAsia="仿宋_GB2312"/>
        </w:rPr>
        <w:t xml:space="preserve"> 张，共 </w:t>
      </w:r>
      <w:r>
        <w:rPr>
          <w:rFonts w:hint="eastAsia" w:ascii="仿宋_GB2312" w:eastAsia="仿宋_GB2312"/>
          <w:u w:val="single"/>
        </w:rPr>
        <w:t>10</w:t>
      </w:r>
      <w:r>
        <w:rPr>
          <w:rFonts w:hint="eastAsia" w:ascii="仿宋_GB2312" w:eastAsia="仿宋_GB2312"/>
        </w:rPr>
        <w:t xml:space="preserve"> 页。</w:t>
      </w:r>
    </w:p>
    <w:p>
      <w:pPr>
        <w:pStyle w:val="3"/>
        <w:rPr>
          <w:rFonts w:ascii="仿宋_GB2312"/>
          <w:sz w:val="20"/>
        </w:rPr>
      </w:pPr>
    </w:p>
    <w:p>
      <w:pPr>
        <w:spacing w:before="194" w:line="520" w:lineRule="auto"/>
        <w:ind w:left="338" w:right="186" w:firstLine="0"/>
        <w:jc w:val="left"/>
        <w:rPr>
          <w:rFonts w:hint="eastAsia" w:ascii="仿宋_GB2312" w:eastAsia="仿宋_GB2312"/>
          <w:sz w:val="28"/>
        </w:rPr>
      </w:pPr>
      <w:r>
        <w:pict>
          <v:shape id="_x0000_s1125" o:spid="_x0000_s1125" o:spt="202" type="#_x0000_t202" style="position:absolute;left:0pt;margin-left:337.25pt;margin-top:58.25pt;height:22.5pt;width:63.55pt;mso-position-horizontal-relative:page;z-index:-251625472;mso-width-relative:page;mso-height-relative:page;" fillcolor="#FFFFFF" filled="t" stroked="t" coordsize="21600,21600">
            <v:path/>
            <v:fill on="t" focussize="0,0"/>
            <v:stroke color="#000000"/>
            <v:imagedata o:title=""/>
            <o:lock v:ext="edit"/>
            <v:textbox inset="0mm,0mm,0mm,0mm">
              <w:txbxContent>
                <w:p>
                  <w:pPr>
                    <w:spacing w:before="99"/>
                    <w:ind w:left="145" w:right="0" w:firstLine="0"/>
                    <w:jc w:val="left"/>
                    <w:rPr>
                      <w:sz w:val="21"/>
                    </w:rPr>
                  </w:pPr>
                  <w:r>
                    <w:rPr>
                      <w:sz w:val="21"/>
                    </w:rPr>
                    <w:t>仿宋四号</w:t>
                  </w:r>
                </w:p>
              </w:txbxContent>
            </v:textbox>
          </v:shape>
        </w:pict>
      </w:r>
      <w:r>
        <w:rPr>
          <w:rFonts w:hint="eastAsia" w:ascii="仿宋_GB2312" w:eastAsia="仿宋_GB2312"/>
          <w:b/>
          <w:sz w:val="24"/>
        </w:rPr>
        <w:t>说明：</w:t>
      </w:r>
      <w:r>
        <w:rPr>
          <w:rFonts w:hint="eastAsia" w:ascii="仿宋_GB2312" w:eastAsia="仿宋_GB2312"/>
          <w:sz w:val="28"/>
        </w:rPr>
        <w:t>本卷为锦屏水电站大坝开挖阶段反映工程形象、地质缺陷处理、质量、安全、文明施工等照片</w:t>
      </w:r>
    </w:p>
    <w:p>
      <w:pPr>
        <w:pStyle w:val="3"/>
        <w:rPr>
          <w:rFonts w:ascii="仿宋_GB2312"/>
          <w:sz w:val="20"/>
        </w:rPr>
      </w:pPr>
    </w:p>
    <w:p>
      <w:pPr>
        <w:pStyle w:val="3"/>
        <w:rPr>
          <w:rFonts w:ascii="仿宋_GB2312"/>
          <w:sz w:val="20"/>
        </w:rPr>
      </w:pPr>
    </w:p>
    <w:p>
      <w:pPr>
        <w:pStyle w:val="3"/>
        <w:rPr>
          <w:rFonts w:ascii="仿宋_GB2312"/>
          <w:sz w:val="20"/>
        </w:rPr>
      </w:pPr>
    </w:p>
    <w:p>
      <w:pPr>
        <w:pStyle w:val="3"/>
        <w:rPr>
          <w:rFonts w:ascii="仿宋_GB2312"/>
          <w:sz w:val="20"/>
        </w:rPr>
      </w:pPr>
    </w:p>
    <w:p>
      <w:pPr>
        <w:pStyle w:val="3"/>
        <w:rPr>
          <w:rFonts w:ascii="仿宋_GB2312"/>
          <w:sz w:val="20"/>
        </w:rPr>
      </w:pPr>
    </w:p>
    <w:p>
      <w:pPr>
        <w:pStyle w:val="3"/>
        <w:rPr>
          <w:rFonts w:ascii="仿宋_GB2312"/>
          <w:sz w:val="20"/>
        </w:rPr>
      </w:pPr>
    </w:p>
    <w:p>
      <w:pPr>
        <w:pStyle w:val="3"/>
        <w:rPr>
          <w:rFonts w:ascii="仿宋_GB2312"/>
          <w:sz w:val="20"/>
        </w:rPr>
      </w:pPr>
    </w:p>
    <w:p>
      <w:pPr>
        <w:pStyle w:val="3"/>
        <w:rPr>
          <w:rFonts w:ascii="仿宋_GB2312"/>
          <w:sz w:val="20"/>
        </w:rPr>
      </w:pPr>
    </w:p>
    <w:p>
      <w:pPr>
        <w:pStyle w:val="3"/>
        <w:rPr>
          <w:rFonts w:ascii="仿宋_GB2312"/>
          <w:sz w:val="20"/>
        </w:rPr>
      </w:pPr>
    </w:p>
    <w:p>
      <w:pPr>
        <w:pStyle w:val="3"/>
        <w:rPr>
          <w:rFonts w:ascii="仿宋_GB2312"/>
          <w:sz w:val="20"/>
        </w:rPr>
      </w:pPr>
    </w:p>
    <w:p>
      <w:pPr>
        <w:pStyle w:val="3"/>
        <w:rPr>
          <w:rFonts w:ascii="仿宋_GB2312"/>
          <w:sz w:val="20"/>
        </w:rPr>
      </w:pPr>
    </w:p>
    <w:p>
      <w:pPr>
        <w:pStyle w:val="3"/>
        <w:rPr>
          <w:rFonts w:ascii="仿宋_GB2312"/>
          <w:sz w:val="20"/>
        </w:rPr>
      </w:pPr>
    </w:p>
    <w:p>
      <w:pPr>
        <w:pStyle w:val="3"/>
        <w:rPr>
          <w:rFonts w:ascii="仿宋_GB2312"/>
          <w:sz w:val="20"/>
        </w:rPr>
      </w:pPr>
    </w:p>
    <w:p>
      <w:pPr>
        <w:pStyle w:val="3"/>
        <w:spacing w:before="2"/>
        <w:rPr>
          <w:rFonts w:ascii="仿宋_GB2312"/>
          <w:sz w:val="18"/>
        </w:rPr>
      </w:pPr>
      <w:r>
        <w:pict>
          <v:shape id="_x0000_s1126" o:spid="_x0000_s1126" o:spt="202" type="#_x0000_t202" style="position:absolute;left:0pt;margin-left:249.55pt;margin-top:14pt;height:25.5pt;width:61.5pt;mso-position-horizontal-relative:page;mso-wrap-distance-bottom:0pt;mso-wrap-distance-top:0pt;z-index:-251609088;mso-width-relative:page;mso-height-relative:page;" fillcolor="#FFFFFF" filled="t" stroked="t" coordsize="21600,21600">
            <v:path/>
            <v:fill on="t" focussize="0,0"/>
            <v:stroke color="#000000"/>
            <v:imagedata o:title=""/>
            <o:lock v:ext="edit"/>
            <v:textbox inset="0mm,0mm,0mm,0mm">
              <w:txbxContent>
                <w:p>
                  <w:pPr>
                    <w:spacing w:before="97"/>
                    <w:ind w:left="145" w:right="0" w:firstLine="0"/>
                    <w:jc w:val="left"/>
                    <w:rPr>
                      <w:sz w:val="21"/>
                    </w:rPr>
                  </w:pPr>
                  <w:r>
                    <w:rPr>
                      <w:sz w:val="21"/>
                    </w:rPr>
                    <w:t>仿宋小四</w:t>
                  </w:r>
                </w:p>
              </w:txbxContent>
            </v:textbox>
            <w10:wrap type="topAndBottom"/>
          </v:shape>
        </w:pict>
      </w:r>
    </w:p>
    <w:p>
      <w:pPr>
        <w:pStyle w:val="3"/>
        <w:rPr>
          <w:rFonts w:ascii="仿宋_GB2312"/>
          <w:sz w:val="28"/>
        </w:rPr>
      </w:pPr>
    </w:p>
    <w:p>
      <w:pPr>
        <w:pStyle w:val="3"/>
        <w:rPr>
          <w:rFonts w:ascii="仿宋_GB2312"/>
          <w:sz w:val="28"/>
        </w:rPr>
      </w:pPr>
    </w:p>
    <w:p>
      <w:pPr>
        <w:pStyle w:val="3"/>
        <w:rPr>
          <w:rFonts w:ascii="仿宋_GB2312"/>
          <w:sz w:val="28"/>
        </w:rPr>
      </w:pPr>
    </w:p>
    <w:p>
      <w:pPr>
        <w:pStyle w:val="3"/>
        <w:rPr>
          <w:rFonts w:ascii="仿宋_GB2312"/>
          <w:sz w:val="28"/>
        </w:rPr>
      </w:pPr>
    </w:p>
    <w:p>
      <w:pPr>
        <w:pStyle w:val="3"/>
        <w:rPr>
          <w:rFonts w:ascii="仿宋_GB2312"/>
          <w:sz w:val="28"/>
        </w:rPr>
      </w:pPr>
    </w:p>
    <w:p>
      <w:pPr>
        <w:pStyle w:val="3"/>
        <w:rPr>
          <w:rFonts w:ascii="仿宋_GB2312"/>
          <w:sz w:val="28"/>
        </w:rPr>
      </w:pPr>
    </w:p>
    <w:p>
      <w:pPr>
        <w:pStyle w:val="3"/>
        <w:rPr>
          <w:rFonts w:ascii="仿宋_GB2312"/>
          <w:sz w:val="28"/>
        </w:rPr>
      </w:pPr>
    </w:p>
    <w:p>
      <w:pPr>
        <w:pStyle w:val="3"/>
        <w:spacing w:before="3"/>
        <w:rPr>
          <w:rFonts w:ascii="仿宋_GB2312"/>
          <w:sz w:val="23"/>
        </w:rPr>
      </w:pPr>
    </w:p>
    <w:p>
      <w:pPr>
        <w:spacing w:before="0"/>
        <w:ind w:left="6323" w:right="0" w:firstLine="0"/>
        <w:jc w:val="left"/>
        <w:rPr>
          <w:rFonts w:hint="eastAsia" w:ascii="仿宋_GB2312" w:eastAsia="仿宋_GB2312"/>
          <w:b/>
          <w:sz w:val="24"/>
        </w:rPr>
      </w:pPr>
      <w:r>
        <w:rPr>
          <w:rFonts w:hint="eastAsia" w:ascii="仿宋_GB2312" w:eastAsia="仿宋_GB2312"/>
          <w:b/>
          <w:w w:val="95"/>
          <w:sz w:val="24"/>
        </w:rPr>
        <w:t>立卷人（签字）：</w:t>
      </w:r>
    </w:p>
    <w:p>
      <w:pPr>
        <w:tabs>
          <w:tab w:val="left" w:pos="8850"/>
          <w:tab w:val="left" w:pos="9453"/>
        </w:tabs>
        <w:spacing w:before="5" w:line="242" w:lineRule="auto"/>
        <w:ind w:left="6323" w:right="231" w:firstLine="1803"/>
        <w:jc w:val="left"/>
        <w:rPr>
          <w:rFonts w:hint="eastAsia" w:ascii="仿宋_GB2312" w:eastAsia="仿宋_GB2312"/>
          <w:b/>
          <w:sz w:val="24"/>
        </w:rPr>
      </w:pPr>
      <w:r>
        <w:rPr>
          <w:rFonts w:hint="eastAsia" w:ascii="仿宋_GB2312" w:eastAsia="仿宋_GB2312"/>
          <w:b/>
          <w:sz w:val="24"/>
        </w:rPr>
        <w:t>年</w:t>
      </w:r>
      <w:r>
        <w:rPr>
          <w:rFonts w:hint="eastAsia" w:ascii="仿宋_GB2312" w:eastAsia="仿宋_GB2312"/>
          <w:b/>
          <w:sz w:val="24"/>
        </w:rPr>
        <w:tab/>
      </w:r>
      <w:r>
        <w:rPr>
          <w:rFonts w:hint="eastAsia" w:ascii="仿宋_GB2312" w:eastAsia="仿宋_GB2312"/>
          <w:b/>
          <w:sz w:val="24"/>
        </w:rPr>
        <w:t>月</w:t>
      </w:r>
      <w:r>
        <w:rPr>
          <w:rFonts w:hint="eastAsia" w:ascii="仿宋_GB2312" w:eastAsia="仿宋_GB2312"/>
          <w:b/>
          <w:sz w:val="24"/>
        </w:rPr>
        <w:tab/>
      </w:r>
      <w:r>
        <w:rPr>
          <w:rFonts w:hint="eastAsia" w:ascii="仿宋_GB2312" w:eastAsia="仿宋_GB2312"/>
          <w:b/>
          <w:spacing w:val="-18"/>
          <w:sz w:val="24"/>
        </w:rPr>
        <w:t>日</w:t>
      </w:r>
      <w:r>
        <w:rPr>
          <w:rFonts w:hint="eastAsia" w:ascii="仿宋_GB2312" w:eastAsia="仿宋_GB2312"/>
          <w:b/>
          <w:sz w:val="24"/>
        </w:rPr>
        <w:t>检查人（签字）：</w:t>
      </w:r>
    </w:p>
    <w:p>
      <w:pPr>
        <w:tabs>
          <w:tab w:val="left" w:pos="8728"/>
          <w:tab w:val="left" w:pos="9453"/>
        </w:tabs>
        <w:spacing w:before="3"/>
        <w:ind w:left="8126" w:right="0" w:firstLine="0"/>
        <w:jc w:val="left"/>
        <w:rPr>
          <w:rFonts w:hint="eastAsia" w:ascii="仿宋_GB2312" w:eastAsia="仿宋_GB2312"/>
          <w:b/>
          <w:sz w:val="24"/>
        </w:rPr>
      </w:pPr>
      <w:r>
        <w:rPr>
          <w:rFonts w:hint="eastAsia" w:ascii="仿宋_GB2312" w:eastAsia="仿宋_GB2312"/>
          <w:b/>
          <w:sz w:val="24"/>
        </w:rPr>
        <w:t>年</w:t>
      </w:r>
      <w:r>
        <w:rPr>
          <w:rFonts w:hint="eastAsia" w:ascii="仿宋_GB2312" w:eastAsia="仿宋_GB2312"/>
          <w:b/>
          <w:sz w:val="24"/>
        </w:rPr>
        <w:tab/>
      </w:r>
      <w:r>
        <w:rPr>
          <w:rFonts w:hint="eastAsia" w:ascii="仿宋_GB2312" w:eastAsia="仿宋_GB2312"/>
          <w:b/>
          <w:sz w:val="24"/>
        </w:rPr>
        <w:t>月</w:t>
      </w:r>
      <w:r>
        <w:rPr>
          <w:rFonts w:hint="eastAsia" w:ascii="仿宋_GB2312" w:eastAsia="仿宋_GB2312"/>
          <w:b/>
          <w:sz w:val="24"/>
        </w:rPr>
        <w:tab/>
      </w:r>
      <w:r>
        <w:rPr>
          <w:rFonts w:hint="eastAsia" w:ascii="仿宋_GB2312" w:eastAsia="仿宋_GB2312"/>
          <w:b/>
          <w:sz w:val="24"/>
        </w:rPr>
        <w:t>日</w:t>
      </w:r>
    </w:p>
    <w:p>
      <w:pPr>
        <w:spacing w:after="0"/>
        <w:jc w:val="left"/>
        <w:rPr>
          <w:rFonts w:hint="eastAsia" w:ascii="仿宋_GB2312" w:eastAsia="仿宋_GB2312"/>
          <w:sz w:val="24"/>
        </w:rPr>
        <w:sectPr>
          <w:pgSz w:w="11910" w:h="16840"/>
          <w:pgMar w:top="1360" w:right="900" w:bottom="1240" w:left="1080" w:header="0" w:footer="1051" w:gutter="0"/>
          <w:cols w:space="720" w:num="1"/>
        </w:sectPr>
      </w:pPr>
    </w:p>
    <w:p>
      <w:pPr>
        <w:pStyle w:val="3"/>
        <w:ind w:left="107"/>
        <w:rPr>
          <w:rFonts w:ascii="仿宋_GB2312"/>
          <w:sz w:val="20"/>
        </w:rPr>
      </w:pPr>
      <w:r>
        <w:drawing>
          <wp:anchor distT="0" distB="0" distL="0" distR="0" simplePos="0" relativeHeight="251692032" behindDoc="1" locked="0" layoutInCell="1" allowOverlap="1">
            <wp:simplePos x="0" y="0"/>
            <wp:positionH relativeFrom="page">
              <wp:posOffset>1221105</wp:posOffset>
            </wp:positionH>
            <wp:positionV relativeFrom="page">
              <wp:posOffset>1269365</wp:posOffset>
            </wp:positionV>
            <wp:extent cx="495300" cy="500380"/>
            <wp:effectExtent l="0" t="0" r="0" b="0"/>
            <wp:wrapNone/>
            <wp:docPr id="3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7.jpeg"/>
                    <pic:cNvPicPr>
                      <a:picLocks noChangeAspect="1"/>
                    </pic:cNvPicPr>
                  </pic:nvPicPr>
                  <pic:blipFill>
                    <a:blip r:embed="rId16" cstate="print"/>
                    <a:stretch>
                      <a:fillRect/>
                    </a:stretch>
                  </pic:blipFill>
                  <pic:spPr>
                    <a:xfrm>
                      <a:off x="0" y="0"/>
                      <a:ext cx="495012" cy="500157"/>
                    </a:xfrm>
                    <a:prstGeom prst="rect">
                      <a:avLst/>
                    </a:prstGeom>
                  </pic:spPr>
                </pic:pic>
              </a:graphicData>
            </a:graphic>
          </wp:anchor>
        </w:drawing>
      </w:r>
      <w:bookmarkStart w:id="38" w:name="_GoBack"/>
      <w:bookmarkEnd w:id="38"/>
      <w:r>
        <w:rPr>
          <w:rFonts w:ascii="仿宋_GB2312"/>
          <w:sz w:val="20"/>
        </w:rPr>
        <w:pict>
          <v:group id="_x0000_s1127" o:spid="_x0000_s1127" o:spt="203" style="height:500.2pt;width:415.5pt;" coordsize="8310,10004">
            <o:lock v:ext="edit"/>
            <v:shape id="_x0000_s1128" o:spid="_x0000_s1128" o:spt="75" type="#_x0000_t75" style="position:absolute;left:2321;top:4753;height:5250;width:5280;" filled="f" stroked="f" coordsize="21600,21600">
              <v:path/>
              <v:fill on="f" focussize="0,0"/>
              <v:stroke on="f"/>
              <v:imagedata r:id="rId10" o:title=""/>
              <o:lock v:ext="edit" aspectratio="t"/>
            </v:shape>
            <v:line id="_x0000_s1129" o:spid="_x0000_s1129" o:spt="20" style="position:absolute;left:121;top:4793;height:0;width:6903;" stroked="t" coordsize="21600,21600">
              <v:path arrowok="t"/>
              <v:fill focussize="0,0"/>
              <v:stroke weight="0.48pt" color="#000000"/>
              <v:imagedata o:title=""/>
              <o:lock v:ext="edit"/>
            </v:line>
            <v:line id="_x0000_s1130" o:spid="_x0000_s1130" o:spt="20" style="position:absolute;left:121;top:5429;height:0;width:3446;" stroked="t" coordsize="21600,21600">
              <v:path arrowok="t"/>
              <v:fill focussize="0,0"/>
              <v:stroke weight="0.48pt" color="#000000"/>
              <v:imagedata o:title=""/>
              <o:lock v:ext="edit"/>
            </v:line>
            <v:line id="_x0000_s1131" o:spid="_x0000_s1131" o:spt="20" style="position:absolute;left:3577;top:5429;height:0;width:3447;" stroked="t" coordsize="21600,21600">
              <v:path arrowok="t"/>
              <v:fill focussize="0,0"/>
              <v:stroke weight="0.48pt" color="#000000"/>
              <v:imagedata o:title=""/>
              <o:lock v:ext="edit"/>
            </v:line>
            <v:rect id="_x0000_s1132" o:spid="_x0000_s1132" o:spt="1" style="position:absolute;left:111;top:1941;height:10;width:10;" fillcolor="#000000" filled="t" stroked="f" coordsize="21600,21600">
              <v:path/>
              <v:fill on="t" focussize="0,0"/>
              <v:stroke on="f"/>
              <v:imagedata o:title=""/>
              <o:lock v:ext="edit"/>
            </v:rect>
            <v:rect id="_x0000_s1133" o:spid="_x0000_s1133" o:spt="1" style="position:absolute;left:111;top:1941;height:10;width:10;" fillcolor="#000000" filled="t" stroked="f" coordsize="21600,21600">
              <v:path/>
              <v:fill on="t" focussize="0,0"/>
              <v:stroke on="f"/>
              <v:imagedata o:title=""/>
              <o:lock v:ext="edit"/>
            </v:rect>
            <v:line id="_x0000_s1134" o:spid="_x0000_s1134" o:spt="20" style="position:absolute;left:121;top:1946;height:0;width:6903;" stroked="t" coordsize="21600,21600">
              <v:path arrowok="t"/>
              <v:fill focussize="0,0"/>
              <v:stroke weight="0.48pt" color="#000000"/>
              <v:imagedata o:title=""/>
              <o:lock v:ext="edit"/>
            </v:line>
            <v:rect id="_x0000_s1135" o:spid="_x0000_s1135" o:spt="1" style="position:absolute;left:7024;top:1941;height:10;width:10;" fillcolor="#000000" filled="t" stroked="f" coordsize="21600,21600">
              <v:path/>
              <v:fill on="t" focussize="0,0"/>
              <v:stroke on="f"/>
              <v:imagedata o:title=""/>
              <o:lock v:ext="edit"/>
            </v:rect>
            <v:rect id="_x0000_s1136" o:spid="_x0000_s1136" o:spt="1" style="position:absolute;left:7024;top:1941;height:10;width:10;" fillcolor="#000000" filled="t" stroked="f" coordsize="21600,21600">
              <v:path/>
              <v:fill on="t" focussize="0,0"/>
              <v:stroke on="f"/>
              <v:imagedata o:title=""/>
              <o:lock v:ext="edit"/>
            </v:rect>
            <v:line id="_x0000_s1137" o:spid="_x0000_s1137" o:spt="20" style="position:absolute;left:121;top:2892;height:0;width:3446;" stroked="t" coordsize="21600,21600">
              <v:path arrowok="t"/>
              <v:fill focussize="0,0"/>
              <v:stroke weight="0.48pt" color="#000000"/>
              <v:imagedata o:title=""/>
              <o:lock v:ext="edit"/>
            </v:line>
            <v:line id="_x0000_s1138" o:spid="_x0000_s1138" o:spt="20" style="position:absolute;left:3577;top:2892;height:0;width:3447;" stroked="t" coordsize="21600,21600">
              <v:path arrowok="t"/>
              <v:fill focussize="0,0"/>
              <v:stroke weight="0.48pt" color="#000000"/>
              <v:imagedata o:title=""/>
              <o:lock v:ext="edit"/>
            </v:line>
            <v:line id="_x0000_s1139" o:spid="_x0000_s1139" o:spt="20" style="position:absolute;left:121;top:3525;height:0;width:3446;" stroked="t" coordsize="21600,21600">
              <v:path arrowok="t"/>
              <v:fill focussize="0,0"/>
              <v:stroke weight="0.48pt" color="#000000"/>
              <v:imagedata o:title=""/>
              <o:lock v:ext="edit"/>
            </v:line>
            <v:line id="_x0000_s1140" o:spid="_x0000_s1140" o:spt="20" style="position:absolute;left:3577;top:3525;height:0;width:3447;" stroked="t" coordsize="21600,21600">
              <v:path arrowok="t"/>
              <v:fill focussize="0,0"/>
              <v:stroke weight="0.48pt" color="#000000"/>
              <v:imagedata o:title=""/>
              <o:lock v:ext="edit"/>
            </v:line>
            <v:line id="_x0000_s1141" o:spid="_x0000_s1141" o:spt="20" style="position:absolute;left:3572;top:2887;height:1277;width:0;" stroked="t" coordsize="21600,21600">
              <v:path arrowok="t"/>
              <v:fill focussize="0,0"/>
              <v:stroke weight="0.48pt" color="#000000"/>
              <v:imagedata o:title=""/>
              <o:lock v:ext="edit"/>
            </v:line>
            <v:line id="_x0000_s1142" o:spid="_x0000_s1142" o:spt="20" style="position:absolute;left:121;top:4159;height:0;width:3446;" stroked="t" coordsize="21600,21600">
              <v:path arrowok="t"/>
              <v:fill focussize="0,0"/>
              <v:stroke weight="0.48pt" color="#000000"/>
              <v:imagedata o:title=""/>
              <o:lock v:ext="edit"/>
            </v:line>
            <v:line id="_x0000_s1143" o:spid="_x0000_s1143" o:spt="20" style="position:absolute;left:3577;top:4159;height:0;width:3447;" stroked="t" coordsize="21600,21600">
              <v:path arrowok="t"/>
              <v:fill focussize="0,0"/>
              <v:stroke weight="0.48pt" color="#000000"/>
              <v:imagedata o:title=""/>
              <o:lock v:ext="edit"/>
            </v:line>
            <v:line id="_x0000_s1144" o:spid="_x0000_s1144" o:spt="20" style="position:absolute;left:116;top:1951;height:4740;width:0;" stroked="t" coordsize="21600,21600">
              <v:path arrowok="t"/>
              <v:fill focussize="0,0"/>
              <v:stroke weight="0.48pt" color="#000000"/>
              <v:imagedata o:title=""/>
              <o:lock v:ext="edit"/>
            </v:line>
            <v:line id="_x0000_s1145" o:spid="_x0000_s1145" o:spt="20" style="position:absolute;left:121;top:6687;height:0;width:3446;" stroked="t" coordsize="21600,21600">
              <v:path arrowok="t"/>
              <v:fill focussize="0,0"/>
              <v:stroke weight="0.48pt" color="#000000"/>
              <v:imagedata o:title=""/>
              <o:lock v:ext="edit"/>
            </v:line>
            <v:line id="_x0000_s1146" o:spid="_x0000_s1146" o:spt="20" style="position:absolute;left:3572;top:5424;height:1268;width:0;" stroked="t" coordsize="21600,21600">
              <v:path arrowok="t"/>
              <v:fill focussize="0,0"/>
              <v:stroke weight="0.48pt" color="#000000"/>
              <v:imagedata o:title=""/>
              <o:lock v:ext="edit"/>
            </v:line>
            <v:line id="_x0000_s1147" o:spid="_x0000_s1147" o:spt="20" style="position:absolute;left:3577;top:6687;height:0;width:3447;" stroked="t" coordsize="21600,21600">
              <v:path arrowok="t"/>
              <v:fill focussize="0,0"/>
              <v:stroke weight="0.48pt" color="#000000"/>
              <v:imagedata o:title=""/>
              <o:lock v:ext="edit"/>
            </v:line>
            <v:line id="_x0000_s1148" o:spid="_x0000_s1148" o:spt="20" style="position:absolute;left:7029;top:1951;height:4740;width:0;" stroked="t" coordsize="21600,21600">
              <v:path arrowok="t"/>
              <v:fill focussize="0,0"/>
              <v:stroke weight="0.48pt" color="#000000"/>
              <v:imagedata o:title=""/>
              <o:lock v:ext="edit"/>
            </v:line>
            <v:rect id="_x0000_s1149" o:spid="_x0000_s1149" o:spt="1" style="position:absolute;left:3277;top:6746;height:537;width:679;" fillcolor="#FFFFFF" filled="t" stroked="f" coordsize="21600,21600">
              <v:path/>
              <v:fill on="t" focussize="0,0"/>
              <v:stroke on="f"/>
              <v:imagedata o:title=""/>
              <o:lock v:ext="edit"/>
            </v:rect>
            <v:rect id="_x0000_s1150" o:spid="_x0000_s1150" o:spt="1" style="position:absolute;left:3277;top:6746;height:537;width:679;" filled="f" stroked="t" coordsize="21600,21600">
              <v:path/>
              <v:fill on="f" focussize="0,0"/>
              <v:stroke color="#FFFFFF"/>
              <v:imagedata o:title=""/>
              <o:lock v:ext="edit"/>
            </v:rect>
            <v:shape id="_x0000_s1151" o:spid="_x0000_s1151" style="position:absolute;left:112;top:7059;height:120;width:6921;" fillcolor="#000000" filled="t" stroked="f" coordorigin="112,7060" coordsize="6921,120" path="m232,7060l112,7120,232,7180,232,7130,212,7130,212,7110,232,7110,232,7060xm6913,7060l6913,7180,7013,7130,6933,7130,6933,7110,7013,7110,6913,7060xm232,7110l212,7110,212,7130,232,7130,232,7110xm6913,7110l232,7110,232,7130,6913,7130,6913,7110xm7013,7110l6933,7110,6933,7130,7013,7130,7033,7120,7013,7110xe">
              <v:path arrowok="t"/>
              <v:fill on="t" focussize="0,0"/>
              <v:stroke on="f"/>
              <v:imagedata o:title=""/>
              <o:lock v:ext="edit"/>
            </v:shape>
            <v:rect id="_x0000_s1152" o:spid="_x0000_s1152" o:spt="1" style="position:absolute;left:7587;top:4189;height:1227;width:715;" filled="f" stroked="t" coordsize="21600,21600">
              <v:path/>
              <v:fill on="f" focussize="0,0"/>
              <v:stroke color="#FFFFFF"/>
              <v:imagedata o:title=""/>
              <o:lock v:ext="edit"/>
            </v:rect>
            <v:shape id="_x0000_s1153" o:spid="_x0000_s1153" style="position:absolute;left:7599;top:900;height:6635;width:120;" fillcolor="#000000" filled="t" stroked="f" coordorigin="7599,901" coordsize="120,6635" path="m7649,7416l7599,7416,7659,7536,7709,7436,7649,7436,7649,7416xm7669,1001l7649,1001,7649,7436,7669,7436,7669,1001xm7719,7416l7669,7416,7669,7436,7709,7436,7719,7416xm7659,901l7599,1021,7649,1021,7649,1001,7709,1001,7659,901xm7709,1001l7669,1001,7669,1021,7719,1021,7709,1001xe">
              <v:path arrowok="t"/>
              <v:fill on="t" focussize="0,0"/>
              <v:stroke on="f"/>
              <v:imagedata o:title=""/>
              <o:lock v:ext="edit"/>
            </v:shape>
            <v:line id="_x0000_s1154" o:spid="_x0000_s1154" o:spt="20" style="position:absolute;left:112;top:6578;height:904;width:0;" stroked="t" coordsize="21600,21600">
              <v:path arrowok="t"/>
              <v:fill focussize="0,0"/>
              <v:stroke color="#000000"/>
              <v:imagedata o:title=""/>
              <o:lock v:ext="edit"/>
            </v:line>
            <v:line id="_x0000_s1155" o:spid="_x0000_s1155" o:spt="20" style="position:absolute;left:7027;top:6600;flip:x;height:1000;width:4;" stroked="t" coordsize="21600,21600">
              <v:path arrowok="t"/>
              <v:fill focussize="0,0"/>
              <v:stroke color="#000000"/>
              <v:imagedata o:title=""/>
              <o:lock v:ext="edit"/>
            </v:line>
            <v:line id="_x0000_s1156" o:spid="_x0000_s1156" o:spt="20" style="position:absolute;left:7055;top:7535;height:0;width:1007;" stroked="t" coordsize="21600,21600">
              <v:path arrowok="t"/>
              <v:fill focussize="0,0"/>
              <v:stroke color="#000000"/>
              <v:imagedata o:title=""/>
              <o:lock v:ext="edit"/>
            </v:line>
            <v:line id="_x0000_s1157" o:spid="_x0000_s1157" o:spt="20" style="position:absolute;left:0;top:901;height:0;width:8084;" stroked="t" coordsize="21600,21600">
              <v:path arrowok="t"/>
              <v:fill focussize="0,0"/>
              <v:stroke color="#000000"/>
              <v:imagedata o:title=""/>
              <o:lock v:ext="edit"/>
            </v:line>
            <v:shape id="_x0000_s1158" o:spid="_x0000_s1158" style="position:absolute;left:5542;top:484;height:709;width:300;" fillcolor="#000000" filled="t" stroked="f" coordorigin="5543,485" coordsize="300,709" path="m5777,592l5543,1186,5561,1193,5795,600,5777,592xm5838,574l5784,574,5803,581,5795,600,5842,618,5838,574xm5784,574l5777,592,5795,600,5803,581,5784,574xm5830,485l5730,574,5777,592,5784,574,5838,574,5830,485xe">
              <v:path arrowok="t"/>
              <v:fill on="t" focussize="0,0"/>
              <v:stroke on="f"/>
              <v:imagedata o:title=""/>
              <o:lock v:ext="edit"/>
            </v:shape>
            <v:shape id="_x0000_s1159" o:spid="_x0000_s1159" style="position:absolute;left:1828;top:2187;height:125;width:568;" fillcolor="#000000" filled="t" stroked="f" coordorigin="1828,2188" coordsize="568,125" path="m1948,2237l1946,2257,2393,2313,2395,2293,1948,2237xm1954,2188l1828,2233,1940,2307,1946,2257,1926,2255,1928,2235,1949,2235,1954,2188xm1928,2235l1926,2255,1946,2257,1948,2237,1928,2235xm1949,2235l1928,2235,1948,2237,1949,2235xe">
              <v:path arrowok="t"/>
              <v:fill on="t" focussize="0,0"/>
              <v:stroke on="f"/>
              <v:imagedata o:title=""/>
              <o:lock v:ext="edit"/>
            </v:shape>
            <v:rect id="_x0000_s1160" o:spid="_x0000_s1160" o:spt="1" style="position:absolute;left:184;top:1994;height:427;width:1674;" fillcolor="#FFFFFF" filled="t" stroked="f" coordsize="21600,21600">
              <v:path/>
              <v:fill on="t" focussize="0,0"/>
              <v:stroke on="f"/>
              <v:imagedata o:title=""/>
              <o:lock v:ext="edit"/>
            </v:rect>
            <v:rect id="_x0000_s1161" o:spid="_x0000_s1161" o:spt="1" style="position:absolute;left:184;top:1994;height:427;width:1674;" filled="f" stroked="t" coordsize="21600,21600">
              <v:path/>
              <v:fill on="f" focussize="0,0"/>
              <v:stroke color="#000000"/>
              <v:imagedata o:title=""/>
              <o:lock v:ext="edit"/>
            </v:rect>
            <v:line id="_x0000_s1162" o:spid="_x0000_s1162" o:spt="20" style="position:absolute;left:1630;top:4623;height:0;width:1727;" stroked="t" coordsize="21600,21600">
              <v:path arrowok="t"/>
              <v:fill focussize="0,0"/>
              <v:stroke weight="0.72pt" color="#000000"/>
              <v:imagedata o:title=""/>
              <o:lock v:ext="edit"/>
            </v:line>
            <v:shape id="_x0000_s1163" o:spid="_x0000_s1163" style="position:absolute;left:2841;top:4677;height:1137;width:675;" fillcolor="#000000" filled="t" stroked="f" coordorigin="2841,4678" coordsize="675,1137" path="m3447,4776l2841,5804,2859,5814,3464,4786,3447,4776xm3510,4759l3457,4759,3474,4769,3464,4786,3507,4811,3510,4759xm3457,4759l3447,4776,3464,4786,3474,4769,3457,4759xm3516,4678l3403,4751,3447,4776,3457,4759,3510,4759,3516,4678xe">
              <v:path arrowok="t"/>
              <v:fill on="t" focussize="0,0"/>
              <v:stroke on="f"/>
              <v:imagedata o:title=""/>
              <o:lock v:ext="edit"/>
            </v:shape>
            <v:line id="_x0000_s1164" o:spid="_x0000_s1164" o:spt="20" style="position:absolute;left:4578;top:4623;height:0;width:2343;" stroked="t" coordsize="21600,21600">
              <v:path arrowok="t"/>
              <v:fill focussize="0,0"/>
              <v:stroke weight="0.72pt" color="#000000"/>
              <v:imagedata o:title=""/>
              <o:lock v:ext="edit"/>
            </v:line>
            <v:shape id="_x0000_s1165" o:spid="_x0000_s1165" style="position:absolute;left:4688;top:4567;height:1059;width:872;" fillcolor="#000000" filled="t" stroked="f" coordorigin="4688,4568" coordsize="872,1059" path="m4772,4654l4756,4667,5544,5626,5560,5613,4772,4654xm4688,4568l4718,4698,4756,4667,4744,4651,4759,4638,4791,4638,4811,4622,4688,4568xm4759,4638l4744,4651,4756,4667,4772,4654,4759,4638xm4791,4638l4759,4638,4772,4654,4791,4638xe">
              <v:path arrowok="t"/>
              <v:fill on="t" focussize="0,0"/>
              <v:stroke on="f"/>
              <v:imagedata o:title=""/>
              <o:lock v:ext="edit"/>
            </v:shape>
            <v:shape id="_x0000_s1166" o:spid="_x0000_s1166" style="position:absolute;left:3347;top:3450;height:739;width:335;" fillcolor="#000000" filled="t" stroked="f" coordorigin="3348,3450" coordsize="335,739" path="m3618,4083l3572,4103,3675,4189,3680,4102,3626,4102,3618,4083xm3636,4075l3618,4083,3626,4102,3644,4094,3636,4075xm3682,4055l3636,4075,3644,4094,3626,4102,3680,4102,3682,4055xm3366,3450l3348,3458,3618,4083,3636,4075,3366,3450xe">
              <v:path arrowok="t"/>
              <v:fill on="t" focussize="0,0"/>
              <v:stroke on="f"/>
              <v:imagedata o:title=""/>
              <o:lock v:ext="edit"/>
            </v:shape>
            <v:shape id="_x0000_s1167" o:spid="_x0000_s1167" style="position:absolute;left:4578;top:3250;height:1030;width:842;" fillcolor="#000000" filled="t" stroked="f" coordorigin="4578,3250" coordsize="842,1030" path="m4607,4149l4578,4280,4700,4225,4681,4208,4649,4208,4633,4196,4646,4180,4607,4149xm4646,4180l4633,4196,4649,4208,4662,4193,4646,4180xm4662,4193l4649,4208,4681,4208,4662,4193xm5404,3250l4646,4180,4662,4193,5420,3263,5404,3250xe">
              <v:path arrowok="t"/>
              <v:fill on="t" focussize="0,0"/>
              <v:stroke on="f"/>
              <v:imagedata o:title=""/>
              <o:lock v:ext="edit"/>
            </v:shape>
            <v:shape id="_x0000_s1168" o:spid="_x0000_s1168" style="position:absolute;left:1459;top:4298;height:199;width:1699;" fillcolor="#000000" filled="t" stroked="f" coordorigin="1459,4299" coordsize="1699,199" path="m3038,4348l1459,4478,1461,4498,3039,4368,3038,4348xm3154,4347l3058,4347,3059,4367,3039,4368,3043,4418,3158,4349,3154,4347xm3058,4347l3038,4348,3039,4368,3059,4367,3058,4347xm3034,4299l3038,4348,3058,4347,3154,4347,3034,4299xe">
              <v:path arrowok="t"/>
              <v:fill on="t" focussize="0,0"/>
              <v:stroke on="f"/>
              <v:imagedata o:title=""/>
              <o:lock v:ext="edit"/>
            </v:shape>
            <v:rect id="_x0000_s1169" o:spid="_x0000_s1169" o:spt="1" style="position:absolute;left:3357;top:4189;height:457;width:1221;" filled="f" stroked="t" coordsize="21600,21600">
              <v:path/>
              <v:fill on="f" focussize="0,0"/>
              <v:stroke color="#000000"/>
              <v:imagedata o:title=""/>
              <o:lock v:ext="edit"/>
            </v:rect>
            <v:shape id="_x0000_s1170" o:spid="_x0000_s1170" style="position:absolute;left:2775;top:3844;height:346;width:502;" fillcolor="#000000" filled="t" stroked="f" coordorigin="2775,3844" coordsize="502,346" path="m3172,4130l3144,4172,3277,4189,3250,4141,3189,4141,3172,4130xm3183,4114l3172,4130,3189,4141,3200,4125,3183,4114xm3211,4072l3183,4114,3200,4125,3189,4141,3250,4141,3211,4072xm2787,3844l2775,3861,3172,4130,3183,4114,2787,3844xe">
              <v:path arrowok="t"/>
              <v:fill on="t" focussize="0,0"/>
              <v:stroke on="f"/>
              <v:imagedata o:title=""/>
              <o:lock v:ext="edit"/>
            </v:shape>
            <v:shape id="_x0000_s1171" o:spid="_x0000_s1171" style="position:absolute;left:4688;top:3844;height:575;width:870;" fillcolor="#000000" filled="t" stroked="f" coordorigin="4688,3844" coordsize="870,575" path="m4755,4303l4688,4419,4821,4403,4801,4372,4777,4372,4766,4355,4783,4344,4755,4303xm4783,4344l4766,4355,4777,4372,4794,4361,4783,4344xm4794,4361l4777,4372,4801,4372,4794,4361xm5547,3844l4783,4344,4794,4361,5557,3861,5547,3844xe">
              <v:path arrowok="t"/>
              <v:fill on="t" focussize="0,0"/>
              <v:stroke on="f"/>
              <v:imagedata o:title=""/>
              <o:lock v:ext="edit"/>
            </v:shape>
            <v:shape id="_x0000_s1172" o:spid="_x0000_s1172" o:spt="202" type="#_x0000_t202" style="position:absolute;left:223;top:489;height:240;width:803;" filled="f" stroked="f" coordsize="21600,21600">
              <v:path/>
              <v:fill on="f" focussize="0,0"/>
              <v:stroke on="f" joinstyle="miter"/>
              <v:imagedata o:title=""/>
              <o:lock v:ext="edit"/>
              <v:textbox inset="0mm,0mm,0mm,0mm">
                <w:txbxContent>
                  <w:p>
                    <w:pPr>
                      <w:spacing w:before="0" w:line="240" w:lineRule="exact"/>
                      <w:ind w:left="0" w:right="0" w:firstLine="0"/>
                      <w:jc w:val="left"/>
                      <w:rPr>
                        <w:b/>
                        <w:sz w:val="24"/>
                      </w:rPr>
                    </w:pPr>
                    <w:r>
                      <w:rPr>
                        <w:b/>
                        <w:sz w:val="24"/>
                      </w:rPr>
                      <w:t xml:space="preserve">附录 </w:t>
                    </w:r>
                    <w:del w:id="3961" w:author="碧海蓝天" w:date="2021-08-21T16:45:38Z">
                      <w:r>
                        <w:rPr>
                          <w:rFonts w:hint="default"/>
                          <w:b/>
                          <w:sz w:val="24"/>
                          <w:lang w:val="en-US"/>
                        </w:rPr>
                        <w:delText>M</w:delText>
                      </w:r>
                    </w:del>
                    <w:ins w:id="3962" w:author="碧海蓝天" w:date="2021-08-21T16:45:38Z">
                      <w:r>
                        <w:rPr>
                          <w:rFonts w:hint="eastAsia"/>
                          <w:b/>
                          <w:sz w:val="24"/>
                          <w:lang w:val="en-US" w:eastAsia="zh-CN"/>
                        </w:rPr>
                        <w:t>L</w:t>
                      </w:r>
                    </w:ins>
                    <w:r>
                      <w:rPr>
                        <w:b/>
                        <w:sz w:val="24"/>
                      </w:rPr>
                      <w:t xml:space="preserve"> </w:t>
                    </w:r>
                  </w:p>
                </w:txbxContent>
              </v:textbox>
            </v:shape>
            <v:shape id="_x0000_s1173" o:spid="_x0000_s1173" o:spt="202" type="#_x0000_t202" style="position:absolute;left:2151;top:1230;height:320;width:4835;" filled="f" stroked="f" coordsize="21600,21600">
              <v:path/>
              <v:fill on="f" focussize="0,0"/>
              <v:stroke on="f" joinstyle="miter"/>
              <v:imagedata o:title=""/>
              <o:lock v:ext="edit"/>
              <v:textbox inset="0mm,0mm,0mm,0mm">
                <w:txbxContent>
                  <w:p>
                    <w:pPr>
                      <w:spacing w:before="0" w:line="319" w:lineRule="exact"/>
                      <w:ind w:left="0" w:right="0" w:firstLine="0"/>
                      <w:jc w:val="left"/>
                      <w:rPr>
                        <w:rFonts w:hint="eastAsia" w:ascii="仿宋_GB2312" w:eastAsia="仿宋_GB2312"/>
                        <w:b/>
                        <w:sz w:val="32"/>
                      </w:rPr>
                    </w:pPr>
                    <w:r>
                      <w:rPr>
                        <w:rFonts w:hint="eastAsia" w:ascii="仿宋_GB2312" w:eastAsia="仿宋_GB2312"/>
                        <w:b/>
                        <w:sz w:val="32"/>
                        <w:u w:val="single"/>
                      </w:rPr>
                      <w:t>雅砻江流域水电开发有限公司档案</w:t>
                    </w:r>
                  </w:p>
                </w:txbxContent>
              </v:textbox>
            </v:shape>
            <v:shape id="_x0000_s1174" o:spid="_x0000_s1174" o:spt="202" type="#_x0000_t202" style="position:absolute;left:336;top:2129;height:212;width:1283;" filled="f" stroked="f" coordsize="21600,21600">
              <v:path/>
              <v:fill on="f" focussize="0,0"/>
              <v:stroke on="f" joinstyle="miter"/>
              <v:imagedata o:title=""/>
              <o:lock v:ext="edit"/>
              <v:textbox inset="0mm,0mm,0mm,0mm">
                <w:txbxContent>
                  <w:p>
                    <w:pPr>
                      <w:spacing w:before="0" w:line="211" w:lineRule="exact"/>
                      <w:ind w:left="0" w:right="0" w:firstLine="0"/>
                      <w:jc w:val="left"/>
                      <w:rPr>
                        <w:sz w:val="21"/>
                      </w:rPr>
                    </w:pPr>
                    <w:r>
                      <w:rPr>
                        <w:sz w:val="21"/>
                      </w:rPr>
                      <w:t>仿宋一号加粗</w:t>
                    </w:r>
                  </w:p>
                </w:txbxContent>
              </v:textbox>
            </v:shape>
            <v:shape id="_x0000_s1175" o:spid="_x0000_s1175" o:spt="202" type="#_x0000_t202" style="position:absolute;left:2266;top:2158;height:521;width:2629;" filled="f" stroked="f" coordsize="21600,21600">
              <v:path/>
              <v:fill on="f" focussize="0,0"/>
              <v:stroke on="f" joinstyle="miter"/>
              <v:imagedata o:title=""/>
              <o:lock v:ext="edit"/>
              <v:textbox inset="0mm,0mm,0mm,0mm">
                <w:txbxContent>
                  <w:p>
                    <w:pPr>
                      <w:spacing w:before="0" w:line="521" w:lineRule="exact"/>
                      <w:ind w:left="0" w:right="0" w:firstLine="0"/>
                      <w:jc w:val="left"/>
                      <w:rPr>
                        <w:rFonts w:hint="eastAsia" w:ascii="仿宋_GB2312" w:eastAsia="仿宋_GB2312"/>
                        <w:b/>
                        <w:sz w:val="52"/>
                      </w:rPr>
                    </w:pPr>
                    <w:r>
                      <w:rPr>
                        <w:rFonts w:hint="eastAsia" w:ascii="仿宋_GB2312" w:eastAsia="仿宋_GB2312"/>
                        <w:b/>
                        <w:sz w:val="52"/>
                      </w:rPr>
                      <w:t>光盘信息表</w:t>
                    </w:r>
                  </w:p>
                </w:txbxContent>
              </v:textbox>
            </v:shape>
            <v:shape id="_x0000_s1176" o:spid="_x0000_s1176" o:spt="202" type="#_x0000_t202" style="position:absolute;left:223;top:3061;height:946;width:6783;" filled="f" stroked="f" coordsize="21600,21600">
              <v:path/>
              <v:fill on="f" focussize="0,0"/>
              <v:stroke on="f" joinstyle="miter"/>
              <v:imagedata o:title=""/>
              <o:lock v:ext="edit"/>
              <v:textbox inset="0mm,0mm,0mm,0mm">
                <w:txbxContent>
                  <w:p>
                    <w:pPr>
                      <w:tabs>
                        <w:tab w:val="left" w:pos="3305"/>
                        <w:tab w:val="left" w:pos="6762"/>
                      </w:tabs>
                      <w:spacing w:before="0" w:line="329" w:lineRule="exact"/>
                      <w:ind w:left="0" w:right="0" w:firstLine="0"/>
                      <w:jc w:val="left"/>
                      <w:rPr>
                        <w:rFonts w:ascii="Times New Roman" w:eastAsia="Times New Roman"/>
                        <w:b/>
                        <w:sz w:val="28"/>
                      </w:rPr>
                    </w:pPr>
                    <w:r>
                      <w:rPr>
                        <w:rFonts w:hint="eastAsia" w:ascii="仿宋_GB2312" w:eastAsia="仿宋_GB2312"/>
                        <w:b/>
                        <w:sz w:val="28"/>
                      </w:rPr>
                      <w:t>光盘格式：</w:t>
                    </w:r>
                    <w:r>
                      <w:rPr>
                        <w:rFonts w:hint="eastAsia" w:ascii="仿宋_GB2312" w:eastAsia="仿宋_GB2312"/>
                        <w:b/>
                        <w:sz w:val="28"/>
                        <w:u w:val="single"/>
                      </w:rPr>
                      <w:t xml:space="preserve"> </w:t>
                    </w:r>
                    <w:r>
                      <w:rPr>
                        <w:rFonts w:hint="eastAsia" w:ascii="仿宋_GB2312" w:eastAsia="仿宋_GB2312"/>
                        <w:b/>
                        <w:sz w:val="28"/>
                        <w:u w:val="single"/>
                      </w:rPr>
                      <w:tab/>
                    </w:r>
                    <w:r>
                      <w:rPr>
                        <w:rFonts w:hint="eastAsia" w:ascii="仿宋_GB2312" w:eastAsia="仿宋_GB2312"/>
                        <w:b/>
                        <w:sz w:val="28"/>
                      </w:rPr>
                      <w:t>文件数量：</w:t>
                    </w:r>
                    <w:r>
                      <w:rPr>
                        <w:rFonts w:ascii="Times New Roman" w:eastAsia="Times New Roman"/>
                        <w:b/>
                        <w:w w:val="100"/>
                        <w:sz w:val="28"/>
                        <w:u w:val="single"/>
                      </w:rPr>
                      <w:t xml:space="preserve"> </w:t>
                    </w:r>
                    <w:r>
                      <w:rPr>
                        <w:rFonts w:ascii="Times New Roman" w:eastAsia="Times New Roman"/>
                        <w:b/>
                        <w:sz w:val="28"/>
                        <w:u w:val="single"/>
                      </w:rPr>
                      <w:tab/>
                    </w:r>
                  </w:p>
                  <w:p>
                    <w:pPr>
                      <w:spacing w:before="6" w:line="240" w:lineRule="auto"/>
                      <w:rPr>
                        <w:rFonts w:ascii="仿宋_GB2312"/>
                        <w:b/>
                        <w:sz w:val="21"/>
                      </w:rPr>
                    </w:pPr>
                  </w:p>
                  <w:p>
                    <w:pPr>
                      <w:tabs>
                        <w:tab w:val="left" w:pos="3305"/>
                        <w:tab w:val="left" w:pos="6762"/>
                      </w:tabs>
                      <w:spacing w:before="0" w:line="341" w:lineRule="exact"/>
                      <w:ind w:left="0" w:right="0" w:firstLine="0"/>
                      <w:jc w:val="left"/>
                      <w:rPr>
                        <w:rFonts w:ascii="Times New Roman" w:eastAsia="Times New Roman"/>
                        <w:b/>
                        <w:sz w:val="28"/>
                      </w:rPr>
                    </w:pPr>
                    <w:r>
                      <w:rPr>
                        <w:rFonts w:hint="eastAsia" w:ascii="仿宋_GB2312" w:eastAsia="仿宋_GB2312"/>
                        <w:b/>
                        <w:sz w:val="28"/>
                      </w:rPr>
                      <w:t>刻录时间：</w:t>
                    </w:r>
                    <w:r>
                      <w:rPr>
                        <w:rFonts w:hint="eastAsia" w:ascii="仿宋_GB2312" w:eastAsia="仿宋_GB2312"/>
                        <w:b/>
                        <w:sz w:val="28"/>
                        <w:u w:val="single"/>
                      </w:rPr>
                      <w:t xml:space="preserve"> </w:t>
                    </w:r>
                    <w:r>
                      <w:rPr>
                        <w:rFonts w:hint="eastAsia" w:ascii="仿宋_GB2312" w:eastAsia="仿宋_GB2312"/>
                        <w:b/>
                        <w:sz w:val="28"/>
                        <w:u w:val="single"/>
                      </w:rPr>
                      <w:tab/>
                    </w:r>
                    <w:r>
                      <w:rPr>
                        <w:rFonts w:hint="eastAsia" w:ascii="仿宋_GB2312" w:eastAsia="仿宋_GB2312"/>
                        <w:b/>
                        <w:sz w:val="28"/>
                      </w:rPr>
                      <w:t>目录数量：</w:t>
                    </w:r>
                    <w:r>
                      <w:rPr>
                        <w:rFonts w:ascii="Times New Roman" w:eastAsia="Times New Roman"/>
                        <w:b/>
                        <w:w w:val="100"/>
                        <w:sz w:val="28"/>
                        <w:u w:val="single"/>
                      </w:rPr>
                      <w:t xml:space="preserve"> </w:t>
                    </w:r>
                    <w:r>
                      <w:rPr>
                        <w:rFonts w:ascii="Times New Roman" w:eastAsia="Times New Roman"/>
                        <w:b/>
                        <w:sz w:val="28"/>
                        <w:u w:val="single"/>
                      </w:rPr>
                      <w:tab/>
                    </w:r>
                  </w:p>
                </w:txbxContent>
              </v:textbox>
            </v:shape>
            <v:shape id="_x0000_s1177" o:spid="_x0000_s1177" o:spt="202" type="#_x0000_t202" style="position:absolute;left:223;top:4338;height:281;width:1427;" filled="f" stroked="f" coordsize="21600,21600">
              <v:path/>
              <v:fill on="f" focussize="0,0"/>
              <v:stroke on="f" joinstyle="miter"/>
              <v:imagedata o:title=""/>
              <o:lock v:ext="edit"/>
              <v:textbox inset="0mm,0mm,0mm,0mm">
                <w:txbxContent>
                  <w:p>
                    <w:pPr>
                      <w:spacing w:before="0" w:line="281" w:lineRule="exact"/>
                      <w:ind w:left="0" w:right="0" w:firstLine="0"/>
                      <w:jc w:val="left"/>
                      <w:rPr>
                        <w:rFonts w:hint="eastAsia" w:ascii="仿宋_GB2312" w:eastAsia="仿宋_GB2312"/>
                        <w:b/>
                        <w:sz w:val="28"/>
                      </w:rPr>
                    </w:pPr>
                    <w:r>
                      <w:rPr>
                        <w:rFonts w:hint="eastAsia" w:ascii="仿宋_GB2312" w:eastAsia="仿宋_GB2312"/>
                        <w:b/>
                        <w:sz w:val="28"/>
                      </w:rPr>
                      <w:t>卷标名称：</w:t>
                    </w:r>
                  </w:p>
                </w:txbxContent>
              </v:textbox>
            </v:shape>
            <v:shape id="_x0000_s1178" o:spid="_x0000_s1178" o:spt="202" type="#_x0000_t202" style="position:absolute;left:3510;top:4323;height:212;width:863;" filled="f" stroked="f" coordsize="21600,21600">
              <v:path/>
              <v:fill on="f" focussize="0,0"/>
              <v:stroke on="f" joinstyle="miter"/>
              <v:imagedata o:title=""/>
              <o:lock v:ext="edit"/>
              <v:textbox inset="0mm,0mm,0mm,0mm">
                <w:txbxContent>
                  <w:p>
                    <w:pPr>
                      <w:spacing w:before="0" w:line="211" w:lineRule="exact"/>
                      <w:ind w:left="0" w:right="0" w:firstLine="0"/>
                      <w:jc w:val="left"/>
                      <w:rPr>
                        <w:sz w:val="21"/>
                      </w:rPr>
                    </w:pPr>
                    <w:r>
                      <w:rPr>
                        <w:sz w:val="21"/>
                      </w:rPr>
                      <w:t>仿宋四号</w:t>
                    </w:r>
                  </w:p>
                </w:txbxContent>
              </v:textbox>
            </v:shape>
            <v:shape id="_x0000_s1179" o:spid="_x0000_s1179" o:spt="202" type="#_x0000_t202" style="position:absolute;left:7739;top:4312;height:234;width:232;" filled="f" stroked="f" coordsize="21600,21600">
              <v:path/>
              <v:fill on="f" focussize="0,0"/>
              <v:stroke on="f" joinstyle="miter"/>
              <v:imagedata o:title=""/>
              <o:lock v:ext="edit"/>
              <v:textbox inset="0mm,0mm,0mm,0mm">
                <w:txbxContent>
                  <w:p>
                    <w:pPr>
                      <w:spacing w:before="0" w:line="234" w:lineRule="exact"/>
                      <w:ind w:left="0" w:right="0" w:firstLine="0"/>
                      <w:jc w:val="left"/>
                      <w:rPr>
                        <w:rFonts w:ascii="Times New Roman"/>
                        <w:sz w:val="21"/>
                      </w:rPr>
                    </w:pPr>
                    <w:r>
                      <w:rPr>
                        <w:rFonts w:ascii="Times New Roman"/>
                        <w:sz w:val="21"/>
                      </w:rPr>
                      <w:t>12</w:t>
                    </w:r>
                  </w:p>
                </w:txbxContent>
              </v:textbox>
            </v:shape>
            <v:shape id="_x0000_s1180" o:spid="_x0000_s1180" o:spt="202" type="#_x0000_t202" style="position:absolute;left:223;top:4965;height:945;width:6775;" filled="f" stroked="f" coordsize="21600,21600">
              <v:path/>
              <v:fill on="f" focussize="0,0"/>
              <v:stroke on="f" joinstyle="miter"/>
              <v:imagedata o:title=""/>
              <o:lock v:ext="edit"/>
              <v:textbox inset="0mm,0mm,0mm,0mm">
                <w:txbxContent>
                  <w:p>
                    <w:pPr>
                      <w:tabs>
                        <w:tab w:val="left" w:pos="6188"/>
                      </w:tabs>
                      <w:spacing w:before="0" w:line="329" w:lineRule="exact"/>
                      <w:ind w:left="0" w:right="0" w:firstLine="0"/>
                      <w:jc w:val="left"/>
                      <w:rPr>
                        <w:rFonts w:hint="eastAsia" w:ascii="仿宋_GB2312" w:eastAsia="仿宋_GB2312"/>
                        <w:b/>
                        <w:sz w:val="28"/>
                      </w:rPr>
                    </w:pPr>
                    <w:r>
                      <w:rPr>
                        <w:rFonts w:hint="eastAsia" w:ascii="仿宋_GB2312" w:eastAsia="仿宋_GB2312"/>
                        <w:b/>
                        <w:sz w:val="28"/>
                      </w:rPr>
                      <w:t>文件容量：</w:t>
                    </w:r>
                    <w:r>
                      <w:rPr>
                        <w:rFonts w:hint="eastAsia" w:ascii="仿宋_GB2312" w:eastAsia="仿宋_GB2312"/>
                        <w:b/>
                        <w:sz w:val="28"/>
                        <w:u w:val="single"/>
                      </w:rPr>
                      <w:t xml:space="preserve"> </w:t>
                    </w:r>
                    <w:r>
                      <w:rPr>
                        <w:rFonts w:hint="eastAsia" w:ascii="仿宋_GB2312" w:eastAsia="仿宋_GB2312"/>
                        <w:b/>
                        <w:sz w:val="28"/>
                        <w:u w:val="single"/>
                      </w:rPr>
                      <w:tab/>
                    </w:r>
                    <w:r>
                      <w:rPr>
                        <w:rFonts w:hint="eastAsia" w:ascii="仿宋_GB2312" w:eastAsia="仿宋_GB2312"/>
                        <w:b/>
                        <w:sz w:val="28"/>
                      </w:rPr>
                      <w:t>兆</w:t>
                    </w:r>
                  </w:p>
                  <w:p>
                    <w:pPr>
                      <w:spacing w:before="5" w:line="240" w:lineRule="auto"/>
                      <w:rPr>
                        <w:rFonts w:ascii="仿宋_GB2312"/>
                        <w:b/>
                        <w:sz w:val="21"/>
                      </w:rPr>
                    </w:pPr>
                  </w:p>
                  <w:p>
                    <w:pPr>
                      <w:tabs>
                        <w:tab w:val="left" w:pos="3298"/>
                        <w:tab w:val="left" w:pos="6754"/>
                      </w:tabs>
                      <w:spacing w:before="0" w:line="341" w:lineRule="exact"/>
                      <w:ind w:left="0" w:right="0" w:firstLine="0"/>
                      <w:jc w:val="left"/>
                      <w:rPr>
                        <w:rFonts w:ascii="Times New Roman" w:eastAsia="Times New Roman"/>
                        <w:b/>
                        <w:sz w:val="28"/>
                      </w:rPr>
                    </w:pPr>
                    <w:r>
                      <w:rPr>
                        <w:rFonts w:hint="eastAsia" w:ascii="仿宋_GB2312" w:eastAsia="仿宋_GB2312"/>
                        <w:b/>
                        <w:sz w:val="28"/>
                      </w:rPr>
                      <w:t>刻录人（签名）：</w:t>
                    </w:r>
                    <w:r>
                      <w:rPr>
                        <w:rFonts w:hint="eastAsia" w:ascii="仿宋_GB2312" w:eastAsia="仿宋_GB2312"/>
                        <w:b/>
                        <w:sz w:val="28"/>
                        <w:u w:val="single"/>
                      </w:rPr>
                      <w:t xml:space="preserve"> </w:t>
                    </w:r>
                    <w:r>
                      <w:rPr>
                        <w:rFonts w:hint="eastAsia" w:ascii="仿宋_GB2312" w:eastAsia="仿宋_GB2312"/>
                        <w:b/>
                        <w:sz w:val="28"/>
                        <w:u w:val="single"/>
                      </w:rPr>
                      <w:tab/>
                    </w:r>
                    <w:r>
                      <w:rPr>
                        <w:rFonts w:hint="eastAsia" w:ascii="仿宋_GB2312" w:eastAsia="仿宋_GB2312"/>
                        <w:b/>
                        <w:sz w:val="28"/>
                      </w:rPr>
                      <w:t>检查人（签名）：</w:t>
                    </w:r>
                    <w:r>
                      <w:rPr>
                        <w:rFonts w:ascii="Times New Roman" w:eastAsia="Times New Roman"/>
                        <w:b/>
                        <w:w w:val="100"/>
                        <w:sz w:val="28"/>
                        <w:u w:val="single"/>
                      </w:rPr>
                      <w:t xml:space="preserve"> </w:t>
                    </w:r>
                    <w:r>
                      <w:rPr>
                        <w:rFonts w:ascii="Times New Roman" w:eastAsia="Times New Roman"/>
                        <w:b/>
                        <w:sz w:val="28"/>
                        <w:u w:val="single"/>
                      </w:rPr>
                      <w:tab/>
                    </w:r>
                  </w:p>
                </w:txbxContent>
              </v:textbox>
            </v:shape>
            <v:shape id="_x0000_s1181" o:spid="_x0000_s1181" o:spt="202" type="#_x0000_t202" style="position:absolute;left:2050;top:6231;height:281;width:1427;" filled="f" stroked="f" coordsize="21600,21600">
              <v:path/>
              <v:fill on="f" focussize="0,0"/>
              <v:stroke on="f" joinstyle="miter"/>
              <v:imagedata o:title=""/>
              <o:lock v:ext="edit"/>
              <v:textbox inset="0mm,0mm,0mm,0mm">
                <w:txbxContent>
                  <w:p>
                    <w:pPr>
                      <w:tabs>
                        <w:tab w:val="left" w:pos="562"/>
                        <w:tab w:val="left" w:pos="1126"/>
                      </w:tabs>
                      <w:spacing w:before="0" w:line="281" w:lineRule="exact"/>
                      <w:ind w:left="0" w:right="0" w:firstLine="0"/>
                      <w:jc w:val="left"/>
                      <w:rPr>
                        <w:rFonts w:hint="eastAsia" w:ascii="仿宋_GB2312" w:eastAsia="仿宋_GB2312"/>
                        <w:b/>
                        <w:sz w:val="28"/>
                      </w:rPr>
                    </w:pPr>
                    <w:r>
                      <w:rPr>
                        <w:rFonts w:hint="eastAsia" w:ascii="仿宋_GB2312" w:eastAsia="仿宋_GB2312"/>
                        <w:b/>
                        <w:sz w:val="28"/>
                      </w:rPr>
                      <w:t>年</w:t>
                    </w:r>
                    <w:r>
                      <w:rPr>
                        <w:rFonts w:hint="eastAsia" w:ascii="仿宋_GB2312" w:eastAsia="仿宋_GB2312"/>
                        <w:b/>
                        <w:sz w:val="28"/>
                      </w:rPr>
                      <w:tab/>
                    </w:r>
                    <w:r>
                      <w:rPr>
                        <w:rFonts w:hint="eastAsia" w:ascii="仿宋_GB2312" w:eastAsia="仿宋_GB2312"/>
                        <w:b/>
                        <w:sz w:val="28"/>
                      </w:rPr>
                      <w:t>月</w:t>
                    </w:r>
                    <w:r>
                      <w:rPr>
                        <w:rFonts w:hint="eastAsia" w:ascii="仿宋_GB2312" w:eastAsia="仿宋_GB2312"/>
                        <w:b/>
                        <w:sz w:val="28"/>
                      </w:rPr>
                      <w:tab/>
                    </w:r>
                    <w:r>
                      <w:rPr>
                        <w:rFonts w:hint="eastAsia" w:ascii="仿宋_GB2312" w:eastAsia="仿宋_GB2312"/>
                        <w:b/>
                        <w:sz w:val="28"/>
                      </w:rPr>
                      <w:t>日</w:t>
                    </w:r>
                  </w:p>
                </w:txbxContent>
              </v:textbox>
            </v:shape>
            <v:shape id="_x0000_s1182" o:spid="_x0000_s1182" o:spt="202" type="#_x0000_t202" style="position:absolute;left:5368;top:6231;height:281;width:1427;" filled="f" stroked="f" coordsize="21600,21600">
              <v:path/>
              <v:fill on="f" focussize="0,0"/>
              <v:stroke on="f" joinstyle="miter"/>
              <v:imagedata o:title=""/>
              <o:lock v:ext="edit"/>
              <v:textbox inset="0mm,0mm,0mm,0mm">
                <w:txbxContent>
                  <w:p>
                    <w:pPr>
                      <w:tabs>
                        <w:tab w:val="left" w:pos="561"/>
                        <w:tab w:val="left" w:pos="1125"/>
                      </w:tabs>
                      <w:spacing w:before="0" w:line="281" w:lineRule="exact"/>
                      <w:ind w:left="0" w:right="0" w:firstLine="0"/>
                      <w:jc w:val="left"/>
                      <w:rPr>
                        <w:rFonts w:hint="eastAsia" w:ascii="仿宋_GB2312" w:eastAsia="仿宋_GB2312"/>
                        <w:b/>
                        <w:sz w:val="28"/>
                      </w:rPr>
                    </w:pPr>
                    <w:r>
                      <w:rPr>
                        <w:rFonts w:hint="eastAsia" w:ascii="仿宋_GB2312" w:eastAsia="仿宋_GB2312"/>
                        <w:b/>
                        <w:sz w:val="28"/>
                      </w:rPr>
                      <w:t>年</w:t>
                    </w:r>
                    <w:r>
                      <w:rPr>
                        <w:rFonts w:hint="eastAsia" w:ascii="仿宋_GB2312" w:eastAsia="仿宋_GB2312"/>
                        <w:b/>
                        <w:sz w:val="28"/>
                      </w:rPr>
                      <w:tab/>
                    </w:r>
                    <w:r>
                      <w:rPr>
                        <w:rFonts w:hint="eastAsia" w:ascii="仿宋_GB2312" w:eastAsia="仿宋_GB2312"/>
                        <w:b/>
                        <w:sz w:val="28"/>
                      </w:rPr>
                      <w:t>月</w:t>
                    </w:r>
                    <w:r>
                      <w:rPr>
                        <w:rFonts w:hint="eastAsia" w:ascii="仿宋_GB2312" w:eastAsia="仿宋_GB2312"/>
                        <w:b/>
                        <w:sz w:val="28"/>
                      </w:rPr>
                      <w:tab/>
                    </w:r>
                    <w:r>
                      <w:rPr>
                        <w:rFonts w:hint="eastAsia" w:ascii="仿宋_GB2312" w:eastAsia="仿宋_GB2312"/>
                        <w:b/>
                        <w:sz w:val="28"/>
                      </w:rPr>
                      <w:t>日</w:t>
                    </w:r>
                  </w:p>
                </w:txbxContent>
              </v:textbox>
            </v:shape>
            <v:shape id="_x0000_s1183" o:spid="_x0000_s1183" o:spt="202" type="#_x0000_t202" style="position:absolute;left:3430;top:6870;height:234;width:232;" filled="f" stroked="f" coordsize="21600,21600">
              <v:path/>
              <v:fill on="f" focussize="0,0"/>
              <v:stroke on="f" joinstyle="miter"/>
              <v:imagedata o:title=""/>
              <o:lock v:ext="edit"/>
              <v:textbox inset="0mm,0mm,0mm,0mm">
                <w:txbxContent>
                  <w:p>
                    <w:pPr>
                      <w:spacing w:before="0" w:line="234" w:lineRule="exact"/>
                      <w:ind w:left="0" w:right="0" w:firstLine="0"/>
                      <w:jc w:val="left"/>
                      <w:rPr>
                        <w:rFonts w:ascii="Times New Roman"/>
                        <w:sz w:val="21"/>
                      </w:rPr>
                    </w:pPr>
                    <w:r>
                      <w:rPr>
                        <w:rFonts w:ascii="Times New Roman"/>
                        <w:sz w:val="21"/>
                      </w:rPr>
                      <w:t>12</w:t>
                    </w:r>
                  </w:p>
                </w:txbxContent>
              </v:textbox>
            </v:shape>
            <v:shape id="_x0000_s1184" o:spid="_x0000_s1184" o:spt="202" type="#_x0000_t202" style="position:absolute;left:223;top:8305;height:212;width:2132;" filled="f" stroked="f" coordsize="21600,21600">
              <v:path/>
              <v:fill on="f" focussize="0,0"/>
              <v:stroke on="f" joinstyle="miter"/>
              <v:imagedata o:title=""/>
              <o:lock v:ext="edit"/>
              <v:textbox inset="0mm,0mm,0mm,0mm">
                <w:txbxContent>
                  <w:p>
                    <w:pPr>
                      <w:spacing w:before="0" w:line="211" w:lineRule="exact"/>
                      <w:ind w:left="0" w:right="0" w:firstLine="0"/>
                      <w:jc w:val="left"/>
                      <w:rPr>
                        <w:rFonts w:hint="eastAsia" w:ascii="黑体" w:eastAsia="黑体"/>
                        <w:b/>
                        <w:sz w:val="21"/>
                      </w:rPr>
                    </w:pPr>
                    <w:r>
                      <w:rPr>
                        <w:rFonts w:hint="eastAsia" w:ascii="黑体" w:eastAsia="黑体"/>
                        <w:b/>
                        <w:sz w:val="21"/>
                      </w:rPr>
                      <w:t>尺寸的统一单位为：cm</w:t>
                    </w:r>
                  </w:p>
                </w:txbxContent>
              </v:textbox>
            </v:shape>
            <v:shape id="_x0000_s1185" o:spid="_x0000_s1185" o:spt="202" type="#_x0000_t202" style="position:absolute;left:5283;top:7;height:477;width:1162;" filled="f" stroked="t" coordsize="21600,21600">
              <v:path/>
              <v:fill on="f" focussize="0,0"/>
              <v:stroke color="#000000"/>
              <v:imagedata o:title=""/>
              <o:lock v:ext="edit"/>
              <v:textbox inset="0mm,0mm,0mm,0mm">
                <w:txbxContent>
                  <w:p>
                    <w:pPr>
                      <w:spacing w:before="96"/>
                      <w:ind w:left="147" w:right="0" w:firstLine="0"/>
                      <w:jc w:val="left"/>
                      <w:rPr>
                        <w:sz w:val="21"/>
                      </w:rPr>
                    </w:pPr>
                    <w:r>
                      <w:rPr>
                        <w:sz w:val="21"/>
                      </w:rPr>
                      <w:t>仿宋三号</w:t>
                    </w:r>
                  </w:p>
                </w:txbxContent>
              </v:textbox>
            </v:shape>
            <w10:wrap type="none"/>
            <w10:anchorlock/>
          </v:group>
        </w:pict>
      </w:r>
    </w:p>
    <w:sectPr>
      <w:pgSz w:w="11910" w:h="16840"/>
      <w:pgMar w:top="940" w:right="900" w:bottom="1240" w:left="1080" w:header="0" w:footer="105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pict>
        <v:shape id="_x0000_s2049" o:spid="_x0000_s2049" o:spt="202" type="#_x0000_t202" style="position:absolute;left:0pt;margin-left:310.15pt;margin-top:778.35pt;height:11pt;width:13.15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spacing w:before="0" w:line="203" w:lineRule="exact"/>
                  <w:ind w:left="40" w:right="0" w:firstLine="0"/>
                  <w:jc w:val="left"/>
                  <w:rPr>
                    <w:rFonts w:ascii="Calibri"/>
                    <w:sz w:val="18"/>
                  </w:rPr>
                </w:pPr>
                <w:r>
                  <w:fldChar w:fldCharType="begin"/>
                </w:r>
                <w:r>
                  <w:rPr>
                    <w:rFonts w:ascii="Calibri"/>
                    <w:sz w:val="18"/>
                  </w:rPr>
                  <w:instrText xml:space="preserve"> PAGE </w:instrText>
                </w:r>
                <w:r>
                  <w:fldChar w:fldCharType="separate"/>
                </w:r>
                <w:r>
                  <w:t>10</w:t>
                </w:r>
                <w: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ins w:id="0" w:author="碧海蓝天" w:date="2021-08-21T16:08:12Z"/>
        <w:sz w:val="20"/>
      </w:rPr>
    </w:pPr>
    <w:ins w:id="1" w:author="碧海蓝天" w:date="2021-08-21T16:08:12Z">
      <w:r>
        <w:rPr/>
        <w:pict>
          <v:shape id="_x0000_s2052" o:spid="_x0000_s2052" o:spt="202" type="#_x0000_t202" style="position:absolute;left:0pt;margin-left:310.15pt;margin-top:778.35pt;height:11pt;width:13.15pt;mso-position-horizontal-relative:page;mso-position-vertical-relative:page;z-index:-251603968;mso-width-relative:page;mso-height-relative:page;" filled="f" stroked="f" coordsize="21600,21600">
            <v:path/>
            <v:fill on="f" focussize="0,0"/>
            <v:stroke on="f" joinstyle="miter"/>
            <v:imagedata o:title=""/>
            <o:lock v:ext="edit"/>
            <v:textbox inset="0mm,0mm,0mm,0mm">
              <w:txbxContent>
                <w:p>
                  <w:pPr>
                    <w:spacing w:before="0" w:line="203" w:lineRule="exact"/>
                    <w:ind w:left="40" w:right="0" w:firstLine="0"/>
                    <w:jc w:val="left"/>
                    <w:rPr>
                      <w:ins w:id="3" w:author="碧海蓝天" w:date="2021-08-21T16:08:12Z"/>
                      <w:rFonts w:ascii="Calibri"/>
                      <w:sz w:val="18"/>
                    </w:rPr>
                  </w:pPr>
                  <w:ins w:id="4" w:author="碧海蓝天" w:date="2021-08-21T16:08:12Z">
                    <w:r>
                      <w:rPr/>
                      <w:fldChar w:fldCharType="begin"/>
                    </w:r>
                  </w:ins>
                  <w:ins w:id="5" w:author="碧海蓝天" w:date="2021-08-21T16:08:12Z">
                    <w:r>
                      <w:rPr>
                        <w:rFonts w:ascii="Calibri"/>
                        <w:sz w:val="18"/>
                      </w:rPr>
                      <w:instrText xml:space="preserve"> PAGE </w:instrText>
                    </w:r>
                  </w:ins>
                  <w:ins w:id="6" w:author="碧海蓝天" w:date="2021-08-21T16:08:12Z">
                    <w:r>
                      <w:rPr/>
                      <w:fldChar w:fldCharType="separate"/>
                    </w:r>
                  </w:ins>
                  <w:ins w:id="7" w:author="碧海蓝天" w:date="2021-08-21T16:08:12Z">
                    <w:r>
                      <w:rPr/>
                      <w:t>10</w:t>
                    </w:r>
                  </w:ins>
                  <w:ins w:id="8" w:author="碧海蓝天" w:date="2021-08-21T16:08:12Z">
                    <w:r>
                      <w:rPr/>
                      <w:fldChar w:fldCharType="end"/>
                    </w:r>
                  </w:ins>
                </w:p>
              </w:txbxContent>
            </v:textbox>
          </v:shape>
        </w:pict>
      </w:r>
    </w:ins>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pict>
        <v:shape id="_x0000_s2050" o:spid="_x0000_s2050" o:spt="202" type="#_x0000_t202" style="position:absolute;left:0pt;margin-left:427.45pt;margin-top:531.7pt;height:11pt;width:11.15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before="0" w:line="203" w:lineRule="exact"/>
                  <w:ind w:left="20" w:right="0" w:firstLine="0"/>
                  <w:jc w:val="left"/>
                  <w:rPr>
                    <w:rFonts w:ascii="Calibri"/>
                    <w:sz w:val="18"/>
                  </w:rPr>
                </w:pPr>
                <w:r>
                  <w:rPr>
                    <w:rFonts w:ascii="Calibri"/>
                    <w:sz w:val="18"/>
                  </w:rPr>
                  <w:t>16</w:t>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pict>
        <v:shape id="_x0000_s2051" o:spid="_x0000_s2051" o:spt="202" type="#_x0000_t202" style="position:absolute;left:0pt;margin-left:310.15pt;margin-top:778.35pt;height:11pt;width:13.15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spacing w:before="0" w:line="203" w:lineRule="exact"/>
                  <w:ind w:left="40" w:right="0" w:firstLine="0"/>
                  <w:jc w:val="left"/>
                  <w:rPr>
                    <w:rFonts w:ascii="Calibri"/>
                    <w:sz w:val="18"/>
                  </w:rPr>
                </w:pPr>
                <w:r>
                  <w:fldChar w:fldCharType="begin"/>
                </w:r>
                <w:r>
                  <w:rPr>
                    <w:rFonts w:ascii="Calibri"/>
                    <w:sz w:val="18"/>
                  </w:rPr>
                  <w:instrText xml:space="preserve"> PAGE </w:instrText>
                </w:r>
                <w:r>
                  <w:fldChar w:fldCharType="separate"/>
                </w:r>
                <w:r>
                  <w:t>17</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6"/>
      <w:numFmt w:val="decimal"/>
      <w:lvlText w:val="%1"/>
      <w:lvlJc w:val="left"/>
      <w:pPr>
        <w:ind w:left="502" w:hanging="660"/>
        <w:jc w:val="left"/>
      </w:pPr>
      <w:rPr>
        <w:rFonts w:hint="default"/>
        <w:lang w:val="zh-CN" w:eastAsia="zh-CN" w:bidi="zh-CN"/>
      </w:rPr>
    </w:lvl>
    <w:lvl w:ilvl="1" w:tentative="0">
      <w:start w:val="2"/>
      <w:numFmt w:val="decimal"/>
      <w:lvlText w:val="%1.%2"/>
      <w:lvlJc w:val="left"/>
      <w:pPr>
        <w:ind w:left="502" w:hanging="660"/>
        <w:jc w:val="left"/>
      </w:pPr>
      <w:rPr>
        <w:rFonts w:hint="default"/>
        <w:lang w:val="zh-CN" w:eastAsia="zh-CN" w:bidi="zh-CN"/>
      </w:rPr>
    </w:lvl>
    <w:lvl w:ilvl="2" w:tentative="0">
      <w:start w:val="1"/>
      <w:numFmt w:val="decimal"/>
      <w:lvlText w:val="%1.%2.%3"/>
      <w:lvlJc w:val="left"/>
      <w:pPr>
        <w:ind w:left="502" w:hanging="660"/>
        <w:jc w:val="left"/>
      </w:pPr>
      <w:rPr>
        <w:rFonts w:hint="default" w:ascii="宋体" w:hAnsi="宋体" w:eastAsia="宋体" w:cs="宋体"/>
        <w:w w:val="100"/>
        <w:sz w:val="24"/>
        <w:szCs w:val="24"/>
        <w:lang w:val="zh-CN" w:eastAsia="zh-CN" w:bidi="zh-CN"/>
      </w:rPr>
    </w:lvl>
    <w:lvl w:ilvl="3" w:tentative="0">
      <w:start w:val="0"/>
      <w:numFmt w:val="bullet"/>
      <w:lvlText w:val="•"/>
      <w:lvlJc w:val="left"/>
      <w:pPr>
        <w:ind w:left="3291" w:hanging="660"/>
      </w:pPr>
      <w:rPr>
        <w:rFonts w:hint="default"/>
        <w:lang w:val="zh-CN" w:eastAsia="zh-CN" w:bidi="zh-CN"/>
      </w:rPr>
    </w:lvl>
    <w:lvl w:ilvl="4" w:tentative="0">
      <w:start w:val="0"/>
      <w:numFmt w:val="bullet"/>
      <w:lvlText w:val="•"/>
      <w:lvlJc w:val="left"/>
      <w:pPr>
        <w:ind w:left="4222" w:hanging="660"/>
      </w:pPr>
      <w:rPr>
        <w:rFonts w:hint="default"/>
        <w:lang w:val="zh-CN" w:eastAsia="zh-CN" w:bidi="zh-CN"/>
      </w:rPr>
    </w:lvl>
    <w:lvl w:ilvl="5" w:tentative="0">
      <w:start w:val="0"/>
      <w:numFmt w:val="bullet"/>
      <w:lvlText w:val="•"/>
      <w:lvlJc w:val="left"/>
      <w:pPr>
        <w:ind w:left="5153" w:hanging="660"/>
      </w:pPr>
      <w:rPr>
        <w:rFonts w:hint="default"/>
        <w:lang w:val="zh-CN" w:eastAsia="zh-CN" w:bidi="zh-CN"/>
      </w:rPr>
    </w:lvl>
    <w:lvl w:ilvl="6" w:tentative="0">
      <w:start w:val="0"/>
      <w:numFmt w:val="bullet"/>
      <w:lvlText w:val="•"/>
      <w:lvlJc w:val="left"/>
      <w:pPr>
        <w:ind w:left="6083" w:hanging="660"/>
      </w:pPr>
      <w:rPr>
        <w:rFonts w:hint="default"/>
        <w:lang w:val="zh-CN" w:eastAsia="zh-CN" w:bidi="zh-CN"/>
      </w:rPr>
    </w:lvl>
    <w:lvl w:ilvl="7" w:tentative="0">
      <w:start w:val="0"/>
      <w:numFmt w:val="bullet"/>
      <w:lvlText w:val="•"/>
      <w:lvlJc w:val="left"/>
      <w:pPr>
        <w:ind w:left="7014" w:hanging="660"/>
      </w:pPr>
      <w:rPr>
        <w:rFonts w:hint="default"/>
        <w:lang w:val="zh-CN" w:eastAsia="zh-CN" w:bidi="zh-CN"/>
      </w:rPr>
    </w:lvl>
    <w:lvl w:ilvl="8" w:tentative="0">
      <w:start w:val="0"/>
      <w:numFmt w:val="bullet"/>
      <w:lvlText w:val="•"/>
      <w:lvlJc w:val="left"/>
      <w:pPr>
        <w:ind w:left="7945" w:hanging="660"/>
      </w:pPr>
      <w:rPr>
        <w:rFonts w:hint="default"/>
        <w:lang w:val="zh-CN" w:eastAsia="zh-CN" w:bidi="zh-CN"/>
      </w:rPr>
    </w:lvl>
  </w:abstractNum>
  <w:abstractNum w:abstractNumId="1">
    <w:nsid w:val="9C8AC8EF"/>
    <w:multiLevelType w:val="multilevel"/>
    <w:tmpl w:val="9C8AC8EF"/>
    <w:lvl w:ilvl="0" w:tentative="0">
      <w:start w:val="10"/>
      <w:numFmt w:val="decimal"/>
      <w:lvlText w:val="%1"/>
      <w:lvlJc w:val="left"/>
      <w:pPr>
        <w:ind w:left="1522" w:hanging="540"/>
        <w:jc w:val="left"/>
      </w:pPr>
      <w:rPr>
        <w:rFonts w:hint="default"/>
        <w:lang w:val="zh-CN" w:eastAsia="zh-CN" w:bidi="zh-CN"/>
      </w:rPr>
    </w:lvl>
    <w:lvl w:ilvl="1" w:tentative="0">
      <w:start w:val="1"/>
      <w:numFmt w:val="decimal"/>
      <w:lvlText w:val="%1.%2"/>
      <w:lvlJc w:val="left"/>
      <w:pPr>
        <w:ind w:left="1641" w:hanging="540"/>
        <w:jc w:val="left"/>
      </w:pPr>
      <w:rPr>
        <w:rFonts w:hint="default" w:ascii="宋体" w:hAnsi="宋体" w:eastAsia="宋体" w:cs="宋体"/>
        <w:w w:val="100"/>
        <w:sz w:val="24"/>
        <w:szCs w:val="24"/>
        <w:lang w:val="zh-CN" w:eastAsia="zh-CN" w:bidi="zh-CN"/>
      </w:rPr>
    </w:lvl>
    <w:lvl w:ilvl="2" w:tentative="0">
      <w:start w:val="0"/>
      <w:numFmt w:val="bullet"/>
      <w:lvlText w:val="•"/>
      <w:lvlJc w:val="left"/>
      <w:pPr>
        <w:ind w:left="3177" w:hanging="540"/>
      </w:pPr>
      <w:rPr>
        <w:rFonts w:hint="default"/>
        <w:lang w:val="zh-CN" w:eastAsia="zh-CN" w:bidi="zh-CN"/>
      </w:rPr>
    </w:lvl>
    <w:lvl w:ilvl="3" w:tentative="0">
      <w:start w:val="0"/>
      <w:numFmt w:val="bullet"/>
      <w:lvlText w:val="•"/>
      <w:lvlJc w:val="left"/>
      <w:pPr>
        <w:ind w:left="4005" w:hanging="540"/>
      </w:pPr>
      <w:rPr>
        <w:rFonts w:hint="default"/>
        <w:lang w:val="zh-CN" w:eastAsia="zh-CN" w:bidi="zh-CN"/>
      </w:rPr>
    </w:lvl>
    <w:lvl w:ilvl="4" w:tentative="0">
      <w:start w:val="0"/>
      <w:numFmt w:val="bullet"/>
      <w:lvlText w:val="•"/>
      <w:lvlJc w:val="left"/>
      <w:pPr>
        <w:ind w:left="4834" w:hanging="540"/>
      </w:pPr>
      <w:rPr>
        <w:rFonts w:hint="default"/>
        <w:lang w:val="zh-CN" w:eastAsia="zh-CN" w:bidi="zh-CN"/>
      </w:rPr>
    </w:lvl>
    <w:lvl w:ilvl="5" w:tentative="0">
      <w:start w:val="0"/>
      <w:numFmt w:val="bullet"/>
      <w:lvlText w:val="•"/>
      <w:lvlJc w:val="left"/>
      <w:pPr>
        <w:ind w:left="5663" w:hanging="540"/>
      </w:pPr>
      <w:rPr>
        <w:rFonts w:hint="default"/>
        <w:lang w:val="zh-CN" w:eastAsia="zh-CN" w:bidi="zh-CN"/>
      </w:rPr>
    </w:lvl>
    <w:lvl w:ilvl="6" w:tentative="0">
      <w:start w:val="0"/>
      <w:numFmt w:val="bullet"/>
      <w:lvlText w:val="•"/>
      <w:lvlJc w:val="left"/>
      <w:pPr>
        <w:ind w:left="6491" w:hanging="540"/>
      </w:pPr>
      <w:rPr>
        <w:rFonts w:hint="default"/>
        <w:lang w:val="zh-CN" w:eastAsia="zh-CN" w:bidi="zh-CN"/>
      </w:rPr>
    </w:lvl>
    <w:lvl w:ilvl="7" w:tentative="0">
      <w:start w:val="0"/>
      <w:numFmt w:val="bullet"/>
      <w:lvlText w:val="•"/>
      <w:lvlJc w:val="left"/>
      <w:pPr>
        <w:ind w:left="7320" w:hanging="540"/>
      </w:pPr>
      <w:rPr>
        <w:rFonts w:hint="default"/>
        <w:lang w:val="zh-CN" w:eastAsia="zh-CN" w:bidi="zh-CN"/>
      </w:rPr>
    </w:lvl>
    <w:lvl w:ilvl="8" w:tentative="0">
      <w:start w:val="0"/>
      <w:numFmt w:val="bullet"/>
      <w:lvlText w:val="•"/>
      <w:lvlJc w:val="left"/>
      <w:pPr>
        <w:ind w:left="8149" w:hanging="540"/>
      </w:pPr>
      <w:rPr>
        <w:rFonts w:hint="default"/>
        <w:lang w:val="zh-CN" w:eastAsia="zh-CN" w:bidi="zh-CN"/>
      </w:rPr>
    </w:lvl>
  </w:abstractNum>
  <w:abstractNum w:abstractNumId="2">
    <w:nsid w:val="B5E306ED"/>
    <w:multiLevelType w:val="multilevel"/>
    <w:tmpl w:val="B5E306ED"/>
    <w:lvl w:ilvl="0" w:tentative="0">
      <w:start w:val="2"/>
      <w:numFmt w:val="decimal"/>
      <w:lvlText w:val="%1"/>
      <w:lvlJc w:val="left"/>
      <w:pPr>
        <w:ind w:left="502" w:hanging="485"/>
        <w:jc w:val="left"/>
      </w:pPr>
      <w:rPr>
        <w:rFonts w:hint="default"/>
        <w:lang w:val="zh-CN" w:eastAsia="zh-CN" w:bidi="zh-CN"/>
      </w:rPr>
    </w:lvl>
    <w:lvl w:ilvl="1" w:tentative="0">
      <w:start w:val="1"/>
      <w:numFmt w:val="decimal"/>
      <w:lvlText w:val="%1.%2"/>
      <w:lvlJc w:val="left"/>
      <w:pPr>
        <w:ind w:left="502" w:hanging="485"/>
        <w:jc w:val="left"/>
      </w:pPr>
      <w:rPr>
        <w:rFonts w:hint="default" w:ascii="宋体" w:hAnsi="宋体" w:eastAsia="宋体" w:cs="宋体"/>
        <w:w w:val="100"/>
        <w:sz w:val="24"/>
        <w:szCs w:val="24"/>
        <w:lang w:val="zh-CN" w:eastAsia="zh-CN" w:bidi="zh-CN"/>
      </w:rPr>
    </w:lvl>
    <w:lvl w:ilvl="2" w:tentative="0">
      <w:start w:val="0"/>
      <w:numFmt w:val="bullet"/>
      <w:lvlText w:val="•"/>
      <w:lvlJc w:val="left"/>
      <w:pPr>
        <w:ind w:left="2361" w:hanging="485"/>
      </w:pPr>
      <w:rPr>
        <w:rFonts w:hint="default"/>
        <w:lang w:val="zh-CN" w:eastAsia="zh-CN" w:bidi="zh-CN"/>
      </w:rPr>
    </w:lvl>
    <w:lvl w:ilvl="3" w:tentative="0">
      <w:start w:val="0"/>
      <w:numFmt w:val="bullet"/>
      <w:lvlText w:val="•"/>
      <w:lvlJc w:val="left"/>
      <w:pPr>
        <w:ind w:left="3291" w:hanging="485"/>
      </w:pPr>
      <w:rPr>
        <w:rFonts w:hint="default"/>
        <w:lang w:val="zh-CN" w:eastAsia="zh-CN" w:bidi="zh-CN"/>
      </w:rPr>
    </w:lvl>
    <w:lvl w:ilvl="4" w:tentative="0">
      <w:start w:val="0"/>
      <w:numFmt w:val="bullet"/>
      <w:lvlText w:val="•"/>
      <w:lvlJc w:val="left"/>
      <w:pPr>
        <w:ind w:left="4222" w:hanging="485"/>
      </w:pPr>
      <w:rPr>
        <w:rFonts w:hint="default"/>
        <w:lang w:val="zh-CN" w:eastAsia="zh-CN" w:bidi="zh-CN"/>
      </w:rPr>
    </w:lvl>
    <w:lvl w:ilvl="5" w:tentative="0">
      <w:start w:val="0"/>
      <w:numFmt w:val="bullet"/>
      <w:lvlText w:val="•"/>
      <w:lvlJc w:val="left"/>
      <w:pPr>
        <w:ind w:left="5153" w:hanging="485"/>
      </w:pPr>
      <w:rPr>
        <w:rFonts w:hint="default"/>
        <w:lang w:val="zh-CN" w:eastAsia="zh-CN" w:bidi="zh-CN"/>
      </w:rPr>
    </w:lvl>
    <w:lvl w:ilvl="6" w:tentative="0">
      <w:start w:val="0"/>
      <w:numFmt w:val="bullet"/>
      <w:lvlText w:val="•"/>
      <w:lvlJc w:val="left"/>
      <w:pPr>
        <w:ind w:left="6083" w:hanging="485"/>
      </w:pPr>
      <w:rPr>
        <w:rFonts w:hint="default"/>
        <w:lang w:val="zh-CN" w:eastAsia="zh-CN" w:bidi="zh-CN"/>
      </w:rPr>
    </w:lvl>
    <w:lvl w:ilvl="7" w:tentative="0">
      <w:start w:val="0"/>
      <w:numFmt w:val="bullet"/>
      <w:lvlText w:val="•"/>
      <w:lvlJc w:val="left"/>
      <w:pPr>
        <w:ind w:left="7014" w:hanging="485"/>
      </w:pPr>
      <w:rPr>
        <w:rFonts w:hint="default"/>
        <w:lang w:val="zh-CN" w:eastAsia="zh-CN" w:bidi="zh-CN"/>
      </w:rPr>
    </w:lvl>
    <w:lvl w:ilvl="8" w:tentative="0">
      <w:start w:val="0"/>
      <w:numFmt w:val="bullet"/>
      <w:lvlText w:val="•"/>
      <w:lvlJc w:val="left"/>
      <w:pPr>
        <w:ind w:left="7945" w:hanging="485"/>
      </w:pPr>
      <w:rPr>
        <w:rFonts w:hint="default"/>
        <w:lang w:val="zh-CN" w:eastAsia="zh-CN" w:bidi="zh-CN"/>
      </w:rPr>
    </w:lvl>
  </w:abstractNum>
  <w:abstractNum w:abstractNumId="3">
    <w:nsid w:val="BF205925"/>
    <w:multiLevelType w:val="multilevel"/>
    <w:tmpl w:val="BF205925"/>
    <w:lvl w:ilvl="0" w:tentative="0">
      <w:start w:val="9"/>
      <w:numFmt w:val="decimal"/>
      <w:lvlText w:val="%1"/>
      <w:lvlJc w:val="left"/>
      <w:pPr>
        <w:ind w:left="863" w:hanging="361"/>
        <w:jc w:val="left"/>
      </w:pPr>
      <w:rPr>
        <w:rFonts w:hint="default"/>
        <w:lang w:val="zh-CN" w:eastAsia="zh-CN" w:bidi="zh-CN"/>
      </w:rPr>
    </w:lvl>
    <w:lvl w:ilvl="1" w:tentative="0">
      <w:start w:val="1"/>
      <w:numFmt w:val="decimal"/>
      <w:lvlText w:val="%1.%2"/>
      <w:lvlJc w:val="left"/>
      <w:pPr>
        <w:ind w:left="863" w:hanging="361"/>
        <w:jc w:val="left"/>
      </w:pPr>
      <w:rPr>
        <w:rFonts w:hint="default" w:ascii="宋体" w:hAnsi="宋体" w:eastAsia="宋体" w:cs="宋体"/>
        <w:w w:val="100"/>
        <w:sz w:val="22"/>
        <w:szCs w:val="22"/>
        <w:lang w:val="zh-CN" w:eastAsia="zh-CN" w:bidi="zh-CN"/>
      </w:rPr>
    </w:lvl>
    <w:lvl w:ilvl="2" w:tentative="0">
      <w:start w:val="0"/>
      <w:numFmt w:val="bullet"/>
      <w:lvlText w:val="•"/>
      <w:lvlJc w:val="left"/>
      <w:pPr>
        <w:ind w:left="2649" w:hanging="361"/>
      </w:pPr>
      <w:rPr>
        <w:rFonts w:hint="default"/>
        <w:lang w:val="zh-CN" w:eastAsia="zh-CN" w:bidi="zh-CN"/>
      </w:rPr>
    </w:lvl>
    <w:lvl w:ilvl="3" w:tentative="0">
      <w:start w:val="0"/>
      <w:numFmt w:val="bullet"/>
      <w:lvlText w:val="•"/>
      <w:lvlJc w:val="left"/>
      <w:pPr>
        <w:ind w:left="3543" w:hanging="361"/>
      </w:pPr>
      <w:rPr>
        <w:rFonts w:hint="default"/>
        <w:lang w:val="zh-CN" w:eastAsia="zh-CN" w:bidi="zh-CN"/>
      </w:rPr>
    </w:lvl>
    <w:lvl w:ilvl="4" w:tentative="0">
      <w:start w:val="0"/>
      <w:numFmt w:val="bullet"/>
      <w:lvlText w:val="•"/>
      <w:lvlJc w:val="left"/>
      <w:pPr>
        <w:ind w:left="4438" w:hanging="361"/>
      </w:pPr>
      <w:rPr>
        <w:rFonts w:hint="default"/>
        <w:lang w:val="zh-CN" w:eastAsia="zh-CN" w:bidi="zh-CN"/>
      </w:rPr>
    </w:lvl>
    <w:lvl w:ilvl="5" w:tentative="0">
      <w:start w:val="0"/>
      <w:numFmt w:val="bullet"/>
      <w:lvlText w:val="•"/>
      <w:lvlJc w:val="left"/>
      <w:pPr>
        <w:ind w:left="5333" w:hanging="361"/>
      </w:pPr>
      <w:rPr>
        <w:rFonts w:hint="default"/>
        <w:lang w:val="zh-CN" w:eastAsia="zh-CN" w:bidi="zh-CN"/>
      </w:rPr>
    </w:lvl>
    <w:lvl w:ilvl="6" w:tentative="0">
      <w:start w:val="0"/>
      <w:numFmt w:val="bullet"/>
      <w:lvlText w:val="•"/>
      <w:lvlJc w:val="left"/>
      <w:pPr>
        <w:ind w:left="6227" w:hanging="361"/>
      </w:pPr>
      <w:rPr>
        <w:rFonts w:hint="default"/>
        <w:lang w:val="zh-CN" w:eastAsia="zh-CN" w:bidi="zh-CN"/>
      </w:rPr>
    </w:lvl>
    <w:lvl w:ilvl="7" w:tentative="0">
      <w:start w:val="0"/>
      <w:numFmt w:val="bullet"/>
      <w:lvlText w:val="•"/>
      <w:lvlJc w:val="left"/>
      <w:pPr>
        <w:ind w:left="7122" w:hanging="361"/>
      </w:pPr>
      <w:rPr>
        <w:rFonts w:hint="default"/>
        <w:lang w:val="zh-CN" w:eastAsia="zh-CN" w:bidi="zh-CN"/>
      </w:rPr>
    </w:lvl>
    <w:lvl w:ilvl="8" w:tentative="0">
      <w:start w:val="0"/>
      <w:numFmt w:val="bullet"/>
      <w:lvlText w:val="•"/>
      <w:lvlJc w:val="left"/>
      <w:pPr>
        <w:ind w:left="8017" w:hanging="361"/>
      </w:pPr>
      <w:rPr>
        <w:rFonts w:hint="default"/>
        <w:lang w:val="zh-CN" w:eastAsia="zh-CN" w:bidi="zh-CN"/>
      </w:rPr>
    </w:lvl>
  </w:abstractNum>
  <w:abstractNum w:abstractNumId="4">
    <w:nsid w:val="C5D3C01D"/>
    <w:multiLevelType w:val="singleLevel"/>
    <w:tmpl w:val="C5D3C01D"/>
    <w:lvl w:ilvl="0" w:tentative="0">
      <w:start w:val="1"/>
      <w:numFmt w:val="decimal"/>
      <w:suff w:val="nothing"/>
      <w:lvlText w:val="（%1）"/>
      <w:lvlJc w:val="left"/>
    </w:lvl>
  </w:abstractNum>
  <w:abstractNum w:abstractNumId="5">
    <w:nsid w:val="C8879AEF"/>
    <w:multiLevelType w:val="multilevel"/>
    <w:tmpl w:val="C8879AEF"/>
    <w:lvl w:ilvl="0" w:tentative="0">
      <w:start w:val="7"/>
      <w:numFmt w:val="decimal"/>
      <w:lvlText w:val="%1"/>
      <w:lvlJc w:val="left"/>
      <w:pPr>
        <w:ind w:left="1347" w:hanging="364"/>
        <w:jc w:val="left"/>
      </w:pPr>
      <w:rPr>
        <w:rFonts w:hint="default"/>
        <w:lang w:val="zh-CN" w:eastAsia="zh-CN" w:bidi="zh-CN"/>
      </w:rPr>
    </w:lvl>
    <w:lvl w:ilvl="1" w:tentative="0">
      <w:start w:val="1"/>
      <w:numFmt w:val="decimal"/>
      <w:lvlText w:val="%1.%2"/>
      <w:lvlJc w:val="left"/>
      <w:pPr>
        <w:ind w:left="1347" w:hanging="364"/>
        <w:jc w:val="left"/>
      </w:pPr>
      <w:rPr>
        <w:rFonts w:hint="default" w:ascii="宋体" w:hAnsi="宋体" w:eastAsia="宋体" w:cs="宋体"/>
        <w:b/>
        <w:bCs/>
        <w:spacing w:val="0"/>
        <w:w w:val="99"/>
        <w:sz w:val="22"/>
        <w:szCs w:val="22"/>
        <w:lang w:val="zh-CN" w:eastAsia="zh-CN" w:bidi="zh-CN"/>
      </w:rPr>
    </w:lvl>
    <w:lvl w:ilvl="2" w:tentative="0">
      <w:start w:val="1"/>
      <w:numFmt w:val="decimal"/>
      <w:lvlText w:val="%1.%2.%3"/>
      <w:lvlJc w:val="left"/>
      <w:pPr>
        <w:ind w:left="502" w:hanging="660"/>
        <w:jc w:val="left"/>
      </w:pPr>
      <w:rPr>
        <w:rFonts w:hint="default" w:ascii="宋体" w:hAnsi="宋体" w:eastAsia="宋体" w:cs="宋体"/>
        <w:w w:val="100"/>
        <w:sz w:val="24"/>
        <w:szCs w:val="24"/>
        <w:lang w:val="zh-CN" w:eastAsia="zh-CN" w:bidi="zh-CN"/>
      </w:rPr>
    </w:lvl>
    <w:lvl w:ilvl="3" w:tentative="0">
      <w:start w:val="0"/>
      <w:numFmt w:val="bullet"/>
      <w:lvlText w:val="•"/>
      <w:lvlJc w:val="left"/>
      <w:pPr>
        <w:ind w:left="3221" w:hanging="660"/>
      </w:pPr>
      <w:rPr>
        <w:rFonts w:hint="default"/>
        <w:lang w:val="zh-CN" w:eastAsia="zh-CN" w:bidi="zh-CN"/>
      </w:rPr>
    </w:lvl>
    <w:lvl w:ilvl="4" w:tentative="0">
      <w:start w:val="0"/>
      <w:numFmt w:val="bullet"/>
      <w:lvlText w:val="•"/>
      <w:lvlJc w:val="left"/>
      <w:pPr>
        <w:ind w:left="4162" w:hanging="660"/>
      </w:pPr>
      <w:rPr>
        <w:rFonts w:hint="default"/>
        <w:lang w:val="zh-CN" w:eastAsia="zh-CN" w:bidi="zh-CN"/>
      </w:rPr>
    </w:lvl>
    <w:lvl w:ilvl="5" w:tentative="0">
      <w:start w:val="0"/>
      <w:numFmt w:val="bullet"/>
      <w:lvlText w:val="•"/>
      <w:lvlJc w:val="left"/>
      <w:pPr>
        <w:ind w:left="5102" w:hanging="660"/>
      </w:pPr>
      <w:rPr>
        <w:rFonts w:hint="default"/>
        <w:lang w:val="zh-CN" w:eastAsia="zh-CN" w:bidi="zh-CN"/>
      </w:rPr>
    </w:lvl>
    <w:lvl w:ilvl="6" w:tentative="0">
      <w:start w:val="0"/>
      <w:numFmt w:val="bullet"/>
      <w:lvlText w:val="•"/>
      <w:lvlJc w:val="left"/>
      <w:pPr>
        <w:ind w:left="6043" w:hanging="660"/>
      </w:pPr>
      <w:rPr>
        <w:rFonts w:hint="default"/>
        <w:lang w:val="zh-CN" w:eastAsia="zh-CN" w:bidi="zh-CN"/>
      </w:rPr>
    </w:lvl>
    <w:lvl w:ilvl="7" w:tentative="0">
      <w:start w:val="0"/>
      <w:numFmt w:val="bullet"/>
      <w:lvlText w:val="•"/>
      <w:lvlJc w:val="left"/>
      <w:pPr>
        <w:ind w:left="6984" w:hanging="660"/>
      </w:pPr>
      <w:rPr>
        <w:rFonts w:hint="default"/>
        <w:lang w:val="zh-CN" w:eastAsia="zh-CN" w:bidi="zh-CN"/>
      </w:rPr>
    </w:lvl>
    <w:lvl w:ilvl="8" w:tentative="0">
      <w:start w:val="0"/>
      <w:numFmt w:val="bullet"/>
      <w:lvlText w:val="•"/>
      <w:lvlJc w:val="left"/>
      <w:pPr>
        <w:ind w:left="7924" w:hanging="660"/>
      </w:pPr>
      <w:rPr>
        <w:rFonts w:hint="default"/>
        <w:lang w:val="zh-CN" w:eastAsia="zh-CN" w:bidi="zh-CN"/>
      </w:rPr>
    </w:lvl>
  </w:abstractNum>
  <w:abstractNum w:abstractNumId="6">
    <w:nsid w:val="CF092B84"/>
    <w:multiLevelType w:val="multilevel"/>
    <w:tmpl w:val="CF092B84"/>
    <w:lvl w:ilvl="0" w:tentative="0">
      <w:start w:val="7"/>
      <w:numFmt w:val="decimal"/>
      <w:lvlText w:val="%1"/>
      <w:lvlJc w:val="left"/>
      <w:pPr>
        <w:ind w:left="863" w:hanging="361"/>
        <w:jc w:val="left"/>
      </w:pPr>
      <w:rPr>
        <w:rFonts w:hint="default"/>
        <w:lang w:val="zh-CN" w:eastAsia="zh-CN" w:bidi="zh-CN"/>
      </w:rPr>
    </w:lvl>
    <w:lvl w:ilvl="1" w:tentative="0">
      <w:start w:val="1"/>
      <w:numFmt w:val="decimal"/>
      <w:lvlText w:val="%1.%2"/>
      <w:lvlJc w:val="left"/>
      <w:pPr>
        <w:ind w:left="863" w:hanging="361"/>
        <w:jc w:val="left"/>
      </w:pPr>
      <w:rPr>
        <w:rFonts w:hint="default" w:ascii="宋体" w:hAnsi="宋体" w:eastAsia="宋体" w:cs="宋体"/>
        <w:w w:val="100"/>
        <w:sz w:val="22"/>
        <w:szCs w:val="22"/>
        <w:lang w:val="zh-CN" w:eastAsia="zh-CN" w:bidi="zh-CN"/>
      </w:rPr>
    </w:lvl>
    <w:lvl w:ilvl="2" w:tentative="0">
      <w:start w:val="0"/>
      <w:numFmt w:val="bullet"/>
      <w:lvlText w:val="•"/>
      <w:lvlJc w:val="left"/>
      <w:pPr>
        <w:ind w:left="2649" w:hanging="361"/>
      </w:pPr>
      <w:rPr>
        <w:rFonts w:hint="default"/>
        <w:lang w:val="zh-CN" w:eastAsia="zh-CN" w:bidi="zh-CN"/>
      </w:rPr>
    </w:lvl>
    <w:lvl w:ilvl="3" w:tentative="0">
      <w:start w:val="0"/>
      <w:numFmt w:val="bullet"/>
      <w:lvlText w:val="•"/>
      <w:lvlJc w:val="left"/>
      <w:pPr>
        <w:ind w:left="3543" w:hanging="361"/>
      </w:pPr>
      <w:rPr>
        <w:rFonts w:hint="default"/>
        <w:lang w:val="zh-CN" w:eastAsia="zh-CN" w:bidi="zh-CN"/>
      </w:rPr>
    </w:lvl>
    <w:lvl w:ilvl="4" w:tentative="0">
      <w:start w:val="0"/>
      <w:numFmt w:val="bullet"/>
      <w:lvlText w:val="•"/>
      <w:lvlJc w:val="left"/>
      <w:pPr>
        <w:ind w:left="4438" w:hanging="361"/>
      </w:pPr>
      <w:rPr>
        <w:rFonts w:hint="default"/>
        <w:lang w:val="zh-CN" w:eastAsia="zh-CN" w:bidi="zh-CN"/>
      </w:rPr>
    </w:lvl>
    <w:lvl w:ilvl="5" w:tentative="0">
      <w:start w:val="0"/>
      <w:numFmt w:val="bullet"/>
      <w:lvlText w:val="•"/>
      <w:lvlJc w:val="left"/>
      <w:pPr>
        <w:ind w:left="5333" w:hanging="361"/>
      </w:pPr>
      <w:rPr>
        <w:rFonts w:hint="default"/>
        <w:lang w:val="zh-CN" w:eastAsia="zh-CN" w:bidi="zh-CN"/>
      </w:rPr>
    </w:lvl>
    <w:lvl w:ilvl="6" w:tentative="0">
      <w:start w:val="0"/>
      <w:numFmt w:val="bullet"/>
      <w:lvlText w:val="•"/>
      <w:lvlJc w:val="left"/>
      <w:pPr>
        <w:ind w:left="6227" w:hanging="361"/>
      </w:pPr>
      <w:rPr>
        <w:rFonts w:hint="default"/>
        <w:lang w:val="zh-CN" w:eastAsia="zh-CN" w:bidi="zh-CN"/>
      </w:rPr>
    </w:lvl>
    <w:lvl w:ilvl="7" w:tentative="0">
      <w:start w:val="0"/>
      <w:numFmt w:val="bullet"/>
      <w:lvlText w:val="•"/>
      <w:lvlJc w:val="left"/>
      <w:pPr>
        <w:ind w:left="7122" w:hanging="361"/>
      </w:pPr>
      <w:rPr>
        <w:rFonts w:hint="default"/>
        <w:lang w:val="zh-CN" w:eastAsia="zh-CN" w:bidi="zh-CN"/>
      </w:rPr>
    </w:lvl>
    <w:lvl w:ilvl="8" w:tentative="0">
      <w:start w:val="0"/>
      <w:numFmt w:val="bullet"/>
      <w:lvlText w:val="•"/>
      <w:lvlJc w:val="left"/>
      <w:pPr>
        <w:ind w:left="8017" w:hanging="361"/>
      </w:pPr>
      <w:rPr>
        <w:rFonts w:hint="default"/>
        <w:lang w:val="zh-CN" w:eastAsia="zh-CN" w:bidi="zh-CN"/>
      </w:rPr>
    </w:lvl>
  </w:abstractNum>
  <w:abstractNum w:abstractNumId="7">
    <w:nsid w:val="D7F9FE59"/>
    <w:multiLevelType w:val="multilevel"/>
    <w:tmpl w:val="D7F9FE59"/>
    <w:lvl w:ilvl="0" w:tentative="0">
      <w:start w:val="9"/>
      <w:numFmt w:val="decimal"/>
      <w:lvlText w:val="%1"/>
      <w:lvlJc w:val="left"/>
      <w:pPr>
        <w:ind w:left="1642" w:hanging="660"/>
        <w:jc w:val="left"/>
      </w:pPr>
      <w:rPr>
        <w:rFonts w:hint="default"/>
        <w:lang w:val="zh-CN" w:eastAsia="zh-CN" w:bidi="zh-CN"/>
      </w:rPr>
    </w:lvl>
    <w:lvl w:ilvl="1" w:tentative="0">
      <w:start w:val="2"/>
      <w:numFmt w:val="decimal"/>
      <w:lvlText w:val="%1.%2"/>
      <w:lvlJc w:val="left"/>
      <w:pPr>
        <w:ind w:left="1642" w:hanging="660"/>
        <w:jc w:val="left"/>
      </w:pPr>
      <w:rPr>
        <w:rFonts w:hint="default"/>
        <w:lang w:val="zh-CN" w:eastAsia="zh-CN" w:bidi="zh-CN"/>
      </w:rPr>
    </w:lvl>
    <w:lvl w:ilvl="2" w:tentative="0">
      <w:start w:val="1"/>
      <w:numFmt w:val="decimal"/>
      <w:lvlText w:val="%1.%2.%3"/>
      <w:lvlJc w:val="left"/>
      <w:pPr>
        <w:ind w:left="1642" w:hanging="660"/>
        <w:jc w:val="left"/>
      </w:pPr>
      <w:rPr>
        <w:rFonts w:hint="default" w:ascii="宋体" w:hAnsi="宋体" w:eastAsia="宋体" w:cs="宋体"/>
        <w:w w:val="100"/>
        <w:sz w:val="24"/>
        <w:szCs w:val="24"/>
        <w:lang w:val="zh-CN" w:eastAsia="zh-CN" w:bidi="zh-CN"/>
      </w:rPr>
    </w:lvl>
    <w:lvl w:ilvl="3" w:tentative="0">
      <w:start w:val="0"/>
      <w:numFmt w:val="bullet"/>
      <w:lvlText w:val="•"/>
      <w:lvlJc w:val="left"/>
      <w:pPr>
        <w:ind w:left="4089" w:hanging="660"/>
      </w:pPr>
      <w:rPr>
        <w:rFonts w:hint="default"/>
        <w:lang w:val="zh-CN" w:eastAsia="zh-CN" w:bidi="zh-CN"/>
      </w:rPr>
    </w:lvl>
    <w:lvl w:ilvl="4" w:tentative="0">
      <w:start w:val="0"/>
      <w:numFmt w:val="bullet"/>
      <w:lvlText w:val="•"/>
      <w:lvlJc w:val="left"/>
      <w:pPr>
        <w:ind w:left="4906" w:hanging="660"/>
      </w:pPr>
      <w:rPr>
        <w:rFonts w:hint="default"/>
        <w:lang w:val="zh-CN" w:eastAsia="zh-CN" w:bidi="zh-CN"/>
      </w:rPr>
    </w:lvl>
    <w:lvl w:ilvl="5" w:tentative="0">
      <w:start w:val="0"/>
      <w:numFmt w:val="bullet"/>
      <w:lvlText w:val="•"/>
      <w:lvlJc w:val="left"/>
      <w:pPr>
        <w:ind w:left="5723" w:hanging="660"/>
      </w:pPr>
      <w:rPr>
        <w:rFonts w:hint="default"/>
        <w:lang w:val="zh-CN" w:eastAsia="zh-CN" w:bidi="zh-CN"/>
      </w:rPr>
    </w:lvl>
    <w:lvl w:ilvl="6" w:tentative="0">
      <w:start w:val="0"/>
      <w:numFmt w:val="bullet"/>
      <w:lvlText w:val="•"/>
      <w:lvlJc w:val="left"/>
      <w:pPr>
        <w:ind w:left="6539" w:hanging="660"/>
      </w:pPr>
      <w:rPr>
        <w:rFonts w:hint="default"/>
        <w:lang w:val="zh-CN" w:eastAsia="zh-CN" w:bidi="zh-CN"/>
      </w:rPr>
    </w:lvl>
    <w:lvl w:ilvl="7" w:tentative="0">
      <w:start w:val="0"/>
      <w:numFmt w:val="bullet"/>
      <w:lvlText w:val="•"/>
      <w:lvlJc w:val="left"/>
      <w:pPr>
        <w:ind w:left="7356" w:hanging="660"/>
      </w:pPr>
      <w:rPr>
        <w:rFonts w:hint="default"/>
        <w:lang w:val="zh-CN" w:eastAsia="zh-CN" w:bidi="zh-CN"/>
      </w:rPr>
    </w:lvl>
    <w:lvl w:ilvl="8" w:tentative="0">
      <w:start w:val="0"/>
      <w:numFmt w:val="bullet"/>
      <w:lvlText w:val="•"/>
      <w:lvlJc w:val="left"/>
      <w:pPr>
        <w:ind w:left="8173" w:hanging="660"/>
      </w:pPr>
      <w:rPr>
        <w:rFonts w:hint="default"/>
        <w:lang w:val="zh-CN" w:eastAsia="zh-CN" w:bidi="zh-CN"/>
      </w:rPr>
    </w:lvl>
  </w:abstractNum>
  <w:abstractNum w:abstractNumId="8">
    <w:nsid w:val="DCBA6B53"/>
    <w:multiLevelType w:val="multilevel"/>
    <w:tmpl w:val="DCBA6B53"/>
    <w:lvl w:ilvl="0" w:tentative="0">
      <w:start w:val="1"/>
      <w:numFmt w:val="decimal"/>
      <w:lvlText w:val="%1）"/>
      <w:lvlJc w:val="left"/>
      <w:pPr>
        <w:ind w:left="1343" w:hanging="361"/>
        <w:jc w:val="left"/>
      </w:pPr>
      <w:rPr>
        <w:rFonts w:hint="default" w:ascii="宋体" w:hAnsi="宋体" w:eastAsia="宋体" w:cs="宋体"/>
        <w:w w:val="100"/>
        <w:sz w:val="22"/>
        <w:szCs w:val="22"/>
        <w:lang w:val="zh-CN" w:eastAsia="zh-CN" w:bidi="zh-CN"/>
      </w:rPr>
    </w:lvl>
    <w:lvl w:ilvl="1" w:tentative="0">
      <w:start w:val="0"/>
      <w:numFmt w:val="bullet"/>
      <w:lvlText w:val="•"/>
      <w:lvlJc w:val="left"/>
      <w:pPr>
        <w:ind w:left="2186" w:hanging="361"/>
      </w:pPr>
      <w:rPr>
        <w:rFonts w:hint="default"/>
        <w:lang w:val="zh-CN" w:eastAsia="zh-CN" w:bidi="zh-CN"/>
      </w:rPr>
    </w:lvl>
    <w:lvl w:ilvl="2" w:tentative="0">
      <w:start w:val="0"/>
      <w:numFmt w:val="bullet"/>
      <w:lvlText w:val="•"/>
      <w:lvlJc w:val="left"/>
      <w:pPr>
        <w:ind w:left="3033" w:hanging="361"/>
      </w:pPr>
      <w:rPr>
        <w:rFonts w:hint="default"/>
        <w:lang w:val="zh-CN" w:eastAsia="zh-CN" w:bidi="zh-CN"/>
      </w:rPr>
    </w:lvl>
    <w:lvl w:ilvl="3" w:tentative="0">
      <w:start w:val="0"/>
      <w:numFmt w:val="bullet"/>
      <w:lvlText w:val="•"/>
      <w:lvlJc w:val="left"/>
      <w:pPr>
        <w:ind w:left="3879" w:hanging="361"/>
      </w:pPr>
      <w:rPr>
        <w:rFonts w:hint="default"/>
        <w:lang w:val="zh-CN" w:eastAsia="zh-CN" w:bidi="zh-CN"/>
      </w:rPr>
    </w:lvl>
    <w:lvl w:ilvl="4" w:tentative="0">
      <w:start w:val="0"/>
      <w:numFmt w:val="bullet"/>
      <w:lvlText w:val="•"/>
      <w:lvlJc w:val="left"/>
      <w:pPr>
        <w:ind w:left="4726" w:hanging="361"/>
      </w:pPr>
      <w:rPr>
        <w:rFonts w:hint="default"/>
        <w:lang w:val="zh-CN" w:eastAsia="zh-CN" w:bidi="zh-CN"/>
      </w:rPr>
    </w:lvl>
    <w:lvl w:ilvl="5" w:tentative="0">
      <w:start w:val="0"/>
      <w:numFmt w:val="bullet"/>
      <w:lvlText w:val="•"/>
      <w:lvlJc w:val="left"/>
      <w:pPr>
        <w:ind w:left="5573" w:hanging="361"/>
      </w:pPr>
      <w:rPr>
        <w:rFonts w:hint="default"/>
        <w:lang w:val="zh-CN" w:eastAsia="zh-CN" w:bidi="zh-CN"/>
      </w:rPr>
    </w:lvl>
    <w:lvl w:ilvl="6" w:tentative="0">
      <w:start w:val="0"/>
      <w:numFmt w:val="bullet"/>
      <w:lvlText w:val="•"/>
      <w:lvlJc w:val="left"/>
      <w:pPr>
        <w:ind w:left="6419" w:hanging="361"/>
      </w:pPr>
      <w:rPr>
        <w:rFonts w:hint="default"/>
        <w:lang w:val="zh-CN" w:eastAsia="zh-CN" w:bidi="zh-CN"/>
      </w:rPr>
    </w:lvl>
    <w:lvl w:ilvl="7" w:tentative="0">
      <w:start w:val="0"/>
      <w:numFmt w:val="bullet"/>
      <w:lvlText w:val="•"/>
      <w:lvlJc w:val="left"/>
      <w:pPr>
        <w:ind w:left="7266" w:hanging="361"/>
      </w:pPr>
      <w:rPr>
        <w:rFonts w:hint="default"/>
        <w:lang w:val="zh-CN" w:eastAsia="zh-CN" w:bidi="zh-CN"/>
      </w:rPr>
    </w:lvl>
    <w:lvl w:ilvl="8" w:tentative="0">
      <w:start w:val="0"/>
      <w:numFmt w:val="bullet"/>
      <w:lvlText w:val="•"/>
      <w:lvlJc w:val="left"/>
      <w:pPr>
        <w:ind w:left="8113" w:hanging="361"/>
      </w:pPr>
      <w:rPr>
        <w:rFonts w:hint="default"/>
        <w:lang w:val="zh-CN" w:eastAsia="zh-CN" w:bidi="zh-CN"/>
      </w:rPr>
    </w:lvl>
  </w:abstractNum>
  <w:abstractNum w:abstractNumId="9">
    <w:nsid w:val="F4B5D9F5"/>
    <w:multiLevelType w:val="multilevel"/>
    <w:tmpl w:val="F4B5D9F5"/>
    <w:lvl w:ilvl="0" w:tentative="0">
      <w:start w:val="1"/>
      <w:numFmt w:val="decimal"/>
      <w:lvlText w:val="%1）"/>
      <w:lvlJc w:val="left"/>
      <w:pPr>
        <w:ind w:left="502" w:hanging="361"/>
        <w:jc w:val="left"/>
      </w:pPr>
      <w:rPr>
        <w:rFonts w:hint="default" w:ascii="宋体" w:hAnsi="宋体" w:eastAsia="宋体" w:cs="宋体"/>
        <w:spacing w:val="-60"/>
        <w:w w:val="100"/>
        <w:sz w:val="22"/>
        <w:szCs w:val="22"/>
        <w:lang w:val="zh-CN" w:eastAsia="zh-CN" w:bidi="zh-CN"/>
      </w:rPr>
    </w:lvl>
    <w:lvl w:ilvl="1" w:tentative="0">
      <w:start w:val="0"/>
      <w:numFmt w:val="bullet"/>
      <w:lvlText w:val="•"/>
      <w:lvlJc w:val="left"/>
      <w:pPr>
        <w:ind w:left="1430" w:hanging="361"/>
      </w:pPr>
      <w:rPr>
        <w:rFonts w:hint="default"/>
        <w:lang w:val="zh-CN" w:eastAsia="zh-CN" w:bidi="zh-CN"/>
      </w:rPr>
    </w:lvl>
    <w:lvl w:ilvl="2" w:tentative="0">
      <w:start w:val="0"/>
      <w:numFmt w:val="bullet"/>
      <w:lvlText w:val="•"/>
      <w:lvlJc w:val="left"/>
      <w:pPr>
        <w:ind w:left="2361" w:hanging="361"/>
      </w:pPr>
      <w:rPr>
        <w:rFonts w:hint="default"/>
        <w:lang w:val="zh-CN" w:eastAsia="zh-CN" w:bidi="zh-CN"/>
      </w:rPr>
    </w:lvl>
    <w:lvl w:ilvl="3" w:tentative="0">
      <w:start w:val="0"/>
      <w:numFmt w:val="bullet"/>
      <w:lvlText w:val="•"/>
      <w:lvlJc w:val="left"/>
      <w:pPr>
        <w:ind w:left="3291" w:hanging="361"/>
      </w:pPr>
      <w:rPr>
        <w:rFonts w:hint="default"/>
        <w:lang w:val="zh-CN" w:eastAsia="zh-CN" w:bidi="zh-CN"/>
      </w:rPr>
    </w:lvl>
    <w:lvl w:ilvl="4" w:tentative="0">
      <w:start w:val="0"/>
      <w:numFmt w:val="bullet"/>
      <w:lvlText w:val="•"/>
      <w:lvlJc w:val="left"/>
      <w:pPr>
        <w:ind w:left="4222" w:hanging="361"/>
      </w:pPr>
      <w:rPr>
        <w:rFonts w:hint="default"/>
        <w:lang w:val="zh-CN" w:eastAsia="zh-CN" w:bidi="zh-CN"/>
      </w:rPr>
    </w:lvl>
    <w:lvl w:ilvl="5" w:tentative="0">
      <w:start w:val="0"/>
      <w:numFmt w:val="bullet"/>
      <w:lvlText w:val="•"/>
      <w:lvlJc w:val="left"/>
      <w:pPr>
        <w:ind w:left="5153" w:hanging="361"/>
      </w:pPr>
      <w:rPr>
        <w:rFonts w:hint="default"/>
        <w:lang w:val="zh-CN" w:eastAsia="zh-CN" w:bidi="zh-CN"/>
      </w:rPr>
    </w:lvl>
    <w:lvl w:ilvl="6" w:tentative="0">
      <w:start w:val="0"/>
      <w:numFmt w:val="bullet"/>
      <w:lvlText w:val="•"/>
      <w:lvlJc w:val="left"/>
      <w:pPr>
        <w:ind w:left="6083" w:hanging="361"/>
      </w:pPr>
      <w:rPr>
        <w:rFonts w:hint="default"/>
        <w:lang w:val="zh-CN" w:eastAsia="zh-CN" w:bidi="zh-CN"/>
      </w:rPr>
    </w:lvl>
    <w:lvl w:ilvl="7" w:tentative="0">
      <w:start w:val="0"/>
      <w:numFmt w:val="bullet"/>
      <w:lvlText w:val="•"/>
      <w:lvlJc w:val="left"/>
      <w:pPr>
        <w:ind w:left="7014" w:hanging="361"/>
      </w:pPr>
      <w:rPr>
        <w:rFonts w:hint="default"/>
        <w:lang w:val="zh-CN" w:eastAsia="zh-CN" w:bidi="zh-CN"/>
      </w:rPr>
    </w:lvl>
    <w:lvl w:ilvl="8" w:tentative="0">
      <w:start w:val="0"/>
      <w:numFmt w:val="bullet"/>
      <w:lvlText w:val="•"/>
      <w:lvlJc w:val="left"/>
      <w:pPr>
        <w:ind w:left="7945" w:hanging="361"/>
      </w:pPr>
      <w:rPr>
        <w:rFonts w:hint="default"/>
        <w:lang w:val="zh-CN" w:eastAsia="zh-CN" w:bidi="zh-CN"/>
      </w:rPr>
    </w:lvl>
  </w:abstractNum>
  <w:abstractNum w:abstractNumId="10">
    <w:nsid w:val="0053208E"/>
    <w:multiLevelType w:val="multilevel"/>
    <w:tmpl w:val="0053208E"/>
    <w:lvl w:ilvl="0" w:tentative="0">
      <w:start w:val="6"/>
      <w:numFmt w:val="decimal"/>
      <w:lvlText w:val="%1"/>
      <w:lvlJc w:val="left"/>
      <w:pPr>
        <w:ind w:left="863" w:hanging="361"/>
        <w:jc w:val="left"/>
      </w:pPr>
      <w:rPr>
        <w:rFonts w:hint="default"/>
        <w:lang w:val="zh-CN" w:eastAsia="zh-CN" w:bidi="zh-CN"/>
      </w:rPr>
    </w:lvl>
    <w:lvl w:ilvl="1" w:tentative="0">
      <w:start w:val="1"/>
      <w:numFmt w:val="decimal"/>
      <w:lvlText w:val="%1.%2"/>
      <w:lvlJc w:val="left"/>
      <w:pPr>
        <w:ind w:left="863" w:hanging="361"/>
        <w:jc w:val="left"/>
      </w:pPr>
      <w:rPr>
        <w:rFonts w:hint="default" w:ascii="宋体" w:hAnsi="宋体" w:eastAsia="宋体" w:cs="宋体"/>
        <w:w w:val="100"/>
        <w:sz w:val="22"/>
        <w:szCs w:val="22"/>
        <w:lang w:val="zh-CN" w:eastAsia="zh-CN" w:bidi="zh-CN"/>
      </w:rPr>
    </w:lvl>
    <w:lvl w:ilvl="2" w:tentative="0">
      <w:start w:val="0"/>
      <w:numFmt w:val="bullet"/>
      <w:lvlText w:val="•"/>
      <w:lvlJc w:val="left"/>
      <w:pPr>
        <w:ind w:left="2649" w:hanging="361"/>
      </w:pPr>
      <w:rPr>
        <w:rFonts w:hint="default"/>
        <w:lang w:val="zh-CN" w:eastAsia="zh-CN" w:bidi="zh-CN"/>
      </w:rPr>
    </w:lvl>
    <w:lvl w:ilvl="3" w:tentative="0">
      <w:start w:val="0"/>
      <w:numFmt w:val="bullet"/>
      <w:lvlText w:val="•"/>
      <w:lvlJc w:val="left"/>
      <w:pPr>
        <w:ind w:left="3543" w:hanging="361"/>
      </w:pPr>
      <w:rPr>
        <w:rFonts w:hint="default"/>
        <w:lang w:val="zh-CN" w:eastAsia="zh-CN" w:bidi="zh-CN"/>
      </w:rPr>
    </w:lvl>
    <w:lvl w:ilvl="4" w:tentative="0">
      <w:start w:val="0"/>
      <w:numFmt w:val="bullet"/>
      <w:lvlText w:val="•"/>
      <w:lvlJc w:val="left"/>
      <w:pPr>
        <w:ind w:left="4438" w:hanging="361"/>
      </w:pPr>
      <w:rPr>
        <w:rFonts w:hint="default"/>
        <w:lang w:val="zh-CN" w:eastAsia="zh-CN" w:bidi="zh-CN"/>
      </w:rPr>
    </w:lvl>
    <w:lvl w:ilvl="5" w:tentative="0">
      <w:start w:val="0"/>
      <w:numFmt w:val="bullet"/>
      <w:lvlText w:val="•"/>
      <w:lvlJc w:val="left"/>
      <w:pPr>
        <w:ind w:left="5333" w:hanging="361"/>
      </w:pPr>
      <w:rPr>
        <w:rFonts w:hint="default"/>
        <w:lang w:val="zh-CN" w:eastAsia="zh-CN" w:bidi="zh-CN"/>
      </w:rPr>
    </w:lvl>
    <w:lvl w:ilvl="6" w:tentative="0">
      <w:start w:val="0"/>
      <w:numFmt w:val="bullet"/>
      <w:lvlText w:val="•"/>
      <w:lvlJc w:val="left"/>
      <w:pPr>
        <w:ind w:left="6227" w:hanging="361"/>
      </w:pPr>
      <w:rPr>
        <w:rFonts w:hint="default"/>
        <w:lang w:val="zh-CN" w:eastAsia="zh-CN" w:bidi="zh-CN"/>
      </w:rPr>
    </w:lvl>
    <w:lvl w:ilvl="7" w:tentative="0">
      <w:start w:val="0"/>
      <w:numFmt w:val="bullet"/>
      <w:lvlText w:val="•"/>
      <w:lvlJc w:val="left"/>
      <w:pPr>
        <w:ind w:left="7122" w:hanging="361"/>
      </w:pPr>
      <w:rPr>
        <w:rFonts w:hint="default"/>
        <w:lang w:val="zh-CN" w:eastAsia="zh-CN" w:bidi="zh-CN"/>
      </w:rPr>
    </w:lvl>
    <w:lvl w:ilvl="8" w:tentative="0">
      <w:start w:val="0"/>
      <w:numFmt w:val="bullet"/>
      <w:lvlText w:val="•"/>
      <w:lvlJc w:val="left"/>
      <w:pPr>
        <w:ind w:left="8017" w:hanging="361"/>
      </w:pPr>
      <w:rPr>
        <w:rFonts w:hint="default"/>
        <w:lang w:val="zh-CN" w:eastAsia="zh-CN" w:bidi="zh-CN"/>
      </w:rPr>
    </w:lvl>
  </w:abstractNum>
  <w:abstractNum w:abstractNumId="11">
    <w:nsid w:val="0248C179"/>
    <w:multiLevelType w:val="multilevel"/>
    <w:tmpl w:val="0248C179"/>
    <w:lvl w:ilvl="0" w:tentative="0">
      <w:start w:val="6"/>
      <w:numFmt w:val="decimal"/>
      <w:lvlText w:val="%1"/>
      <w:lvlJc w:val="left"/>
      <w:pPr>
        <w:ind w:left="1347" w:hanging="364"/>
        <w:jc w:val="left"/>
      </w:pPr>
      <w:rPr>
        <w:rFonts w:hint="default"/>
        <w:lang w:val="zh-CN" w:eastAsia="zh-CN" w:bidi="zh-CN"/>
      </w:rPr>
    </w:lvl>
    <w:lvl w:ilvl="1" w:tentative="0">
      <w:start w:val="1"/>
      <w:numFmt w:val="decimal"/>
      <w:lvlText w:val="%1.%2"/>
      <w:lvlJc w:val="left"/>
      <w:pPr>
        <w:ind w:left="1347" w:hanging="364"/>
        <w:jc w:val="left"/>
      </w:pPr>
      <w:rPr>
        <w:rFonts w:hint="default" w:ascii="宋体" w:hAnsi="宋体" w:eastAsia="宋体" w:cs="宋体"/>
        <w:b/>
        <w:bCs/>
        <w:spacing w:val="0"/>
        <w:w w:val="99"/>
        <w:sz w:val="22"/>
        <w:szCs w:val="22"/>
        <w:lang w:val="zh-CN" w:eastAsia="zh-CN" w:bidi="zh-CN"/>
      </w:rPr>
    </w:lvl>
    <w:lvl w:ilvl="2" w:tentative="0">
      <w:start w:val="1"/>
      <w:numFmt w:val="decimal"/>
      <w:lvlText w:val="%1.%2.%3"/>
      <w:lvlJc w:val="left"/>
      <w:pPr>
        <w:ind w:left="1642" w:hanging="660"/>
        <w:jc w:val="left"/>
      </w:pPr>
      <w:rPr>
        <w:rFonts w:hint="default" w:ascii="宋体" w:hAnsi="宋体" w:eastAsia="宋体" w:cs="宋体"/>
        <w:w w:val="100"/>
        <w:sz w:val="24"/>
        <w:szCs w:val="24"/>
        <w:lang w:val="zh-CN" w:eastAsia="zh-CN" w:bidi="zh-CN"/>
      </w:rPr>
    </w:lvl>
    <w:lvl w:ilvl="3" w:tentative="0">
      <w:start w:val="0"/>
      <w:numFmt w:val="bullet"/>
      <w:lvlText w:val="•"/>
      <w:lvlJc w:val="left"/>
      <w:pPr>
        <w:ind w:left="3454" w:hanging="660"/>
      </w:pPr>
      <w:rPr>
        <w:rFonts w:hint="default"/>
        <w:lang w:val="zh-CN" w:eastAsia="zh-CN" w:bidi="zh-CN"/>
      </w:rPr>
    </w:lvl>
    <w:lvl w:ilvl="4" w:tentative="0">
      <w:start w:val="0"/>
      <w:numFmt w:val="bullet"/>
      <w:lvlText w:val="•"/>
      <w:lvlJc w:val="left"/>
      <w:pPr>
        <w:ind w:left="4362" w:hanging="660"/>
      </w:pPr>
      <w:rPr>
        <w:rFonts w:hint="default"/>
        <w:lang w:val="zh-CN" w:eastAsia="zh-CN" w:bidi="zh-CN"/>
      </w:rPr>
    </w:lvl>
    <w:lvl w:ilvl="5" w:tentative="0">
      <w:start w:val="0"/>
      <w:numFmt w:val="bullet"/>
      <w:lvlText w:val="•"/>
      <w:lvlJc w:val="left"/>
      <w:pPr>
        <w:ind w:left="5269" w:hanging="660"/>
      </w:pPr>
      <w:rPr>
        <w:rFonts w:hint="default"/>
        <w:lang w:val="zh-CN" w:eastAsia="zh-CN" w:bidi="zh-CN"/>
      </w:rPr>
    </w:lvl>
    <w:lvl w:ilvl="6" w:tentative="0">
      <w:start w:val="0"/>
      <w:numFmt w:val="bullet"/>
      <w:lvlText w:val="•"/>
      <w:lvlJc w:val="left"/>
      <w:pPr>
        <w:ind w:left="6176" w:hanging="660"/>
      </w:pPr>
      <w:rPr>
        <w:rFonts w:hint="default"/>
        <w:lang w:val="zh-CN" w:eastAsia="zh-CN" w:bidi="zh-CN"/>
      </w:rPr>
    </w:lvl>
    <w:lvl w:ilvl="7" w:tentative="0">
      <w:start w:val="0"/>
      <w:numFmt w:val="bullet"/>
      <w:lvlText w:val="•"/>
      <w:lvlJc w:val="left"/>
      <w:pPr>
        <w:ind w:left="7084" w:hanging="660"/>
      </w:pPr>
      <w:rPr>
        <w:rFonts w:hint="default"/>
        <w:lang w:val="zh-CN" w:eastAsia="zh-CN" w:bidi="zh-CN"/>
      </w:rPr>
    </w:lvl>
    <w:lvl w:ilvl="8" w:tentative="0">
      <w:start w:val="0"/>
      <w:numFmt w:val="bullet"/>
      <w:lvlText w:val="•"/>
      <w:lvlJc w:val="left"/>
      <w:pPr>
        <w:ind w:left="7991" w:hanging="660"/>
      </w:pPr>
      <w:rPr>
        <w:rFonts w:hint="default"/>
        <w:lang w:val="zh-CN" w:eastAsia="zh-CN" w:bidi="zh-CN"/>
      </w:rPr>
    </w:lvl>
  </w:abstractNum>
  <w:abstractNum w:abstractNumId="12">
    <w:nsid w:val="03D62ECE"/>
    <w:multiLevelType w:val="multilevel"/>
    <w:tmpl w:val="03D62ECE"/>
    <w:lvl w:ilvl="0" w:tentative="0">
      <w:start w:val="3"/>
      <w:numFmt w:val="decimal"/>
      <w:lvlText w:val="%1"/>
      <w:lvlJc w:val="left"/>
      <w:pPr>
        <w:ind w:left="1343" w:hanging="361"/>
        <w:jc w:val="left"/>
      </w:pPr>
      <w:rPr>
        <w:rFonts w:hint="default"/>
        <w:lang w:val="zh-CN" w:eastAsia="zh-CN" w:bidi="zh-CN"/>
      </w:rPr>
    </w:lvl>
    <w:lvl w:ilvl="1" w:tentative="0">
      <w:start w:val="1"/>
      <w:numFmt w:val="decimal"/>
      <w:lvlText w:val="%1.%2"/>
      <w:lvlJc w:val="left"/>
      <w:pPr>
        <w:ind w:left="1343" w:hanging="361"/>
        <w:jc w:val="left"/>
      </w:pPr>
      <w:rPr>
        <w:rFonts w:hint="default" w:ascii="宋体" w:hAnsi="宋体" w:eastAsia="宋体" w:cs="宋体"/>
        <w:w w:val="100"/>
        <w:sz w:val="22"/>
        <w:szCs w:val="22"/>
        <w:lang w:val="zh-CN" w:eastAsia="zh-CN" w:bidi="zh-CN"/>
      </w:rPr>
    </w:lvl>
    <w:lvl w:ilvl="2" w:tentative="0">
      <w:start w:val="0"/>
      <w:numFmt w:val="bullet"/>
      <w:lvlText w:val="•"/>
      <w:lvlJc w:val="left"/>
      <w:pPr>
        <w:ind w:left="3033" w:hanging="361"/>
      </w:pPr>
      <w:rPr>
        <w:rFonts w:hint="default"/>
        <w:lang w:val="zh-CN" w:eastAsia="zh-CN" w:bidi="zh-CN"/>
      </w:rPr>
    </w:lvl>
    <w:lvl w:ilvl="3" w:tentative="0">
      <w:start w:val="0"/>
      <w:numFmt w:val="bullet"/>
      <w:lvlText w:val="•"/>
      <w:lvlJc w:val="left"/>
      <w:pPr>
        <w:ind w:left="3879" w:hanging="361"/>
      </w:pPr>
      <w:rPr>
        <w:rFonts w:hint="default"/>
        <w:lang w:val="zh-CN" w:eastAsia="zh-CN" w:bidi="zh-CN"/>
      </w:rPr>
    </w:lvl>
    <w:lvl w:ilvl="4" w:tentative="0">
      <w:start w:val="0"/>
      <w:numFmt w:val="bullet"/>
      <w:lvlText w:val="•"/>
      <w:lvlJc w:val="left"/>
      <w:pPr>
        <w:ind w:left="4726" w:hanging="361"/>
      </w:pPr>
      <w:rPr>
        <w:rFonts w:hint="default"/>
        <w:lang w:val="zh-CN" w:eastAsia="zh-CN" w:bidi="zh-CN"/>
      </w:rPr>
    </w:lvl>
    <w:lvl w:ilvl="5" w:tentative="0">
      <w:start w:val="0"/>
      <w:numFmt w:val="bullet"/>
      <w:lvlText w:val="•"/>
      <w:lvlJc w:val="left"/>
      <w:pPr>
        <w:ind w:left="5573" w:hanging="361"/>
      </w:pPr>
      <w:rPr>
        <w:rFonts w:hint="default"/>
        <w:lang w:val="zh-CN" w:eastAsia="zh-CN" w:bidi="zh-CN"/>
      </w:rPr>
    </w:lvl>
    <w:lvl w:ilvl="6" w:tentative="0">
      <w:start w:val="0"/>
      <w:numFmt w:val="bullet"/>
      <w:lvlText w:val="•"/>
      <w:lvlJc w:val="left"/>
      <w:pPr>
        <w:ind w:left="6419" w:hanging="361"/>
      </w:pPr>
      <w:rPr>
        <w:rFonts w:hint="default"/>
        <w:lang w:val="zh-CN" w:eastAsia="zh-CN" w:bidi="zh-CN"/>
      </w:rPr>
    </w:lvl>
    <w:lvl w:ilvl="7" w:tentative="0">
      <w:start w:val="0"/>
      <w:numFmt w:val="bullet"/>
      <w:lvlText w:val="•"/>
      <w:lvlJc w:val="left"/>
      <w:pPr>
        <w:ind w:left="7266" w:hanging="361"/>
      </w:pPr>
      <w:rPr>
        <w:rFonts w:hint="default"/>
        <w:lang w:val="zh-CN" w:eastAsia="zh-CN" w:bidi="zh-CN"/>
      </w:rPr>
    </w:lvl>
    <w:lvl w:ilvl="8" w:tentative="0">
      <w:start w:val="0"/>
      <w:numFmt w:val="bullet"/>
      <w:lvlText w:val="•"/>
      <w:lvlJc w:val="left"/>
      <w:pPr>
        <w:ind w:left="8113" w:hanging="361"/>
      </w:pPr>
      <w:rPr>
        <w:rFonts w:hint="default"/>
        <w:lang w:val="zh-CN" w:eastAsia="zh-CN" w:bidi="zh-CN"/>
      </w:rPr>
    </w:lvl>
  </w:abstractNum>
  <w:abstractNum w:abstractNumId="13">
    <w:nsid w:val="0D8E05C9"/>
    <w:multiLevelType w:val="singleLevel"/>
    <w:tmpl w:val="0D8E05C9"/>
    <w:lvl w:ilvl="0" w:tentative="0">
      <w:start w:val="1"/>
      <w:numFmt w:val="decimal"/>
      <w:suff w:val="nothing"/>
      <w:lvlText w:val="（%1）"/>
      <w:lvlJc w:val="left"/>
    </w:lvl>
  </w:abstractNum>
  <w:abstractNum w:abstractNumId="14">
    <w:nsid w:val="2470EC97"/>
    <w:multiLevelType w:val="multilevel"/>
    <w:tmpl w:val="2470EC97"/>
    <w:lvl w:ilvl="0" w:tentative="0">
      <w:start w:val="9"/>
      <w:numFmt w:val="decimal"/>
      <w:lvlText w:val="%1"/>
      <w:lvlJc w:val="left"/>
      <w:pPr>
        <w:ind w:left="1347" w:hanging="364"/>
        <w:jc w:val="left"/>
      </w:pPr>
      <w:rPr>
        <w:rFonts w:hint="default"/>
        <w:lang w:val="zh-CN" w:eastAsia="zh-CN" w:bidi="zh-CN"/>
      </w:rPr>
    </w:lvl>
    <w:lvl w:ilvl="1" w:tentative="0">
      <w:start w:val="1"/>
      <w:numFmt w:val="decimal"/>
      <w:lvlText w:val="%1.%2"/>
      <w:lvlJc w:val="left"/>
      <w:pPr>
        <w:ind w:left="1347" w:hanging="364"/>
        <w:jc w:val="left"/>
      </w:pPr>
      <w:rPr>
        <w:rFonts w:hint="default" w:ascii="宋体" w:hAnsi="宋体" w:eastAsia="宋体" w:cs="宋体"/>
        <w:b/>
        <w:bCs/>
        <w:spacing w:val="0"/>
        <w:w w:val="99"/>
        <w:sz w:val="22"/>
        <w:szCs w:val="22"/>
        <w:lang w:val="zh-CN" w:eastAsia="zh-CN" w:bidi="zh-CN"/>
      </w:rPr>
    </w:lvl>
    <w:lvl w:ilvl="2" w:tentative="0">
      <w:start w:val="1"/>
      <w:numFmt w:val="decimal"/>
      <w:lvlText w:val="%1.%2.%3"/>
      <w:lvlJc w:val="left"/>
      <w:pPr>
        <w:ind w:left="1642" w:hanging="660"/>
        <w:jc w:val="left"/>
      </w:pPr>
      <w:rPr>
        <w:rFonts w:hint="default" w:ascii="宋体" w:hAnsi="宋体" w:eastAsia="宋体" w:cs="宋体"/>
        <w:b w:val="0"/>
        <w:bCs w:val="0"/>
        <w:w w:val="100"/>
        <w:sz w:val="24"/>
        <w:szCs w:val="24"/>
        <w:lang w:val="zh-CN" w:eastAsia="zh-CN" w:bidi="zh-CN"/>
      </w:rPr>
    </w:lvl>
    <w:lvl w:ilvl="3" w:tentative="0">
      <w:start w:val="0"/>
      <w:numFmt w:val="bullet"/>
      <w:lvlText w:val="•"/>
      <w:lvlJc w:val="left"/>
      <w:pPr>
        <w:ind w:left="3454" w:hanging="660"/>
      </w:pPr>
      <w:rPr>
        <w:rFonts w:hint="default"/>
        <w:lang w:val="zh-CN" w:eastAsia="zh-CN" w:bidi="zh-CN"/>
      </w:rPr>
    </w:lvl>
    <w:lvl w:ilvl="4" w:tentative="0">
      <w:start w:val="0"/>
      <w:numFmt w:val="bullet"/>
      <w:lvlText w:val="•"/>
      <w:lvlJc w:val="left"/>
      <w:pPr>
        <w:ind w:left="4362" w:hanging="660"/>
      </w:pPr>
      <w:rPr>
        <w:rFonts w:hint="default"/>
        <w:lang w:val="zh-CN" w:eastAsia="zh-CN" w:bidi="zh-CN"/>
      </w:rPr>
    </w:lvl>
    <w:lvl w:ilvl="5" w:tentative="0">
      <w:start w:val="0"/>
      <w:numFmt w:val="bullet"/>
      <w:lvlText w:val="•"/>
      <w:lvlJc w:val="left"/>
      <w:pPr>
        <w:ind w:left="5269" w:hanging="660"/>
      </w:pPr>
      <w:rPr>
        <w:rFonts w:hint="default"/>
        <w:lang w:val="zh-CN" w:eastAsia="zh-CN" w:bidi="zh-CN"/>
      </w:rPr>
    </w:lvl>
    <w:lvl w:ilvl="6" w:tentative="0">
      <w:start w:val="0"/>
      <w:numFmt w:val="bullet"/>
      <w:lvlText w:val="•"/>
      <w:lvlJc w:val="left"/>
      <w:pPr>
        <w:ind w:left="6176" w:hanging="660"/>
      </w:pPr>
      <w:rPr>
        <w:rFonts w:hint="default"/>
        <w:lang w:val="zh-CN" w:eastAsia="zh-CN" w:bidi="zh-CN"/>
      </w:rPr>
    </w:lvl>
    <w:lvl w:ilvl="7" w:tentative="0">
      <w:start w:val="0"/>
      <w:numFmt w:val="bullet"/>
      <w:lvlText w:val="•"/>
      <w:lvlJc w:val="left"/>
      <w:pPr>
        <w:ind w:left="7084" w:hanging="660"/>
      </w:pPr>
      <w:rPr>
        <w:rFonts w:hint="default"/>
        <w:lang w:val="zh-CN" w:eastAsia="zh-CN" w:bidi="zh-CN"/>
      </w:rPr>
    </w:lvl>
    <w:lvl w:ilvl="8" w:tentative="0">
      <w:start w:val="0"/>
      <w:numFmt w:val="bullet"/>
      <w:lvlText w:val="•"/>
      <w:lvlJc w:val="left"/>
      <w:pPr>
        <w:ind w:left="7991" w:hanging="660"/>
      </w:pPr>
      <w:rPr>
        <w:rFonts w:hint="default"/>
        <w:lang w:val="zh-CN" w:eastAsia="zh-CN" w:bidi="zh-CN"/>
      </w:rPr>
    </w:lvl>
  </w:abstractNum>
  <w:abstractNum w:abstractNumId="15">
    <w:nsid w:val="25B654F3"/>
    <w:multiLevelType w:val="multilevel"/>
    <w:tmpl w:val="25B654F3"/>
    <w:lvl w:ilvl="0" w:tentative="0">
      <w:start w:val="5"/>
      <w:numFmt w:val="decimal"/>
      <w:lvlText w:val="%1"/>
      <w:lvlJc w:val="left"/>
      <w:pPr>
        <w:ind w:left="1347" w:hanging="364"/>
        <w:jc w:val="left"/>
      </w:pPr>
      <w:rPr>
        <w:rFonts w:hint="default"/>
        <w:lang w:val="zh-CN" w:eastAsia="zh-CN" w:bidi="zh-CN"/>
      </w:rPr>
    </w:lvl>
    <w:lvl w:ilvl="1" w:tentative="0">
      <w:start w:val="1"/>
      <w:numFmt w:val="decimal"/>
      <w:lvlText w:val="%1.%2"/>
      <w:lvlJc w:val="left"/>
      <w:pPr>
        <w:ind w:left="1347" w:hanging="364"/>
        <w:jc w:val="left"/>
      </w:pPr>
      <w:rPr>
        <w:rFonts w:hint="default" w:ascii="宋体" w:hAnsi="宋体" w:eastAsia="宋体" w:cs="宋体"/>
        <w:b/>
        <w:bCs/>
        <w:spacing w:val="0"/>
        <w:w w:val="99"/>
        <w:sz w:val="22"/>
        <w:szCs w:val="22"/>
        <w:lang w:val="zh-CN" w:eastAsia="zh-CN" w:bidi="zh-CN"/>
      </w:rPr>
    </w:lvl>
    <w:lvl w:ilvl="2" w:tentative="0">
      <w:start w:val="1"/>
      <w:numFmt w:val="decimal"/>
      <w:lvlText w:val="%1.%2.%3"/>
      <w:lvlJc w:val="left"/>
      <w:pPr>
        <w:ind w:left="1642" w:hanging="660"/>
        <w:jc w:val="left"/>
      </w:pPr>
      <w:rPr>
        <w:rFonts w:hint="default" w:ascii="宋体" w:hAnsi="宋体" w:eastAsia="宋体" w:cs="宋体"/>
        <w:w w:val="100"/>
        <w:sz w:val="24"/>
        <w:szCs w:val="24"/>
        <w:lang w:val="zh-CN" w:eastAsia="zh-CN" w:bidi="zh-CN"/>
      </w:rPr>
    </w:lvl>
    <w:lvl w:ilvl="3" w:tentative="0">
      <w:start w:val="0"/>
      <w:numFmt w:val="bullet"/>
      <w:lvlText w:val="•"/>
      <w:lvlJc w:val="left"/>
      <w:pPr>
        <w:ind w:left="3454" w:hanging="660"/>
      </w:pPr>
      <w:rPr>
        <w:rFonts w:hint="default"/>
        <w:lang w:val="zh-CN" w:eastAsia="zh-CN" w:bidi="zh-CN"/>
      </w:rPr>
    </w:lvl>
    <w:lvl w:ilvl="4" w:tentative="0">
      <w:start w:val="0"/>
      <w:numFmt w:val="bullet"/>
      <w:lvlText w:val="•"/>
      <w:lvlJc w:val="left"/>
      <w:pPr>
        <w:ind w:left="4362" w:hanging="660"/>
      </w:pPr>
      <w:rPr>
        <w:rFonts w:hint="default"/>
        <w:lang w:val="zh-CN" w:eastAsia="zh-CN" w:bidi="zh-CN"/>
      </w:rPr>
    </w:lvl>
    <w:lvl w:ilvl="5" w:tentative="0">
      <w:start w:val="0"/>
      <w:numFmt w:val="bullet"/>
      <w:lvlText w:val="•"/>
      <w:lvlJc w:val="left"/>
      <w:pPr>
        <w:ind w:left="5269" w:hanging="660"/>
      </w:pPr>
      <w:rPr>
        <w:rFonts w:hint="default"/>
        <w:lang w:val="zh-CN" w:eastAsia="zh-CN" w:bidi="zh-CN"/>
      </w:rPr>
    </w:lvl>
    <w:lvl w:ilvl="6" w:tentative="0">
      <w:start w:val="0"/>
      <w:numFmt w:val="bullet"/>
      <w:lvlText w:val="•"/>
      <w:lvlJc w:val="left"/>
      <w:pPr>
        <w:ind w:left="6176" w:hanging="660"/>
      </w:pPr>
      <w:rPr>
        <w:rFonts w:hint="default"/>
        <w:lang w:val="zh-CN" w:eastAsia="zh-CN" w:bidi="zh-CN"/>
      </w:rPr>
    </w:lvl>
    <w:lvl w:ilvl="7" w:tentative="0">
      <w:start w:val="0"/>
      <w:numFmt w:val="bullet"/>
      <w:lvlText w:val="•"/>
      <w:lvlJc w:val="left"/>
      <w:pPr>
        <w:ind w:left="7084" w:hanging="660"/>
      </w:pPr>
      <w:rPr>
        <w:rFonts w:hint="default"/>
        <w:lang w:val="zh-CN" w:eastAsia="zh-CN" w:bidi="zh-CN"/>
      </w:rPr>
    </w:lvl>
    <w:lvl w:ilvl="8" w:tentative="0">
      <w:start w:val="0"/>
      <w:numFmt w:val="bullet"/>
      <w:lvlText w:val="•"/>
      <w:lvlJc w:val="left"/>
      <w:pPr>
        <w:ind w:left="7991" w:hanging="660"/>
      </w:pPr>
      <w:rPr>
        <w:rFonts w:hint="default"/>
        <w:lang w:val="zh-CN" w:eastAsia="zh-CN" w:bidi="zh-CN"/>
      </w:rPr>
    </w:lvl>
  </w:abstractNum>
  <w:abstractNum w:abstractNumId="16">
    <w:nsid w:val="2A8F537B"/>
    <w:multiLevelType w:val="multilevel"/>
    <w:tmpl w:val="2A8F537B"/>
    <w:lvl w:ilvl="0" w:tentative="0">
      <w:start w:val="6"/>
      <w:numFmt w:val="decimal"/>
      <w:lvlText w:val="%1"/>
      <w:lvlJc w:val="left"/>
      <w:pPr>
        <w:ind w:left="1347" w:hanging="364"/>
        <w:jc w:val="left"/>
      </w:pPr>
      <w:rPr>
        <w:rFonts w:hint="default"/>
        <w:lang w:val="zh-CN" w:eastAsia="zh-CN" w:bidi="zh-CN"/>
      </w:rPr>
    </w:lvl>
    <w:lvl w:ilvl="1" w:tentative="0">
      <w:start w:val="3"/>
      <w:numFmt w:val="decimal"/>
      <w:lvlText w:val="%1.%2"/>
      <w:lvlJc w:val="left"/>
      <w:pPr>
        <w:ind w:left="1347" w:hanging="364"/>
        <w:jc w:val="left"/>
      </w:pPr>
      <w:rPr>
        <w:rFonts w:hint="default" w:ascii="宋体" w:hAnsi="宋体" w:eastAsia="宋体" w:cs="宋体"/>
        <w:b/>
        <w:bCs/>
        <w:spacing w:val="0"/>
        <w:w w:val="99"/>
        <w:sz w:val="22"/>
        <w:szCs w:val="22"/>
        <w:lang w:val="zh-CN" w:eastAsia="zh-CN" w:bidi="zh-CN"/>
      </w:rPr>
    </w:lvl>
    <w:lvl w:ilvl="2" w:tentative="0">
      <w:start w:val="1"/>
      <w:numFmt w:val="decimal"/>
      <w:lvlText w:val="%1.%2.%3"/>
      <w:lvlJc w:val="left"/>
      <w:pPr>
        <w:ind w:left="1642" w:hanging="660"/>
        <w:jc w:val="left"/>
      </w:pPr>
      <w:rPr>
        <w:rFonts w:hint="default" w:ascii="宋体" w:hAnsi="宋体" w:eastAsia="宋体" w:cs="宋体"/>
        <w:w w:val="100"/>
        <w:sz w:val="24"/>
        <w:szCs w:val="24"/>
        <w:lang w:val="zh-CN" w:eastAsia="zh-CN" w:bidi="zh-CN"/>
      </w:rPr>
    </w:lvl>
    <w:lvl w:ilvl="3" w:tentative="0">
      <w:start w:val="0"/>
      <w:numFmt w:val="bullet"/>
      <w:lvlText w:val="•"/>
      <w:lvlJc w:val="left"/>
      <w:pPr>
        <w:ind w:left="2660" w:hanging="660"/>
      </w:pPr>
      <w:rPr>
        <w:rFonts w:hint="default"/>
        <w:lang w:val="zh-CN" w:eastAsia="zh-CN" w:bidi="zh-CN"/>
      </w:rPr>
    </w:lvl>
    <w:lvl w:ilvl="4" w:tentative="0">
      <w:start w:val="0"/>
      <w:numFmt w:val="bullet"/>
      <w:lvlText w:val="•"/>
      <w:lvlJc w:val="left"/>
      <w:pPr>
        <w:ind w:left="3681" w:hanging="660"/>
      </w:pPr>
      <w:rPr>
        <w:rFonts w:hint="default"/>
        <w:lang w:val="zh-CN" w:eastAsia="zh-CN" w:bidi="zh-CN"/>
      </w:rPr>
    </w:lvl>
    <w:lvl w:ilvl="5" w:tentative="0">
      <w:start w:val="0"/>
      <w:numFmt w:val="bullet"/>
      <w:lvlText w:val="•"/>
      <w:lvlJc w:val="left"/>
      <w:pPr>
        <w:ind w:left="4702" w:hanging="660"/>
      </w:pPr>
      <w:rPr>
        <w:rFonts w:hint="default"/>
        <w:lang w:val="zh-CN" w:eastAsia="zh-CN" w:bidi="zh-CN"/>
      </w:rPr>
    </w:lvl>
    <w:lvl w:ilvl="6" w:tentative="0">
      <w:start w:val="0"/>
      <w:numFmt w:val="bullet"/>
      <w:lvlText w:val="•"/>
      <w:lvlJc w:val="left"/>
      <w:pPr>
        <w:ind w:left="5723" w:hanging="660"/>
      </w:pPr>
      <w:rPr>
        <w:rFonts w:hint="default"/>
        <w:lang w:val="zh-CN" w:eastAsia="zh-CN" w:bidi="zh-CN"/>
      </w:rPr>
    </w:lvl>
    <w:lvl w:ilvl="7" w:tentative="0">
      <w:start w:val="0"/>
      <w:numFmt w:val="bullet"/>
      <w:lvlText w:val="•"/>
      <w:lvlJc w:val="left"/>
      <w:pPr>
        <w:ind w:left="6744" w:hanging="660"/>
      </w:pPr>
      <w:rPr>
        <w:rFonts w:hint="default"/>
        <w:lang w:val="zh-CN" w:eastAsia="zh-CN" w:bidi="zh-CN"/>
      </w:rPr>
    </w:lvl>
    <w:lvl w:ilvl="8" w:tentative="0">
      <w:start w:val="0"/>
      <w:numFmt w:val="bullet"/>
      <w:lvlText w:val="•"/>
      <w:lvlJc w:val="left"/>
      <w:pPr>
        <w:ind w:left="7764" w:hanging="660"/>
      </w:pPr>
      <w:rPr>
        <w:rFonts w:hint="default"/>
        <w:lang w:val="zh-CN" w:eastAsia="zh-CN" w:bidi="zh-CN"/>
      </w:rPr>
    </w:lvl>
  </w:abstractNum>
  <w:abstractNum w:abstractNumId="17">
    <w:nsid w:val="4C1BAE26"/>
    <w:multiLevelType w:val="multilevel"/>
    <w:tmpl w:val="4C1BAE26"/>
    <w:lvl w:ilvl="0" w:tentative="0">
      <w:start w:val="11"/>
      <w:numFmt w:val="decimal"/>
      <w:lvlText w:val="%1"/>
      <w:lvlJc w:val="left"/>
      <w:pPr>
        <w:ind w:left="1522" w:hanging="540"/>
        <w:jc w:val="left"/>
      </w:pPr>
      <w:rPr>
        <w:rFonts w:hint="default"/>
        <w:lang w:val="zh-CN" w:eastAsia="zh-CN" w:bidi="zh-CN"/>
      </w:rPr>
    </w:lvl>
    <w:lvl w:ilvl="1" w:tentative="0">
      <w:start w:val="1"/>
      <w:numFmt w:val="decimal"/>
      <w:lvlText w:val="%1.%2"/>
      <w:lvlJc w:val="left"/>
      <w:pPr>
        <w:ind w:left="1522" w:hanging="540"/>
        <w:jc w:val="left"/>
      </w:pPr>
      <w:rPr>
        <w:rFonts w:hint="default" w:ascii="宋体" w:hAnsi="宋体" w:eastAsia="宋体" w:cs="宋体"/>
        <w:w w:val="100"/>
        <w:sz w:val="24"/>
        <w:szCs w:val="24"/>
        <w:lang w:val="zh-CN" w:eastAsia="zh-CN" w:bidi="zh-CN"/>
      </w:rPr>
    </w:lvl>
    <w:lvl w:ilvl="2" w:tentative="0">
      <w:start w:val="0"/>
      <w:numFmt w:val="bullet"/>
      <w:lvlText w:val="•"/>
      <w:lvlJc w:val="left"/>
      <w:pPr>
        <w:ind w:left="3177" w:hanging="540"/>
      </w:pPr>
      <w:rPr>
        <w:rFonts w:hint="default"/>
        <w:lang w:val="zh-CN" w:eastAsia="zh-CN" w:bidi="zh-CN"/>
      </w:rPr>
    </w:lvl>
    <w:lvl w:ilvl="3" w:tentative="0">
      <w:start w:val="0"/>
      <w:numFmt w:val="bullet"/>
      <w:lvlText w:val="•"/>
      <w:lvlJc w:val="left"/>
      <w:pPr>
        <w:ind w:left="4005" w:hanging="540"/>
      </w:pPr>
      <w:rPr>
        <w:rFonts w:hint="default"/>
        <w:lang w:val="zh-CN" w:eastAsia="zh-CN" w:bidi="zh-CN"/>
      </w:rPr>
    </w:lvl>
    <w:lvl w:ilvl="4" w:tentative="0">
      <w:start w:val="0"/>
      <w:numFmt w:val="bullet"/>
      <w:lvlText w:val="•"/>
      <w:lvlJc w:val="left"/>
      <w:pPr>
        <w:ind w:left="4834" w:hanging="540"/>
      </w:pPr>
      <w:rPr>
        <w:rFonts w:hint="default"/>
        <w:lang w:val="zh-CN" w:eastAsia="zh-CN" w:bidi="zh-CN"/>
      </w:rPr>
    </w:lvl>
    <w:lvl w:ilvl="5" w:tentative="0">
      <w:start w:val="0"/>
      <w:numFmt w:val="bullet"/>
      <w:lvlText w:val="•"/>
      <w:lvlJc w:val="left"/>
      <w:pPr>
        <w:ind w:left="5663" w:hanging="540"/>
      </w:pPr>
      <w:rPr>
        <w:rFonts w:hint="default"/>
        <w:lang w:val="zh-CN" w:eastAsia="zh-CN" w:bidi="zh-CN"/>
      </w:rPr>
    </w:lvl>
    <w:lvl w:ilvl="6" w:tentative="0">
      <w:start w:val="0"/>
      <w:numFmt w:val="bullet"/>
      <w:lvlText w:val="•"/>
      <w:lvlJc w:val="left"/>
      <w:pPr>
        <w:ind w:left="6491" w:hanging="540"/>
      </w:pPr>
      <w:rPr>
        <w:rFonts w:hint="default"/>
        <w:lang w:val="zh-CN" w:eastAsia="zh-CN" w:bidi="zh-CN"/>
      </w:rPr>
    </w:lvl>
    <w:lvl w:ilvl="7" w:tentative="0">
      <w:start w:val="0"/>
      <w:numFmt w:val="bullet"/>
      <w:lvlText w:val="•"/>
      <w:lvlJc w:val="left"/>
      <w:pPr>
        <w:ind w:left="7320" w:hanging="540"/>
      </w:pPr>
      <w:rPr>
        <w:rFonts w:hint="default"/>
        <w:lang w:val="zh-CN" w:eastAsia="zh-CN" w:bidi="zh-CN"/>
      </w:rPr>
    </w:lvl>
    <w:lvl w:ilvl="8" w:tentative="0">
      <w:start w:val="0"/>
      <w:numFmt w:val="bullet"/>
      <w:lvlText w:val="•"/>
      <w:lvlJc w:val="left"/>
      <w:pPr>
        <w:ind w:left="8149" w:hanging="540"/>
      </w:pPr>
      <w:rPr>
        <w:rFonts w:hint="default"/>
        <w:lang w:val="zh-CN" w:eastAsia="zh-CN" w:bidi="zh-CN"/>
      </w:rPr>
    </w:lvl>
  </w:abstractNum>
  <w:abstractNum w:abstractNumId="18">
    <w:nsid w:val="4D4DC07F"/>
    <w:multiLevelType w:val="multilevel"/>
    <w:tmpl w:val="4D4DC07F"/>
    <w:lvl w:ilvl="0" w:tentative="0">
      <w:start w:val="8"/>
      <w:numFmt w:val="decimal"/>
      <w:lvlText w:val="%1"/>
      <w:lvlJc w:val="left"/>
      <w:pPr>
        <w:ind w:left="1347" w:hanging="364"/>
        <w:jc w:val="left"/>
      </w:pPr>
      <w:rPr>
        <w:rFonts w:hint="default"/>
        <w:lang w:val="zh-CN" w:eastAsia="zh-CN" w:bidi="zh-CN"/>
      </w:rPr>
    </w:lvl>
    <w:lvl w:ilvl="1" w:tentative="0">
      <w:start w:val="1"/>
      <w:numFmt w:val="decimal"/>
      <w:lvlText w:val="%1.%2"/>
      <w:lvlJc w:val="left"/>
      <w:pPr>
        <w:ind w:left="1347" w:hanging="364"/>
        <w:jc w:val="left"/>
      </w:pPr>
      <w:rPr>
        <w:rFonts w:hint="default" w:ascii="宋体" w:hAnsi="宋体" w:eastAsia="宋体" w:cs="宋体"/>
        <w:b/>
        <w:bCs/>
        <w:spacing w:val="0"/>
        <w:w w:val="99"/>
        <w:sz w:val="22"/>
        <w:szCs w:val="22"/>
        <w:lang w:val="zh-CN" w:eastAsia="zh-CN" w:bidi="zh-CN"/>
      </w:rPr>
    </w:lvl>
    <w:lvl w:ilvl="2" w:tentative="0">
      <w:start w:val="1"/>
      <w:numFmt w:val="decimal"/>
      <w:lvlText w:val="%1.%2.%3"/>
      <w:lvlJc w:val="left"/>
      <w:pPr>
        <w:ind w:left="502" w:hanging="660"/>
        <w:jc w:val="left"/>
      </w:pPr>
      <w:rPr>
        <w:rFonts w:hint="default" w:ascii="宋体" w:hAnsi="宋体" w:eastAsia="宋体" w:cs="宋体"/>
        <w:w w:val="100"/>
        <w:sz w:val="24"/>
        <w:szCs w:val="24"/>
        <w:lang w:val="zh-CN" w:eastAsia="zh-CN" w:bidi="zh-CN"/>
      </w:rPr>
    </w:lvl>
    <w:lvl w:ilvl="3" w:tentative="0">
      <w:start w:val="0"/>
      <w:numFmt w:val="bullet"/>
      <w:lvlText w:val="•"/>
      <w:lvlJc w:val="left"/>
      <w:pPr>
        <w:ind w:left="2660" w:hanging="660"/>
      </w:pPr>
      <w:rPr>
        <w:rFonts w:hint="default"/>
        <w:lang w:val="zh-CN" w:eastAsia="zh-CN" w:bidi="zh-CN"/>
      </w:rPr>
    </w:lvl>
    <w:lvl w:ilvl="4" w:tentative="0">
      <w:start w:val="0"/>
      <w:numFmt w:val="bullet"/>
      <w:lvlText w:val="•"/>
      <w:lvlJc w:val="left"/>
      <w:pPr>
        <w:ind w:left="3681" w:hanging="660"/>
      </w:pPr>
      <w:rPr>
        <w:rFonts w:hint="default"/>
        <w:lang w:val="zh-CN" w:eastAsia="zh-CN" w:bidi="zh-CN"/>
      </w:rPr>
    </w:lvl>
    <w:lvl w:ilvl="5" w:tentative="0">
      <w:start w:val="0"/>
      <w:numFmt w:val="bullet"/>
      <w:lvlText w:val="•"/>
      <w:lvlJc w:val="left"/>
      <w:pPr>
        <w:ind w:left="4702" w:hanging="660"/>
      </w:pPr>
      <w:rPr>
        <w:rFonts w:hint="default"/>
        <w:lang w:val="zh-CN" w:eastAsia="zh-CN" w:bidi="zh-CN"/>
      </w:rPr>
    </w:lvl>
    <w:lvl w:ilvl="6" w:tentative="0">
      <w:start w:val="0"/>
      <w:numFmt w:val="bullet"/>
      <w:lvlText w:val="•"/>
      <w:lvlJc w:val="left"/>
      <w:pPr>
        <w:ind w:left="5723" w:hanging="660"/>
      </w:pPr>
      <w:rPr>
        <w:rFonts w:hint="default"/>
        <w:lang w:val="zh-CN" w:eastAsia="zh-CN" w:bidi="zh-CN"/>
      </w:rPr>
    </w:lvl>
    <w:lvl w:ilvl="7" w:tentative="0">
      <w:start w:val="0"/>
      <w:numFmt w:val="bullet"/>
      <w:lvlText w:val="•"/>
      <w:lvlJc w:val="left"/>
      <w:pPr>
        <w:ind w:left="6744" w:hanging="660"/>
      </w:pPr>
      <w:rPr>
        <w:rFonts w:hint="default"/>
        <w:lang w:val="zh-CN" w:eastAsia="zh-CN" w:bidi="zh-CN"/>
      </w:rPr>
    </w:lvl>
    <w:lvl w:ilvl="8" w:tentative="0">
      <w:start w:val="0"/>
      <w:numFmt w:val="bullet"/>
      <w:lvlText w:val="•"/>
      <w:lvlJc w:val="left"/>
      <w:pPr>
        <w:ind w:left="7764" w:hanging="660"/>
      </w:pPr>
      <w:rPr>
        <w:rFonts w:hint="default"/>
        <w:lang w:val="zh-CN" w:eastAsia="zh-CN" w:bidi="zh-CN"/>
      </w:rPr>
    </w:lvl>
  </w:abstractNum>
  <w:abstractNum w:abstractNumId="19">
    <w:nsid w:val="59ADCABA"/>
    <w:multiLevelType w:val="multilevel"/>
    <w:tmpl w:val="59ADCABA"/>
    <w:lvl w:ilvl="0" w:tentative="0">
      <w:start w:val="8"/>
      <w:numFmt w:val="decimal"/>
      <w:lvlText w:val="%1"/>
      <w:lvlJc w:val="left"/>
      <w:pPr>
        <w:ind w:left="863" w:hanging="361"/>
        <w:jc w:val="left"/>
      </w:pPr>
      <w:rPr>
        <w:rFonts w:hint="default"/>
        <w:lang w:val="zh-CN" w:eastAsia="zh-CN" w:bidi="zh-CN"/>
      </w:rPr>
    </w:lvl>
    <w:lvl w:ilvl="1" w:tentative="0">
      <w:start w:val="1"/>
      <w:numFmt w:val="decimal"/>
      <w:lvlText w:val="%1.%2"/>
      <w:lvlJc w:val="left"/>
      <w:pPr>
        <w:ind w:left="863" w:hanging="361"/>
        <w:jc w:val="left"/>
      </w:pPr>
      <w:rPr>
        <w:rFonts w:hint="default" w:ascii="宋体" w:hAnsi="宋体" w:eastAsia="宋体" w:cs="宋体"/>
        <w:w w:val="100"/>
        <w:sz w:val="22"/>
        <w:szCs w:val="22"/>
        <w:lang w:val="zh-CN" w:eastAsia="zh-CN" w:bidi="zh-CN"/>
      </w:rPr>
    </w:lvl>
    <w:lvl w:ilvl="2" w:tentative="0">
      <w:start w:val="0"/>
      <w:numFmt w:val="bullet"/>
      <w:lvlText w:val="•"/>
      <w:lvlJc w:val="left"/>
      <w:pPr>
        <w:ind w:left="2649" w:hanging="361"/>
      </w:pPr>
      <w:rPr>
        <w:rFonts w:hint="default"/>
        <w:lang w:val="zh-CN" w:eastAsia="zh-CN" w:bidi="zh-CN"/>
      </w:rPr>
    </w:lvl>
    <w:lvl w:ilvl="3" w:tentative="0">
      <w:start w:val="0"/>
      <w:numFmt w:val="bullet"/>
      <w:lvlText w:val="•"/>
      <w:lvlJc w:val="left"/>
      <w:pPr>
        <w:ind w:left="3543" w:hanging="361"/>
      </w:pPr>
      <w:rPr>
        <w:rFonts w:hint="default"/>
        <w:lang w:val="zh-CN" w:eastAsia="zh-CN" w:bidi="zh-CN"/>
      </w:rPr>
    </w:lvl>
    <w:lvl w:ilvl="4" w:tentative="0">
      <w:start w:val="0"/>
      <w:numFmt w:val="bullet"/>
      <w:lvlText w:val="•"/>
      <w:lvlJc w:val="left"/>
      <w:pPr>
        <w:ind w:left="4438" w:hanging="361"/>
      </w:pPr>
      <w:rPr>
        <w:rFonts w:hint="default"/>
        <w:lang w:val="zh-CN" w:eastAsia="zh-CN" w:bidi="zh-CN"/>
      </w:rPr>
    </w:lvl>
    <w:lvl w:ilvl="5" w:tentative="0">
      <w:start w:val="0"/>
      <w:numFmt w:val="bullet"/>
      <w:lvlText w:val="•"/>
      <w:lvlJc w:val="left"/>
      <w:pPr>
        <w:ind w:left="5333" w:hanging="361"/>
      </w:pPr>
      <w:rPr>
        <w:rFonts w:hint="default"/>
        <w:lang w:val="zh-CN" w:eastAsia="zh-CN" w:bidi="zh-CN"/>
      </w:rPr>
    </w:lvl>
    <w:lvl w:ilvl="6" w:tentative="0">
      <w:start w:val="0"/>
      <w:numFmt w:val="bullet"/>
      <w:lvlText w:val="•"/>
      <w:lvlJc w:val="left"/>
      <w:pPr>
        <w:ind w:left="6227" w:hanging="361"/>
      </w:pPr>
      <w:rPr>
        <w:rFonts w:hint="default"/>
        <w:lang w:val="zh-CN" w:eastAsia="zh-CN" w:bidi="zh-CN"/>
      </w:rPr>
    </w:lvl>
    <w:lvl w:ilvl="7" w:tentative="0">
      <w:start w:val="0"/>
      <w:numFmt w:val="bullet"/>
      <w:lvlText w:val="•"/>
      <w:lvlJc w:val="left"/>
      <w:pPr>
        <w:ind w:left="7122" w:hanging="361"/>
      </w:pPr>
      <w:rPr>
        <w:rFonts w:hint="default"/>
        <w:lang w:val="zh-CN" w:eastAsia="zh-CN" w:bidi="zh-CN"/>
      </w:rPr>
    </w:lvl>
    <w:lvl w:ilvl="8" w:tentative="0">
      <w:start w:val="0"/>
      <w:numFmt w:val="bullet"/>
      <w:lvlText w:val="•"/>
      <w:lvlJc w:val="left"/>
      <w:pPr>
        <w:ind w:left="8017" w:hanging="361"/>
      </w:pPr>
      <w:rPr>
        <w:rFonts w:hint="default"/>
        <w:lang w:val="zh-CN" w:eastAsia="zh-CN" w:bidi="zh-CN"/>
      </w:rPr>
    </w:lvl>
  </w:abstractNum>
  <w:abstractNum w:abstractNumId="20">
    <w:nsid w:val="5A241D34"/>
    <w:multiLevelType w:val="multilevel"/>
    <w:tmpl w:val="5A241D34"/>
    <w:lvl w:ilvl="0" w:tentative="0">
      <w:start w:val="1"/>
      <w:numFmt w:val="decimal"/>
      <w:lvlText w:val="%1）"/>
      <w:lvlJc w:val="left"/>
      <w:pPr>
        <w:ind w:left="502" w:hanging="361"/>
        <w:jc w:val="left"/>
      </w:pPr>
      <w:rPr>
        <w:rFonts w:hint="default" w:ascii="宋体" w:hAnsi="宋体" w:eastAsia="宋体" w:cs="宋体"/>
        <w:spacing w:val="-44"/>
        <w:w w:val="100"/>
        <w:sz w:val="22"/>
        <w:szCs w:val="22"/>
        <w:lang w:val="zh-CN" w:eastAsia="zh-CN" w:bidi="zh-CN"/>
      </w:rPr>
    </w:lvl>
    <w:lvl w:ilvl="1" w:tentative="0">
      <w:start w:val="0"/>
      <w:numFmt w:val="bullet"/>
      <w:lvlText w:val="•"/>
      <w:lvlJc w:val="left"/>
      <w:pPr>
        <w:ind w:left="1430" w:hanging="361"/>
      </w:pPr>
      <w:rPr>
        <w:rFonts w:hint="default"/>
        <w:lang w:val="zh-CN" w:eastAsia="zh-CN" w:bidi="zh-CN"/>
      </w:rPr>
    </w:lvl>
    <w:lvl w:ilvl="2" w:tentative="0">
      <w:start w:val="0"/>
      <w:numFmt w:val="bullet"/>
      <w:lvlText w:val="•"/>
      <w:lvlJc w:val="left"/>
      <w:pPr>
        <w:ind w:left="2361" w:hanging="361"/>
      </w:pPr>
      <w:rPr>
        <w:rFonts w:hint="default"/>
        <w:lang w:val="zh-CN" w:eastAsia="zh-CN" w:bidi="zh-CN"/>
      </w:rPr>
    </w:lvl>
    <w:lvl w:ilvl="3" w:tentative="0">
      <w:start w:val="0"/>
      <w:numFmt w:val="bullet"/>
      <w:lvlText w:val="•"/>
      <w:lvlJc w:val="left"/>
      <w:pPr>
        <w:ind w:left="3291" w:hanging="361"/>
      </w:pPr>
      <w:rPr>
        <w:rFonts w:hint="default"/>
        <w:lang w:val="zh-CN" w:eastAsia="zh-CN" w:bidi="zh-CN"/>
      </w:rPr>
    </w:lvl>
    <w:lvl w:ilvl="4" w:tentative="0">
      <w:start w:val="0"/>
      <w:numFmt w:val="bullet"/>
      <w:lvlText w:val="•"/>
      <w:lvlJc w:val="left"/>
      <w:pPr>
        <w:ind w:left="4222" w:hanging="361"/>
      </w:pPr>
      <w:rPr>
        <w:rFonts w:hint="default"/>
        <w:lang w:val="zh-CN" w:eastAsia="zh-CN" w:bidi="zh-CN"/>
      </w:rPr>
    </w:lvl>
    <w:lvl w:ilvl="5" w:tentative="0">
      <w:start w:val="0"/>
      <w:numFmt w:val="bullet"/>
      <w:lvlText w:val="•"/>
      <w:lvlJc w:val="left"/>
      <w:pPr>
        <w:ind w:left="5153" w:hanging="361"/>
      </w:pPr>
      <w:rPr>
        <w:rFonts w:hint="default"/>
        <w:lang w:val="zh-CN" w:eastAsia="zh-CN" w:bidi="zh-CN"/>
      </w:rPr>
    </w:lvl>
    <w:lvl w:ilvl="6" w:tentative="0">
      <w:start w:val="0"/>
      <w:numFmt w:val="bullet"/>
      <w:lvlText w:val="•"/>
      <w:lvlJc w:val="left"/>
      <w:pPr>
        <w:ind w:left="6083" w:hanging="361"/>
      </w:pPr>
      <w:rPr>
        <w:rFonts w:hint="default"/>
        <w:lang w:val="zh-CN" w:eastAsia="zh-CN" w:bidi="zh-CN"/>
      </w:rPr>
    </w:lvl>
    <w:lvl w:ilvl="7" w:tentative="0">
      <w:start w:val="0"/>
      <w:numFmt w:val="bullet"/>
      <w:lvlText w:val="•"/>
      <w:lvlJc w:val="left"/>
      <w:pPr>
        <w:ind w:left="7014" w:hanging="361"/>
      </w:pPr>
      <w:rPr>
        <w:rFonts w:hint="default"/>
        <w:lang w:val="zh-CN" w:eastAsia="zh-CN" w:bidi="zh-CN"/>
      </w:rPr>
    </w:lvl>
    <w:lvl w:ilvl="8" w:tentative="0">
      <w:start w:val="0"/>
      <w:numFmt w:val="bullet"/>
      <w:lvlText w:val="•"/>
      <w:lvlJc w:val="left"/>
      <w:pPr>
        <w:ind w:left="7945" w:hanging="361"/>
      </w:pPr>
      <w:rPr>
        <w:rFonts w:hint="default"/>
        <w:lang w:val="zh-CN" w:eastAsia="zh-CN" w:bidi="zh-CN"/>
      </w:rPr>
    </w:lvl>
  </w:abstractNum>
  <w:abstractNum w:abstractNumId="21">
    <w:nsid w:val="60382F6E"/>
    <w:multiLevelType w:val="multilevel"/>
    <w:tmpl w:val="60382F6E"/>
    <w:lvl w:ilvl="0" w:tentative="0">
      <w:start w:val="1"/>
      <w:numFmt w:val="decimal"/>
      <w:lvlText w:val="%1."/>
      <w:lvlJc w:val="left"/>
      <w:pPr>
        <w:ind w:left="888" w:hanging="360"/>
        <w:jc w:val="left"/>
      </w:pPr>
      <w:rPr>
        <w:rFonts w:hint="default" w:ascii="宋体" w:hAnsi="宋体" w:eastAsia="宋体" w:cs="宋体"/>
        <w:spacing w:val="0"/>
        <w:w w:val="100"/>
        <w:sz w:val="28"/>
        <w:szCs w:val="28"/>
        <w:lang w:val="zh-CN" w:eastAsia="zh-CN" w:bidi="zh-CN"/>
      </w:rPr>
    </w:lvl>
    <w:lvl w:ilvl="1" w:tentative="0">
      <w:start w:val="0"/>
      <w:numFmt w:val="bullet"/>
      <w:lvlText w:val="•"/>
      <w:lvlJc w:val="left"/>
      <w:pPr>
        <w:ind w:left="1772" w:hanging="360"/>
      </w:pPr>
      <w:rPr>
        <w:rFonts w:hint="default"/>
        <w:lang w:val="zh-CN" w:eastAsia="zh-CN" w:bidi="zh-CN"/>
      </w:rPr>
    </w:lvl>
    <w:lvl w:ilvl="2" w:tentative="0">
      <w:start w:val="0"/>
      <w:numFmt w:val="bullet"/>
      <w:lvlText w:val="•"/>
      <w:lvlJc w:val="left"/>
      <w:pPr>
        <w:ind w:left="2665" w:hanging="360"/>
      </w:pPr>
      <w:rPr>
        <w:rFonts w:hint="default"/>
        <w:lang w:val="zh-CN" w:eastAsia="zh-CN" w:bidi="zh-CN"/>
      </w:rPr>
    </w:lvl>
    <w:lvl w:ilvl="3" w:tentative="0">
      <w:start w:val="0"/>
      <w:numFmt w:val="bullet"/>
      <w:lvlText w:val="•"/>
      <w:lvlJc w:val="left"/>
      <w:pPr>
        <w:ind w:left="3557" w:hanging="360"/>
      </w:pPr>
      <w:rPr>
        <w:rFonts w:hint="default"/>
        <w:lang w:val="zh-CN" w:eastAsia="zh-CN" w:bidi="zh-CN"/>
      </w:rPr>
    </w:lvl>
    <w:lvl w:ilvl="4" w:tentative="0">
      <w:start w:val="0"/>
      <w:numFmt w:val="bullet"/>
      <w:lvlText w:val="•"/>
      <w:lvlJc w:val="left"/>
      <w:pPr>
        <w:ind w:left="4450" w:hanging="360"/>
      </w:pPr>
      <w:rPr>
        <w:rFonts w:hint="default"/>
        <w:lang w:val="zh-CN" w:eastAsia="zh-CN" w:bidi="zh-CN"/>
      </w:rPr>
    </w:lvl>
    <w:lvl w:ilvl="5" w:tentative="0">
      <w:start w:val="0"/>
      <w:numFmt w:val="bullet"/>
      <w:lvlText w:val="•"/>
      <w:lvlJc w:val="left"/>
      <w:pPr>
        <w:ind w:left="5343" w:hanging="360"/>
      </w:pPr>
      <w:rPr>
        <w:rFonts w:hint="default"/>
        <w:lang w:val="zh-CN" w:eastAsia="zh-CN" w:bidi="zh-CN"/>
      </w:rPr>
    </w:lvl>
    <w:lvl w:ilvl="6" w:tentative="0">
      <w:start w:val="0"/>
      <w:numFmt w:val="bullet"/>
      <w:lvlText w:val="•"/>
      <w:lvlJc w:val="left"/>
      <w:pPr>
        <w:ind w:left="6235" w:hanging="360"/>
      </w:pPr>
      <w:rPr>
        <w:rFonts w:hint="default"/>
        <w:lang w:val="zh-CN" w:eastAsia="zh-CN" w:bidi="zh-CN"/>
      </w:rPr>
    </w:lvl>
    <w:lvl w:ilvl="7" w:tentative="0">
      <w:start w:val="0"/>
      <w:numFmt w:val="bullet"/>
      <w:lvlText w:val="•"/>
      <w:lvlJc w:val="left"/>
      <w:pPr>
        <w:ind w:left="7128" w:hanging="360"/>
      </w:pPr>
      <w:rPr>
        <w:rFonts w:hint="default"/>
        <w:lang w:val="zh-CN" w:eastAsia="zh-CN" w:bidi="zh-CN"/>
      </w:rPr>
    </w:lvl>
    <w:lvl w:ilvl="8" w:tentative="0">
      <w:start w:val="0"/>
      <w:numFmt w:val="bullet"/>
      <w:lvlText w:val="•"/>
      <w:lvlJc w:val="left"/>
      <w:pPr>
        <w:ind w:left="8021" w:hanging="360"/>
      </w:pPr>
      <w:rPr>
        <w:rFonts w:hint="default"/>
        <w:lang w:val="zh-CN" w:eastAsia="zh-CN" w:bidi="zh-CN"/>
      </w:rPr>
    </w:lvl>
  </w:abstractNum>
  <w:abstractNum w:abstractNumId="22">
    <w:nsid w:val="72183CF9"/>
    <w:multiLevelType w:val="multilevel"/>
    <w:tmpl w:val="72183CF9"/>
    <w:lvl w:ilvl="0" w:tentative="0">
      <w:start w:val="1"/>
      <w:numFmt w:val="decimal"/>
      <w:lvlText w:val="%1）"/>
      <w:lvlJc w:val="left"/>
      <w:pPr>
        <w:ind w:left="1343" w:hanging="361"/>
        <w:jc w:val="left"/>
      </w:pPr>
      <w:rPr>
        <w:rFonts w:hint="default" w:ascii="宋体" w:hAnsi="宋体" w:eastAsia="宋体" w:cs="宋体"/>
        <w:w w:val="100"/>
        <w:sz w:val="22"/>
        <w:szCs w:val="22"/>
        <w:lang w:val="zh-CN" w:eastAsia="zh-CN" w:bidi="zh-CN"/>
      </w:rPr>
    </w:lvl>
    <w:lvl w:ilvl="1" w:tentative="0">
      <w:start w:val="0"/>
      <w:numFmt w:val="bullet"/>
      <w:lvlText w:val="•"/>
      <w:lvlJc w:val="left"/>
      <w:pPr>
        <w:ind w:left="2186" w:hanging="361"/>
      </w:pPr>
      <w:rPr>
        <w:rFonts w:hint="default"/>
        <w:lang w:val="zh-CN" w:eastAsia="zh-CN" w:bidi="zh-CN"/>
      </w:rPr>
    </w:lvl>
    <w:lvl w:ilvl="2" w:tentative="0">
      <w:start w:val="0"/>
      <w:numFmt w:val="bullet"/>
      <w:lvlText w:val="•"/>
      <w:lvlJc w:val="left"/>
      <w:pPr>
        <w:ind w:left="3033" w:hanging="361"/>
      </w:pPr>
      <w:rPr>
        <w:rFonts w:hint="default"/>
        <w:lang w:val="zh-CN" w:eastAsia="zh-CN" w:bidi="zh-CN"/>
      </w:rPr>
    </w:lvl>
    <w:lvl w:ilvl="3" w:tentative="0">
      <w:start w:val="0"/>
      <w:numFmt w:val="bullet"/>
      <w:lvlText w:val="•"/>
      <w:lvlJc w:val="left"/>
      <w:pPr>
        <w:ind w:left="3879" w:hanging="361"/>
      </w:pPr>
      <w:rPr>
        <w:rFonts w:hint="default"/>
        <w:lang w:val="zh-CN" w:eastAsia="zh-CN" w:bidi="zh-CN"/>
      </w:rPr>
    </w:lvl>
    <w:lvl w:ilvl="4" w:tentative="0">
      <w:start w:val="0"/>
      <w:numFmt w:val="bullet"/>
      <w:lvlText w:val="•"/>
      <w:lvlJc w:val="left"/>
      <w:pPr>
        <w:ind w:left="4726" w:hanging="361"/>
      </w:pPr>
      <w:rPr>
        <w:rFonts w:hint="default"/>
        <w:lang w:val="zh-CN" w:eastAsia="zh-CN" w:bidi="zh-CN"/>
      </w:rPr>
    </w:lvl>
    <w:lvl w:ilvl="5" w:tentative="0">
      <w:start w:val="0"/>
      <w:numFmt w:val="bullet"/>
      <w:lvlText w:val="•"/>
      <w:lvlJc w:val="left"/>
      <w:pPr>
        <w:ind w:left="5573" w:hanging="361"/>
      </w:pPr>
      <w:rPr>
        <w:rFonts w:hint="default"/>
        <w:lang w:val="zh-CN" w:eastAsia="zh-CN" w:bidi="zh-CN"/>
      </w:rPr>
    </w:lvl>
    <w:lvl w:ilvl="6" w:tentative="0">
      <w:start w:val="0"/>
      <w:numFmt w:val="bullet"/>
      <w:lvlText w:val="•"/>
      <w:lvlJc w:val="left"/>
      <w:pPr>
        <w:ind w:left="6419" w:hanging="361"/>
      </w:pPr>
      <w:rPr>
        <w:rFonts w:hint="default"/>
        <w:lang w:val="zh-CN" w:eastAsia="zh-CN" w:bidi="zh-CN"/>
      </w:rPr>
    </w:lvl>
    <w:lvl w:ilvl="7" w:tentative="0">
      <w:start w:val="0"/>
      <w:numFmt w:val="bullet"/>
      <w:lvlText w:val="•"/>
      <w:lvlJc w:val="left"/>
      <w:pPr>
        <w:ind w:left="7266" w:hanging="361"/>
      </w:pPr>
      <w:rPr>
        <w:rFonts w:hint="default"/>
        <w:lang w:val="zh-CN" w:eastAsia="zh-CN" w:bidi="zh-CN"/>
      </w:rPr>
    </w:lvl>
    <w:lvl w:ilvl="8" w:tentative="0">
      <w:start w:val="0"/>
      <w:numFmt w:val="bullet"/>
      <w:lvlText w:val="•"/>
      <w:lvlJc w:val="left"/>
      <w:pPr>
        <w:ind w:left="8113" w:hanging="361"/>
      </w:pPr>
      <w:rPr>
        <w:rFonts w:hint="default"/>
        <w:lang w:val="zh-CN" w:eastAsia="zh-CN" w:bidi="zh-CN"/>
      </w:rPr>
    </w:lvl>
  </w:abstractNum>
  <w:num w:numId="1">
    <w:abstractNumId w:val="10"/>
  </w:num>
  <w:num w:numId="2">
    <w:abstractNumId w:val="6"/>
  </w:num>
  <w:num w:numId="3">
    <w:abstractNumId w:val="19"/>
  </w:num>
  <w:num w:numId="4">
    <w:abstractNumId w:val="3"/>
  </w:num>
  <w:num w:numId="5">
    <w:abstractNumId w:val="2"/>
  </w:num>
  <w:num w:numId="6">
    <w:abstractNumId w:val="12"/>
  </w:num>
  <w:num w:numId="7">
    <w:abstractNumId w:val="15"/>
  </w:num>
  <w:num w:numId="8">
    <w:abstractNumId w:val="13"/>
  </w:num>
  <w:num w:numId="9">
    <w:abstractNumId w:val="22"/>
  </w:num>
  <w:num w:numId="10">
    <w:abstractNumId w:val="11"/>
  </w:num>
  <w:num w:numId="11">
    <w:abstractNumId w:val="4"/>
  </w:num>
  <w:num w:numId="12">
    <w:abstractNumId w:val="5"/>
  </w:num>
  <w:num w:numId="13">
    <w:abstractNumId w:val="18"/>
  </w:num>
  <w:num w:numId="14">
    <w:abstractNumId w:val="0"/>
  </w:num>
  <w:num w:numId="15">
    <w:abstractNumId w:val="16"/>
  </w:num>
  <w:num w:numId="16">
    <w:abstractNumId w:val="20"/>
  </w:num>
  <w:num w:numId="17">
    <w:abstractNumId w:val="9"/>
  </w:num>
  <w:num w:numId="18">
    <w:abstractNumId w:val="14"/>
  </w:num>
  <w:num w:numId="19">
    <w:abstractNumId w:val="8"/>
  </w:num>
  <w:num w:numId="20">
    <w:abstractNumId w:val="7"/>
  </w:num>
  <w:num w:numId="21">
    <w:abstractNumId w:val="1"/>
  </w:num>
  <w:num w:numId="22">
    <w:abstractNumId w:val="17"/>
  </w:num>
  <w:num w:numId="23">
    <w:abstractNumId w:val="2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碧海蓝天">
    <w15:presenceInfo w15:providerId="WPS Office" w15:userId="22276619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trackRevisions w:val="1"/>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shapeLayoutLikeWW8/>
    <w:useFELayout/>
    <w:compatSetting w:name="compatibilityMode" w:uri="http://schemas.microsoft.com/office/word" w:val="12"/>
  </w:compat>
  <w:rsids>
    <w:rsidRoot w:val="00000000"/>
    <w:rsid w:val="09FD7F44"/>
    <w:rsid w:val="28B735CE"/>
    <w:rsid w:val="3B096FD2"/>
    <w:rsid w:val="463607F0"/>
    <w:rsid w:val="4D48066E"/>
    <w:rsid w:val="4D5755F3"/>
    <w:rsid w:val="4E280816"/>
    <w:rsid w:val="5A2B1ACD"/>
    <w:rsid w:val="5DD355CB"/>
    <w:rsid w:val="679E0E7D"/>
    <w:rsid w:val="763B71CD"/>
    <w:rsid w:val="7B7C316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ind w:left="994"/>
      <w:outlineLvl w:val="1"/>
    </w:pPr>
    <w:rPr>
      <w:rFonts w:ascii="宋体" w:hAnsi="宋体" w:eastAsia="宋体" w:cs="宋体"/>
      <w:b/>
      <w:bCs/>
      <w:sz w:val="28"/>
      <w:szCs w:val="28"/>
      <w:lang w:val="zh-CN" w:eastAsia="zh-CN" w:bidi="zh-CN"/>
    </w:rPr>
  </w:style>
  <w:style w:type="character" w:default="1" w:styleId="6">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rPr>
      <w:rFonts w:ascii="宋体" w:hAnsi="宋体" w:eastAsia="宋体" w:cs="宋体"/>
      <w:sz w:val="24"/>
      <w:szCs w:val="24"/>
      <w:lang w:val="zh-CN" w:eastAsia="zh-CN" w:bidi="zh-CN"/>
    </w:rPr>
  </w:style>
  <w:style w:type="paragraph" w:styleId="4">
    <w:name w:val="toc 1"/>
    <w:basedOn w:val="1"/>
    <w:next w:val="1"/>
    <w:qFormat/>
    <w:uiPriority w:val="1"/>
    <w:pPr>
      <w:spacing w:before="161"/>
      <w:ind w:left="502"/>
    </w:pPr>
    <w:rPr>
      <w:rFonts w:ascii="宋体" w:hAnsi="宋体" w:eastAsia="宋体" w:cs="宋体"/>
      <w:sz w:val="24"/>
      <w:szCs w:val="24"/>
      <w:lang w:val="zh-CN" w:eastAsia="zh-CN" w:bidi="zh-CN"/>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1642" w:hanging="362"/>
    </w:pPr>
    <w:rPr>
      <w:rFonts w:ascii="宋体" w:hAnsi="宋体" w:eastAsia="宋体" w:cs="宋体"/>
      <w:lang w:val="zh-CN" w:eastAsia="zh-CN" w:bidi="zh-CN"/>
    </w:rPr>
  </w:style>
  <w:style w:type="paragraph" w:customStyle="1" w:styleId="9">
    <w:name w:val="Table Paragraph"/>
    <w:basedOn w:val="1"/>
    <w:qFormat/>
    <w:uiPriority w:val="1"/>
    <w:rPr>
      <w:rFonts w:ascii="宋体" w:hAnsi="宋体" w:eastAsia="宋体" w:cs="宋体"/>
      <w:lang w:val="zh-CN" w:eastAsia="zh-CN" w:bidi="zh-CN"/>
    </w:rPr>
  </w:style>
  <w:style w:type="paragraph" w:customStyle="1" w:styleId="10">
    <w:name w:val="Default"/>
    <w:qFormat/>
    <w:uiPriority w:val="0"/>
    <w:pPr>
      <w:widowControl w:val="0"/>
      <w:autoSpaceDE w:val="0"/>
      <w:autoSpaceDN w:val="0"/>
      <w:adjustRightInd w:val="0"/>
    </w:pPr>
    <w:rPr>
      <w:rFonts w:ascii="宋体" w:eastAsia="宋体" w:cs="宋体" w:hAnsiTheme="minorHAnsi"/>
      <w:color w:val="000000"/>
      <w:kern w:val="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microsoft.com/office/2011/relationships/people" Target="people.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7.jpeg"/><Relationship Id="rId15" Type="http://schemas.openxmlformats.org/officeDocument/2006/relationships/image" Target="media/image6.png"/><Relationship Id="rId14" Type="http://schemas.openxmlformats.org/officeDocument/2006/relationships/image" Target="media/image5.jpeg"/><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2"/>
    <customShpInfo spid="_x0000_s2050"/>
    <customShpInfo spid="_x0000_s2051"/>
    <customShpInfo spid="_x0000_s1187"/>
    <customShpInfo spid="_x0000_s1188"/>
    <customShpInfo spid="_x0000_s1189"/>
    <customShpInfo spid="_x0000_s1190"/>
    <customShpInfo spid="_x0000_s1191"/>
    <customShpInfo spid="_x0000_s1192"/>
    <customShpInfo spid="_x0000_s1193"/>
    <customShpInfo spid="_x0000_s1194"/>
    <customShpInfo spid="_x0000_s1186"/>
    <customShpInfo spid="_x0000_s1196"/>
    <customShpInfo spid="_x0000_s1197"/>
    <customShpInfo spid="_x0000_s1198"/>
    <customShpInfo spid="_x0000_s1199"/>
    <customShpInfo spid="_x0000_s1200"/>
    <customShpInfo spid="_x0000_s1201"/>
    <customShpInfo spid="_x0000_s1195"/>
    <customShpInfo spid="_x0000_s1027"/>
    <customShpInfo spid="_x0000_s1028"/>
    <customShpInfo spid="_x0000_s1029"/>
    <customShpInfo spid="_x0000_s1030"/>
    <customShpInfo spid="_x0000_s1031"/>
    <customShpInfo spid="_x0000_s1032"/>
    <customShpInfo spid="_x0000_s1033"/>
    <customShpInfo spid="_x0000_s1034"/>
    <customShpInfo spid="_x0000_s1026"/>
    <customShpInfo spid="_x0000_s1036"/>
    <customShpInfo spid="_x0000_s1037"/>
    <customShpInfo spid="_x0000_s1038"/>
    <customShpInfo spid="_x0000_s1039"/>
    <customShpInfo spid="_x0000_s1040"/>
    <customShpInfo spid="_x0000_s1041"/>
    <customShpInfo spid="_x0000_s1035"/>
    <customShpInfo spid="_x0000_s1221"/>
    <customShpInfo spid="_x0000_s1223"/>
    <customShpInfo spid="_x0000_s1224"/>
    <customShpInfo spid="_x0000_s1222"/>
    <customShpInfo spid="_x0000_s1226"/>
    <customShpInfo spid="_x0000_s1227"/>
    <customShpInfo spid="_x0000_s1225"/>
    <customShpInfo spid="_x0000_s1228"/>
    <customShpInfo spid="_x0000_s1203"/>
    <customShpInfo spid="_x0000_s1204"/>
    <customShpInfo spid="_x0000_s1202"/>
    <customShpInfo spid="_x0000_s1207"/>
    <customShpInfo spid="_x0000_s1208"/>
    <customShpInfo spid="_x0000_s1209"/>
    <customShpInfo spid="_x0000_s1210"/>
    <customShpInfo spid="_x0000_s1211"/>
    <customShpInfo spid="_x0000_s1212"/>
    <customShpInfo spid="_x0000_s1213"/>
    <customShpInfo spid="_x0000_s1214"/>
    <customShpInfo spid="_x0000_s1215"/>
    <customShpInfo spid="_x0000_s1216"/>
    <customShpInfo spid="_x0000_s1217"/>
    <customShpInfo spid="_x0000_s1218"/>
    <customShpInfo spid="_x0000_s1219"/>
    <customShpInfo spid="_x0000_s1220"/>
    <customShpInfo spid="_x0000_s1206"/>
    <customShpInfo spid="_x0000_s1205"/>
    <customShpInfo spid="_x0000_s1043"/>
    <customShpInfo spid="_x0000_s1044"/>
    <customShpInfo spid="_x0000_s1045"/>
    <customShpInfo spid="_x0000_s1042"/>
    <customShpInfo spid="_x0000_s1047"/>
    <customShpInfo spid="_x0000_s1048"/>
    <customShpInfo spid="_x0000_s1049"/>
    <customShpInfo spid="_x0000_s1046"/>
    <customShpInfo spid="_x0000_s1051"/>
    <customShpInfo spid="_x0000_s1052"/>
    <customShpInfo spid="_x0000_s1050"/>
    <customShpInfo spid="_x0000_s1053"/>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54"/>
    <customShpInfo spid="_x0000_s1069"/>
    <customShpInfo spid="_x0000_s1071"/>
    <customShpInfo spid="_x0000_s1072"/>
    <customShpInfo spid="_x0000_s1070"/>
    <customShpInfo spid="_x0000_s1074"/>
    <customShpInfo spid="_x0000_s1075"/>
    <customShpInfo spid="_x0000_s1073"/>
    <customShpInfo spid="_x0000_s1076"/>
    <customShpInfo spid="_x0000_s1077"/>
    <customShpInfo spid="_x0000_s1079"/>
    <customShpInfo spid="_x0000_s1080"/>
    <customShpInfo spid="_x0000_s1081"/>
    <customShpInfo spid="_x0000_s1078"/>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6"/>
    <customShpInfo spid="_x0000_s1097"/>
    <customShpInfo spid="_x0000_s1095"/>
    <customShpInfo spid="_x0000_s1098"/>
    <customShpInfo spid="_x0000_s1099"/>
    <customShpInfo spid="_x0000_s1101"/>
    <customShpInfo spid="_x0000_s1102"/>
    <customShpInfo spid="_x0000_s1103"/>
    <customShpInfo spid="_x0000_s1104"/>
    <customShpInfo spid="_x0000_s1105"/>
    <customShpInfo spid="_x0000_s1100"/>
    <customShpInfo spid="_x0000_s1107"/>
    <customShpInfo spid="_x0000_s1108"/>
    <customShpInfo spid="_x0000_s1109"/>
    <customShpInfo spid="_x0000_s1110"/>
    <customShpInfo spid="_x0000_s1111"/>
    <customShpInfo spid="_x0000_s1112"/>
    <customShpInfo spid="_x0000_s1106"/>
    <customShpInfo spid="_x0000_s1113"/>
    <customShpInfo spid="_x0000_s1114"/>
    <customShpInfo spid="_x0000_s1115"/>
    <customShpInfo spid="_x0000_s1117"/>
    <customShpInfo spid="_x0000_s1118"/>
    <customShpInfo spid="_x0000_s1119"/>
    <customShpInfo spid="_x0000_s1120"/>
    <customShpInfo spid="_x0000_s1121"/>
    <customShpInfo spid="_x0000_s1122"/>
    <customShpInfo spid="_x0000_s1116"/>
    <customShpInfo spid="_x0000_s1123"/>
    <customShpInfo spid="_x0000_s1124"/>
    <customShpInfo spid="_x0000_s1125"/>
    <customShpInfo spid="_x0000_s1126"/>
    <customShpInfo spid="_x0000_s1128"/>
    <customShpInfo spid="_x0000_s1129"/>
    <customShpInfo spid="_x0000_s1130"/>
    <customShpInfo spid="_x0000_s1131"/>
    <customShpInfo spid="_x0000_s1132"/>
    <customShpInfo spid="_x0000_s1133"/>
    <customShpInfo spid="_x0000_s1134"/>
    <customShpInfo spid="_x0000_s1135"/>
    <customShpInfo spid="_x0000_s1136"/>
    <customShpInfo spid="_x0000_s1137"/>
    <customShpInfo spid="_x0000_s1138"/>
    <customShpInfo spid="_x0000_s1139"/>
    <customShpInfo spid="_x0000_s1140"/>
    <customShpInfo spid="_x0000_s1141"/>
    <customShpInfo spid="_x0000_s1142"/>
    <customShpInfo spid="_x0000_s1143"/>
    <customShpInfo spid="_x0000_s1144"/>
    <customShpInfo spid="_x0000_s1145"/>
    <customShpInfo spid="_x0000_s1146"/>
    <customShpInfo spid="_x0000_s1147"/>
    <customShpInfo spid="_x0000_s1148"/>
    <customShpInfo spid="_x0000_s1149"/>
    <customShpInfo spid="_x0000_s1150"/>
    <customShpInfo spid="_x0000_s1151"/>
    <customShpInfo spid="_x0000_s1152"/>
    <customShpInfo spid="_x0000_s1153"/>
    <customShpInfo spid="_x0000_s1154"/>
    <customShpInfo spid="_x0000_s1155"/>
    <customShpInfo spid="_x0000_s1156"/>
    <customShpInfo spid="_x0000_s1157"/>
    <customShpInfo spid="_x0000_s1158"/>
    <customShpInfo spid="_x0000_s1159"/>
    <customShpInfo spid="_x0000_s1160"/>
    <customShpInfo spid="_x0000_s1161"/>
    <customShpInfo spid="_x0000_s1162"/>
    <customShpInfo spid="_x0000_s1163"/>
    <customShpInfo spid="_x0000_s1164"/>
    <customShpInfo spid="_x0000_s1165"/>
    <customShpInfo spid="_x0000_s1166"/>
    <customShpInfo spid="_x0000_s1167"/>
    <customShpInfo spid="_x0000_s1168"/>
    <customShpInfo spid="_x0000_s1169"/>
    <customShpInfo spid="_x0000_s1170"/>
    <customShpInfo spid="_x0000_s1171"/>
    <customShpInfo spid="_x0000_s1172"/>
    <customShpInfo spid="_x0000_s1173"/>
    <customShpInfo spid="_x0000_s1174"/>
    <customShpInfo spid="_x0000_s1175"/>
    <customShpInfo spid="_x0000_s1176"/>
    <customShpInfo spid="_x0000_s1177"/>
    <customShpInfo spid="_x0000_s1178"/>
    <customShpInfo spid="_x0000_s1179"/>
    <customShpInfo spid="_x0000_s1180"/>
    <customShpInfo spid="_x0000_s1181"/>
    <customShpInfo spid="_x0000_s1182"/>
    <customShpInfo spid="_x0000_s1183"/>
    <customShpInfo spid="_x0000_s1184"/>
    <customShpInfo spid="_x0000_s1185"/>
    <customShpInfo spid="_x0000_s11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ScaleCrop>false</ScaleCrop>
  <LinksUpToDate>false</LinksUpToDate>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2021-07-22T03:06:00Z</dcterms:created>
  <dc:creator>未定义</dc:creator>
  <cp:lastModifiedBy>碧海蓝天</cp:lastModifiedBy>
  <dcterms:modified xsi:type="dcterms:W3CDTF">2021-08-21T08:45:40Z</dcterms:modified>
  <dc:title>雅砻江流域水电开发有限公司</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2018-08-31T00:00:00Z</vt:filetime>
  </property>
  <property fmtid="{D5CDD505-2E9C-101B-9397-08002B2CF9AE}" pid="3" name="Creator">
    <vt:lpwstr>Microsoft® Word 2016</vt:lpwstr>
  </property>
  <property fmtid="{D5CDD505-2E9C-101B-9397-08002B2CF9AE}" pid="4" name="LastSaved">
    <vt:filetime>2021-07-22T00:00:00Z</vt:filetime>
  </property>
  <property fmtid="{D5CDD505-2E9C-101B-9397-08002B2CF9AE}" pid="5" name="KSOProductBuildVer">
    <vt:lpwstr>2052-11.1.0.10700</vt:lpwstr>
  </property>
  <property fmtid="{D5CDD505-2E9C-101B-9397-08002B2CF9AE}" pid="6" name="ICV">
    <vt:lpwstr>CC36995EBB0747A8BB6A0608A1FB7050</vt:lpwstr>
  </property>
</Properties>
</file>
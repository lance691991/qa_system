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39"/>
        <w:ind w:left="221" w:firstLine="0"/>
      </w:pPr>
      <w:r>
        <w:t xml:space="preserve">YLJ-IM-28 </w:t>
      </w:r>
    </w:p>
    <w:p>
      <w:pPr>
        <w:pStyle w:val="4"/>
        <w:ind w:left="0" w:firstLine="0"/>
        <w:rPr>
          <w:b/>
        </w:rPr>
      </w:pPr>
    </w:p>
    <w:p>
      <w:pPr>
        <w:pStyle w:val="4"/>
        <w:ind w:left="0" w:firstLine="0"/>
        <w:rPr>
          <w:b/>
        </w:rPr>
      </w:pPr>
    </w:p>
    <w:p>
      <w:pPr>
        <w:pStyle w:val="4"/>
        <w:ind w:left="0" w:firstLine="0"/>
        <w:rPr>
          <w:b/>
        </w:rPr>
      </w:pPr>
    </w:p>
    <w:p>
      <w:pPr>
        <w:pStyle w:val="4"/>
        <w:ind w:left="0" w:firstLine="0"/>
        <w:rPr>
          <w:b/>
        </w:rPr>
      </w:pPr>
    </w:p>
    <w:p>
      <w:pPr>
        <w:pStyle w:val="4"/>
        <w:ind w:left="0" w:firstLine="0"/>
        <w:rPr>
          <w:b/>
        </w:rPr>
      </w:pPr>
    </w:p>
    <w:p>
      <w:pPr>
        <w:pStyle w:val="8"/>
        <w:numPr>
          <w:ilvl w:val="0"/>
          <w:numId w:val="1"/>
        </w:numPr>
        <w:tabs>
          <w:tab w:val="left" w:pos="886"/>
        </w:tabs>
        <w:spacing w:before="154" w:after="0" w:line="240" w:lineRule="auto"/>
        <w:ind w:left="885" w:right="0" w:hanging="182"/>
        <w:jc w:val="left"/>
        <w:rPr>
          <w:b/>
          <w:sz w:val="24"/>
        </w:rPr>
      </w:pPr>
      <w:r>
        <w:rPr>
          <w:b/>
          <w:w w:val="95"/>
          <w:sz w:val="24"/>
        </w:rPr>
        <w:t xml:space="preserve">目的 </w:t>
      </w:r>
    </w:p>
    <w:p>
      <w:pPr>
        <w:pStyle w:val="4"/>
        <w:spacing w:before="9"/>
        <w:ind w:left="0" w:firstLine="0"/>
        <w:rPr>
          <w:b/>
          <w:sz w:val="33"/>
        </w:rPr>
      </w:pPr>
      <w:r>
        <w:br w:type="column"/>
      </w:r>
    </w:p>
    <w:p>
      <w:pPr>
        <w:spacing w:before="0"/>
        <w:ind w:left="0" w:right="1700" w:firstLine="0"/>
        <w:jc w:val="center"/>
        <w:rPr>
          <w:b/>
          <w:sz w:val="36"/>
        </w:rPr>
      </w:pPr>
      <w:r>
        <w:rPr>
          <w:b/>
          <w:sz w:val="36"/>
        </w:rPr>
        <w:t>雅砻江流域水电开发有限公司</w:t>
      </w:r>
    </w:p>
    <w:p>
      <w:pPr>
        <w:spacing w:before="163"/>
        <w:ind w:left="0" w:right="1700" w:firstLine="0"/>
        <w:jc w:val="center"/>
        <w:rPr>
          <w:b/>
          <w:sz w:val="36"/>
        </w:rPr>
      </w:pPr>
      <w:r>
        <w:rPr>
          <w:b/>
          <w:sz w:val="36"/>
        </w:rPr>
        <w:t>电子文件归档与电子档案管理实施细则</w:t>
      </w:r>
    </w:p>
    <w:p>
      <w:pPr>
        <w:pStyle w:val="4"/>
        <w:spacing w:before="192"/>
        <w:ind w:left="625" w:firstLine="0"/>
      </w:pPr>
      <w:r>
        <w:rPr>
          <w:spacing w:val="12"/>
        </w:rPr>
        <w:t>（2018</w:t>
      </w:r>
      <w:r>
        <w:rPr>
          <w:spacing w:val="60"/>
        </w:rPr>
        <w:t>年8</w:t>
      </w:r>
      <w:r>
        <w:rPr>
          <w:spacing w:val="-30"/>
        </w:rPr>
        <w:t xml:space="preserve">月 </w:t>
      </w:r>
      <w:r>
        <w:t>30</w:t>
      </w:r>
      <w:r>
        <w:rPr>
          <w:spacing w:val="-9"/>
        </w:rPr>
        <w:t xml:space="preserve"> 日，雅砻江〔</w:t>
      </w:r>
      <w:r>
        <w:t>2018〕610</w:t>
      </w:r>
      <w:r>
        <w:rPr>
          <w:spacing w:val="-30"/>
        </w:rPr>
        <w:t xml:space="preserve"> 号</w:t>
      </w:r>
      <w:r>
        <w:t xml:space="preserve">） </w:t>
      </w:r>
    </w:p>
    <w:p>
      <w:pPr>
        <w:spacing w:after="0"/>
        <w:sectPr>
          <w:footerReference r:id="rId5" w:type="default"/>
          <w:type w:val="continuous"/>
          <w:pgSz w:w="11910" w:h="16840"/>
          <w:pgMar w:top="1380" w:right="1020" w:bottom="1040" w:left="1480" w:header="720" w:footer="857" w:gutter="0"/>
          <w:pgNumType w:start="1"/>
          <w:cols w:equalWidth="0" w:num="2">
            <w:col w:w="1489" w:space="40"/>
            <w:col w:w="7881"/>
          </w:cols>
        </w:sectPr>
      </w:pPr>
    </w:p>
    <w:p>
      <w:pPr>
        <w:pStyle w:val="4"/>
        <w:spacing w:before="160" w:line="364" w:lineRule="auto"/>
        <w:ind w:right="300"/>
      </w:pPr>
      <w:r>
        <w:rPr>
          <w:spacing w:val="-7"/>
        </w:rPr>
        <w:t>为适应公司信息化建设、规范和加强公司电子文件归档与管理工作需要，维护电</w:t>
      </w:r>
      <w:r>
        <w:rPr>
          <w:spacing w:val="-12"/>
        </w:rPr>
        <w:t>子档案的真实性、完整性和有效性，确保电子文档的安全和信息可用性，充分发挥电</w:t>
      </w:r>
      <w:r>
        <w:rPr>
          <w:spacing w:val="-13"/>
        </w:rPr>
        <w:t xml:space="preserve">子文档的借鉴参考作用，根据国家有关电子文件及电子档案管理规程、规范和标准， </w:t>
      </w:r>
      <w:r>
        <w:t xml:space="preserve">并结合公司实际，制定本细则。 </w:t>
      </w:r>
    </w:p>
    <w:p>
      <w:pPr>
        <w:pStyle w:val="3"/>
        <w:numPr>
          <w:ilvl w:val="0"/>
          <w:numId w:val="1"/>
        </w:numPr>
        <w:tabs>
          <w:tab w:val="left" w:pos="886"/>
        </w:tabs>
        <w:spacing w:before="0" w:after="0" w:line="305" w:lineRule="exact"/>
        <w:ind w:left="885" w:right="0" w:hanging="182"/>
        <w:jc w:val="left"/>
        <w:rPr>
          <w:b w:val="0"/>
        </w:rPr>
      </w:pPr>
      <w:r>
        <w:t>主题内容与适用范围</w:t>
      </w:r>
      <w:r>
        <w:rPr>
          <w:b w:val="0"/>
        </w:rPr>
        <w:t xml:space="preserve"> </w:t>
      </w:r>
    </w:p>
    <w:p>
      <w:pPr>
        <w:pStyle w:val="8"/>
        <w:numPr>
          <w:ilvl w:val="1"/>
          <w:numId w:val="1"/>
        </w:numPr>
        <w:tabs>
          <w:tab w:val="left" w:pos="1122"/>
        </w:tabs>
        <w:spacing w:before="159" w:after="0" w:line="364" w:lineRule="auto"/>
        <w:ind w:left="221" w:right="394" w:firstLine="480"/>
        <w:jc w:val="left"/>
        <w:rPr>
          <w:sz w:val="24"/>
        </w:rPr>
      </w:pPr>
      <w:r>
        <w:rPr>
          <w:spacing w:val="-4"/>
          <w:sz w:val="24"/>
        </w:rPr>
        <w:t>本细则规定了公司各部门、各二级单位在各项业务活动中产生的，具有保存</w:t>
      </w:r>
      <w:r>
        <w:rPr>
          <w:sz w:val="24"/>
        </w:rPr>
        <w:t xml:space="preserve">价值的电子文件的收集、整理、鉴定、归档、保管和利用的原则、方法及要求。 </w:t>
      </w:r>
    </w:p>
    <w:p>
      <w:pPr>
        <w:pStyle w:val="8"/>
        <w:numPr>
          <w:ilvl w:val="1"/>
          <w:numId w:val="1"/>
        </w:numPr>
        <w:tabs>
          <w:tab w:val="left" w:pos="1122"/>
        </w:tabs>
        <w:spacing w:before="0" w:after="0" w:line="364" w:lineRule="auto"/>
        <w:ind w:left="221" w:right="394" w:firstLine="480"/>
        <w:jc w:val="left"/>
        <w:rPr>
          <w:sz w:val="24"/>
        </w:rPr>
      </w:pPr>
      <w:r>
        <w:rPr>
          <w:spacing w:val="-4"/>
          <w:sz w:val="24"/>
        </w:rPr>
        <w:t>本细则适用于公司各部门、各二级单位在各项业务活动中产生的，以及工程</w:t>
      </w:r>
      <w:r>
        <w:rPr>
          <w:sz w:val="24"/>
        </w:rPr>
        <w:t xml:space="preserve">建设过程中各参建单位形成的具有保存价值的电子文件归档和管理。 </w:t>
      </w:r>
    </w:p>
    <w:p>
      <w:pPr>
        <w:pStyle w:val="3"/>
        <w:numPr>
          <w:ilvl w:val="0"/>
          <w:numId w:val="1"/>
        </w:numPr>
        <w:tabs>
          <w:tab w:val="left" w:pos="886"/>
        </w:tabs>
        <w:spacing w:before="0" w:after="0" w:line="306" w:lineRule="exact"/>
        <w:ind w:left="885" w:right="0" w:hanging="183"/>
        <w:jc w:val="left"/>
        <w:rPr>
          <w:b w:val="0"/>
        </w:rPr>
      </w:pPr>
      <w:r>
        <w:t>引用标准</w:t>
      </w:r>
      <w:r>
        <w:rPr>
          <w:b w:val="0"/>
        </w:rPr>
        <w:t xml:space="preserve"> </w:t>
      </w:r>
    </w:p>
    <w:p>
      <w:pPr>
        <w:pStyle w:val="8"/>
        <w:numPr>
          <w:ilvl w:val="1"/>
          <w:numId w:val="1"/>
        </w:numPr>
        <w:tabs>
          <w:tab w:val="left" w:pos="1122"/>
        </w:tabs>
        <w:spacing w:before="158" w:after="0" w:line="240" w:lineRule="auto"/>
        <w:ind w:left="1121" w:right="0" w:hanging="421"/>
        <w:jc w:val="left"/>
        <w:rPr>
          <w:sz w:val="24"/>
        </w:rPr>
      </w:pPr>
      <w:r>
        <w:rPr>
          <w:sz w:val="24"/>
        </w:rPr>
        <w:t>电子文件归档与管理规范（GB/T18894-20</w:t>
      </w:r>
      <w:del w:id="0" w:author="碧海蓝天" w:date="2021-08-19T13:35:37Z">
        <w:r>
          <w:rPr>
            <w:rFonts w:hint="default"/>
            <w:sz w:val="24"/>
            <w:lang w:val="en-US"/>
          </w:rPr>
          <w:delText>02</w:delText>
        </w:r>
      </w:del>
      <w:ins w:id="1" w:author="碧海蓝天" w:date="2021-08-19T13:35:37Z">
        <w:r>
          <w:rPr>
            <w:rFonts w:hint="eastAsia"/>
            <w:sz w:val="24"/>
            <w:lang w:val="en-US" w:eastAsia="zh-CN"/>
          </w:rPr>
          <w:t>1</w:t>
        </w:r>
      </w:ins>
      <w:ins w:id="2" w:author="碧海蓝天" w:date="2021-08-19T13:35:38Z">
        <w:r>
          <w:rPr>
            <w:rFonts w:hint="eastAsia"/>
            <w:sz w:val="24"/>
            <w:lang w:val="en-US" w:eastAsia="zh-CN"/>
          </w:rPr>
          <w:t>6</w:t>
        </w:r>
      </w:ins>
      <w:r>
        <w:rPr>
          <w:sz w:val="24"/>
        </w:rPr>
        <w:t xml:space="preserve">) </w:t>
      </w:r>
    </w:p>
    <w:p>
      <w:pPr>
        <w:pStyle w:val="8"/>
        <w:numPr>
          <w:ilvl w:val="1"/>
          <w:numId w:val="1"/>
        </w:numPr>
        <w:tabs>
          <w:tab w:val="left" w:pos="1122"/>
        </w:tabs>
        <w:spacing w:before="159" w:after="0" w:line="240" w:lineRule="auto"/>
        <w:ind w:left="1121" w:right="0" w:hanging="421"/>
        <w:jc w:val="left"/>
        <w:rPr>
          <w:sz w:val="24"/>
        </w:rPr>
      </w:pPr>
      <w:r>
        <w:rPr>
          <w:sz w:val="24"/>
        </w:rPr>
        <w:t xml:space="preserve">企业档案工作规范(DA/T42-2009) </w:t>
      </w:r>
    </w:p>
    <w:p>
      <w:pPr>
        <w:pStyle w:val="8"/>
        <w:numPr>
          <w:ilvl w:val="1"/>
          <w:numId w:val="1"/>
        </w:numPr>
        <w:tabs>
          <w:tab w:val="left" w:pos="1122"/>
        </w:tabs>
        <w:spacing w:before="161" w:after="0" w:line="240" w:lineRule="auto"/>
        <w:ind w:left="1121" w:right="0" w:hanging="421"/>
        <w:jc w:val="left"/>
        <w:rPr>
          <w:sz w:val="24"/>
        </w:rPr>
      </w:pPr>
      <w:r>
        <w:rPr>
          <w:sz w:val="24"/>
        </w:rPr>
        <w:t>电子文件管理暂行办法（厅字[2009]39</w:t>
      </w:r>
      <w:r>
        <w:rPr>
          <w:spacing w:val="-30"/>
          <w:sz w:val="24"/>
        </w:rPr>
        <w:t xml:space="preserve"> 号 </w:t>
      </w:r>
    </w:p>
    <w:p>
      <w:pPr>
        <w:pStyle w:val="8"/>
        <w:numPr>
          <w:ilvl w:val="1"/>
          <w:numId w:val="1"/>
        </w:numPr>
        <w:tabs>
          <w:tab w:val="left" w:pos="1122"/>
        </w:tabs>
        <w:spacing w:before="159" w:after="0" w:line="240" w:lineRule="auto"/>
        <w:ind w:left="1121" w:right="0" w:hanging="421"/>
        <w:jc w:val="left"/>
        <w:rPr>
          <w:sz w:val="24"/>
        </w:rPr>
      </w:pPr>
      <w:r>
        <w:rPr>
          <w:spacing w:val="-3"/>
          <w:sz w:val="24"/>
        </w:rPr>
        <w:t xml:space="preserve">电子公文归档管理暂行办法(国家档案局第 </w:t>
      </w:r>
      <w:r>
        <w:rPr>
          <w:sz w:val="24"/>
        </w:rPr>
        <w:t>6</w:t>
      </w:r>
      <w:r>
        <w:rPr>
          <w:spacing w:val="-15"/>
          <w:sz w:val="24"/>
        </w:rPr>
        <w:t xml:space="preserve"> 号令) </w:t>
      </w:r>
    </w:p>
    <w:p>
      <w:pPr>
        <w:pStyle w:val="8"/>
        <w:numPr>
          <w:ilvl w:val="1"/>
          <w:numId w:val="1"/>
        </w:numPr>
        <w:tabs>
          <w:tab w:val="left" w:pos="1122"/>
        </w:tabs>
        <w:spacing w:before="160" w:after="0" w:line="240" w:lineRule="auto"/>
        <w:ind w:left="1121" w:right="0" w:hanging="421"/>
        <w:jc w:val="left"/>
        <w:rPr>
          <w:sz w:val="24"/>
        </w:rPr>
      </w:pPr>
      <w:r>
        <w:rPr>
          <w:sz w:val="24"/>
        </w:rPr>
        <w:t>纸质档案数字化技术规范(DA/T31-20</w:t>
      </w:r>
      <w:del w:id="3" w:author="碧海蓝天" w:date="2021-08-19T13:35:52Z">
        <w:r>
          <w:rPr>
            <w:rFonts w:hint="default"/>
            <w:sz w:val="24"/>
            <w:lang w:val="en-US"/>
          </w:rPr>
          <w:delText>05</w:delText>
        </w:r>
      </w:del>
      <w:ins w:id="4" w:author="碧海蓝天" w:date="2021-08-19T13:35:52Z">
        <w:r>
          <w:rPr>
            <w:rFonts w:hint="eastAsia"/>
            <w:sz w:val="24"/>
            <w:lang w:val="en-US" w:eastAsia="zh-CN"/>
          </w:rPr>
          <w:t>15</w:t>
        </w:r>
      </w:ins>
      <w:r>
        <w:rPr>
          <w:sz w:val="24"/>
        </w:rPr>
        <w:t xml:space="preserve">) </w:t>
      </w:r>
    </w:p>
    <w:p>
      <w:pPr>
        <w:pStyle w:val="8"/>
        <w:numPr>
          <w:ilvl w:val="1"/>
          <w:numId w:val="1"/>
        </w:numPr>
        <w:tabs>
          <w:tab w:val="left" w:pos="1122"/>
        </w:tabs>
        <w:spacing w:before="159" w:after="0" w:line="240" w:lineRule="auto"/>
        <w:ind w:left="1121" w:right="0" w:hanging="421"/>
        <w:jc w:val="left"/>
        <w:rPr>
          <w:sz w:val="24"/>
        </w:rPr>
      </w:pPr>
      <w:r>
        <w:rPr>
          <w:sz w:val="24"/>
        </w:rPr>
        <w:t>电子档案移交与接收办法（档发〔2012〕7</w:t>
      </w:r>
      <w:r>
        <w:rPr>
          <w:spacing w:val="-30"/>
          <w:sz w:val="24"/>
        </w:rPr>
        <w:t xml:space="preserve"> 号</w:t>
      </w:r>
      <w:r>
        <w:rPr>
          <w:sz w:val="24"/>
        </w:rPr>
        <w:t xml:space="preserve">） </w:t>
      </w:r>
    </w:p>
    <w:p>
      <w:pPr>
        <w:pStyle w:val="8"/>
        <w:numPr>
          <w:ilvl w:val="1"/>
          <w:numId w:val="1"/>
        </w:numPr>
        <w:tabs>
          <w:tab w:val="left" w:pos="1122"/>
        </w:tabs>
        <w:spacing w:before="159" w:after="0" w:line="240" w:lineRule="auto"/>
        <w:ind w:left="1121" w:right="0" w:hanging="421"/>
        <w:jc w:val="left"/>
        <w:rPr>
          <w:sz w:val="24"/>
        </w:rPr>
      </w:pPr>
      <w:r>
        <w:rPr>
          <w:sz w:val="24"/>
        </w:rPr>
        <w:t>关于加强和改进新形势下档案工作的意见（中办发[2014]15</w:t>
      </w:r>
      <w:r>
        <w:rPr>
          <w:spacing w:val="-30"/>
          <w:sz w:val="24"/>
        </w:rPr>
        <w:t xml:space="preserve"> 号</w:t>
      </w:r>
      <w:r>
        <w:rPr>
          <w:sz w:val="24"/>
        </w:rPr>
        <w:t xml:space="preserve">） </w:t>
      </w:r>
    </w:p>
    <w:p>
      <w:pPr>
        <w:pStyle w:val="8"/>
        <w:numPr>
          <w:ilvl w:val="1"/>
          <w:numId w:val="1"/>
        </w:numPr>
        <w:tabs>
          <w:tab w:val="left" w:pos="1122"/>
        </w:tabs>
        <w:spacing w:before="159" w:after="0" w:line="364" w:lineRule="auto"/>
        <w:ind w:left="704" w:right="4560" w:hanging="3"/>
        <w:jc w:val="left"/>
        <w:rPr>
          <w:b/>
          <w:sz w:val="24"/>
        </w:rPr>
      </w:pPr>
      <w:r>
        <w:rPr>
          <w:sz w:val="24"/>
        </w:rPr>
        <w:t xml:space="preserve">中央企业档案信息化建设工作指引 </w:t>
      </w:r>
      <w:r>
        <w:rPr>
          <w:b/>
          <w:sz w:val="24"/>
        </w:rPr>
        <w:t>4</w:t>
      </w:r>
      <w:r>
        <w:rPr>
          <w:b/>
          <w:spacing w:val="-21"/>
          <w:sz w:val="24"/>
        </w:rPr>
        <w:t xml:space="preserve"> 术语 </w:t>
      </w:r>
    </w:p>
    <w:p>
      <w:pPr>
        <w:pStyle w:val="8"/>
        <w:numPr>
          <w:ilvl w:val="1"/>
          <w:numId w:val="2"/>
        </w:numPr>
        <w:tabs>
          <w:tab w:val="left" w:pos="1122"/>
        </w:tabs>
        <w:spacing w:before="0" w:after="0" w:line="364" w:lineRule="auto"/>
        <w:ind w:left="221" w:right="394" w:firstLine="480"/>
        <w:jc w:val="both"/>
        <w:rPr>
          <w:sz w:val="24"/>
        </w:rPr>
      </w:pPr>
      <w:r>
        <w:rPr>
          <w:spacing w:val="-6"/>
          <w:sz w:val="24"/>
        </w:rPr>
        <w:t>电子文件，是指公司各单位和各部门在科研、生产、经营和管理过程中，通</w:t>
      </w:r>
      <w:r>
        <w:rPr>
          <w:spacing w:val="-7"/>
          <w:sz w:val="24"/>
        </w:rPr>
        <w:t>过数字设备及环境中生成，以数码形式存储于磁带、磁盘和光盘等载体中，依赖计算</w:t>
      </w:r>
      <w:r>
        <w:rPr>
          <w:sz w:val="24"/>
        </w:rPr>
        <w:t>机等数字设备阅读、处理，并可在通信网络上传送的文件。</w:t>
      </w:r>
    </w:p>
    <w:p>
      <w:pPr>
        <w:pStyle w:val="8"/>
        <w:numPr>
          <w:ilvl w:val="1"/>
          <w:numId w:val="2"/>
        </w:numPr>
        <w:tabs>
          <w:tab w:val="left" w:pos="1122"/>
        </w:tabs>
        <w:spacing w:before="0" w:after="0" w:line="364" w:lineRule="auto"/>
        <w:ind w:left="221" w:right="273" w:firstLine="480"/>
        <w:jc w:val="both"/>
        <w:rPr>
          <w:sz w:val="24"/>
        </w:rPr>
      </w:pPr>
      <w:r>
        <w:rPr>
          <w:sz w:val="24"/>
        </w:rPr>
        <w:t xml:space="preserve">电子档案，是指经过鉴定具有保存和利用价值的归档电子文件及相应元数 </w:t>
      </w:r>
      <w:r>
        <w:rPr>
          <w:spacing w:val="-3"/>
          <w:sz w:val="24"/>
        </w:rPr>
        <w:t>据、背景信息和支持软件。主要包括各系统业务管理电子档案和建设项目电子档案。</w:t>
      </w:r>
      <w:r>
        <w:rPr>
          <w:sz w:val="24"/>
        </w:rPr>
        <w:t xml:space="preserve"> </w:t>
      </w:r>
    </w:p>
    <w:p>
      <w:pPr>
        <w:pStyle w:val="8"/>
        <w:numPr>
          <w:ilvl w:val="1"/>
          <w:numId w:val="2"/>
        </w:numPr>
        <w:tabs>
          <w:tab w:val="left" w:pos="1122"/>
        </w:tabs>
        <w:spacing w:before="0" w:after="0" w:line="306" w:lineRule="exact"/>
        <w:ind w:left="1121" w:right="0" w:hanging="421"/>
        <w:jc w:val="both"/>
        <w:rPr>
          <w:sz w:val="24"/>
        </w:rPr>
      </w:pPr>
      <w:r>
        <w:rPr>
          <w:sz w:val="24"/>
        </w:rPr>
        <w:t xml:space="preserve">元数据，是指描述电子文件内容、结构、背景和管理过程的数据。 </w:t>
      </w:r>
    </w:p>
    <w:p>
      <w:pPr>
        <w:spacing w:after="0" w:line="306" w:lineRule="exact"/>
        <w:jc w:val="both"/>
        <w:rPr>
          <w:sz w:val="24"/>
        </w:rPr>
        <w:sectPr>
          <w:type w:val="continuous"/>
          <w:pgSz w:w="11910" w:h="16840"/>
          <w:pgMar w:top="1380" w:right="1020" w:bottom="1040" w:left="1480" w:header="720" w:footer="720" w:gutter="0"/>
          <w:cols w:space="720" w:num="1"/>
        </w:sectPr>
      </w:pPr>
    </w:p>
    <w:p>
      <w:pPr>
        <w:pStyle w:val="8"/>
        <w:numPr>
          <w:ilvl w:val="1"/>
          <w:numId w:val="2"/>
        </w:numPr>
        <w:tabs>
          <w:tab w:val="left" w:pos="1122"/>
        </w:tabs>
        <w:spacing w:before="39" w:after="0" w:line="364" w:lineRule="auto"/>
        <w:ind w:left="221" w:right="394" w:firstLine="480"/>
        <w:jc w:val="both"/>
        <w:rPr>
          <w:ins w:id="5" w:author="碧海蓝天" w:date="2021-08-19T10:28:24Z"/>
          <w:sz w:val="24"/>
        </w:rPr>
      </w:pPr>
      <w:ins w:id="6" w:author="碧海蓝天" w:date="2021-08-19T10:28:27Z">
        <w:r>
          <w:rPr>
            <w:rFonts w:hint="eastAsia"/>
            <w:sz w:val="24"/>
            <w:lang w:val="en-US" w:eastAsia="zh-CN"/>
          </w:rPr>
          <w:t>归档</w:t>
        </w:r>
      </w:ins>
      <w:ins w:id="7" w:author="碧海蓝天" w:date="2021-08-19T10:28:29Z">
        <w:r>
          <w:rPr>
            <w:rFonts w:hint="eastAsia"/>
            <w:sz w:val="24"/>
            <w:lang w:val="en-US" w:eastAsia="zh-CN"/>
          </w:rPr>
          <w:t>，</w:t>
        </w:r>
      </w:ins>
      <w:ins w:id="8" w:author="碧海蓝天" w:date="2021-08-19T10:28:31Z">
        <w:r>
          <w:rPr>
            <w:rFonts w:hint="eastAsia"/>
            <w:sz w:val="24"/>
            <w:lang w:val="en-US" w:eastAsia="zh-CN"/>
          </w:rPr>
          <w:t>是指</w:t>
        </w:r>
      </w:ins>
      <w:ins w:id="9" w:author="碧海蓝天" w:date="2021-08-19T10:28:53Z">
        <w:r>
          <w:rPr>
            <w:rFonts w:hint="eastAsia"/>
            <w:sz w:val="24"/>
            <w:lang w:val="en-US" w:eastAsia="zh-CN"/>
          </w:rPr>
          <w:t>将</w:t>
        </w:r>
      </w:ins>
      <w:ins w:id="10" w:author="碧海蓝天" w:date="2021-08-19T10:28:54Z">
        <w:r>
          <w:rPr>
            <w:rFonts w:hint="eastAsia"/>
            <w:sz w:val="24"/>
            <w:lang w:val="en-US" w:eastAsia="zh-CN"/>
          </w:rPr>
          <w:t>具有</w:t>
        </w:r>
      </w:ins>
      <w:ins w:id="11" w:author="碧海蓝天" w:date="2021-08-19T10:28:55Z">
        <w:r>
          <w:rPr>
            <w:rFonts w:hint="eastAsia"/>
            <w:sz w:val="24"/>
            <w:lang w:val="en-US" w:eastAsia="zh-CN"/>
          </w:rPr>
          <w:t>凭证</w:t>
        </w:r>
      </w:ins>
      <w:ins w:id="12" w:author="碧海蓝天" w:date="2021-08-19T10:28:56Z">
        <w:r>
          <w:rPr>
            <w:rFonts w:hint="eastAsia"/>
            <w:sz w:val="24"/>
            <w:lang w:val="en-US" w:eastAsia="zh-CN"/>
          </w:rPr>
          <w:t>、</w:t>
        </w:r>
      </w:ins>
      <w:ins w:id="13" w:author="碧海蓝天" w:date="2021-08-19T10:28:57Z">
        <w:r>
          <w:rPr>
            <w:rFonts w:hint="eastAsia"/>
            <w:sz w:val="24"/>
            <w:lang w:val="en-US" w:eastAsia="zh-CN"/>
          </w:rPr>
          <w:t>查考</w:t>
        </w:r>
      </w:ins>
      <w:ins w:id="14" w:author="碧海蓝天" w:date="2021-08-19T10:28:58Z">
        <w:r>
          <w:rPr>
            <w:rFonts w:hint="eastAsia"/>
            <w:sz w:val="24"/>
            <w:lang w:val="en-US" w:eastAsia="zh-CN"/>
          </w:rPr>
          <w:t>和</w:t>
        </w:r>
      </w:ins>
      <w:ins w:id="15" w:author="碧海蓝天" w:date="2021-08-19T10:28:59Z">
        <w:r>
          <w:rPr>
            <w:rFonts w:hint="eastAsia"/>
            <w:sz w:val="24"/>
            <w:lang w:val="en-US" w:eastAsia="zh-CN"/>
          </w:rPr>
          <w:t>保存</w:t>
        </w:r>
      </w:ins>
      <w:ins w:id="16" w:author="碧海蓝天" w:date="2021-08-19T10:29:00Z">
        <w:r>
          <w:rPr>
            <w:rFonts w:hint="eastAsia"/>
            <w:sz w:val="24"/>
            <w:lang w:val="en-US" w:eastAsia="zh-CN"/>
          </w:rPr>
          <w:t>价值</w:t>
        </w:r>
      </w:ins>
      <w:ins w:id="17" w:author="碧海蓝天" w:date="2021-08-19T10:29:01Z">
        <w:r>
          <w:rPr>
            <w:rFonts w:hint="eastAsia"/>
            <w:sz w:val="24"/>
            <w:lang w:val="en-US" w:eastAsia="zh-CN"/>
          </w:rPr>
          <w:t>且办理</w:t>
        </w:r>
      </w:ins>
      <w:ins w:id="18" w:author="碧海蓝天" w:date="2021-08-19T10:29:02Z">
        <w:r>
          <w:rPr>
            <w:rFonts w:hint="eastAsia"/>
            <w:sz w:val="24"/>
            <w:lang w:val="en-US" w:eastAsia="zh-CN"/>
          </w:rPr>
          <w:t>完毕、</w:t>
        </w:r>
      </w:ins>
      <w:ins w:id="19" w:author="碧海蓝天" w:date="2021-08-19T10:29:04Z">
        <w:r>
          <w:rPr>
            <w:rFonts w:hint="eastAsia"/>
            <w:sz w:val="24"/>
            <w:lang w:val="en-US" w:eastAsia="zh-CN"/>
          </w:rPr>
          <w:t>经</w:t>
        </w:r>
      </w:ins>
      <w:ins w:id="20" w:author="碧海蓝天" w:date="2021-08-19T10:29:05Z">
        <w:r>
          <w:rPr>
            <w:rFonts w:hint="eastAsia"/>
            <w:sz w:val="24"/>
            <w:lang w:val="en-US" w:eastAsia="zh-CN"/>
          </w:rPr>
          <w:t>系统</w:t>
        </w:r>
      </w:ins>
      <w:ins w:id="21" w:author="碧海蓝天" w:date="2021-08-19T10:29:06Z">
        <w:r>
          <w:rPr>
            <w:rFonts w:hint="eastAsia"/>
            <w:sz w:val="24"/>
            <w:lang w:val="en-US" w:eastAsia="zh-CN"/>
          </w:rPr>
          <w:t>整理的</w:t>
        </w:r>
      </w:ins>
      <w:ins w:id="22" w:author="碧海蓝天" w:date="2021-08-19T10:29:07Z">
        <w:r>
          <w:rPr>
            <w:rFonts w:hint="eastAsia"/>
            <w:sz w:val="24"/>
            <w:lang w:val="en-US" w:eastAsia="zh-CN"/>
          </w:rPr>
          <w:t>电子</w:t>
        </w:r>
      </w:ins>
      <w:ins w:id="23" w:author="碧海蓝天" w:date="2021-08-19T10:29:55Z">
        <w:r>
          <w:rPr>
            <w:rFonts w:hint="eastAsia"/>
            <w:sz w:val="24"/>
            <w:lang w:val="en-US" w:eastAsia="zh-CN"/>
          </w:rPr>
          <w:t>文件</w:t>
        </w:r>
      </w:ins>
      <w:ins w:id="24" w:author="碧海蓝天" w:date="2021-08-19T10:29:57Z">
        <w:r>
          <w:rPr>
            <w:rFonts w:hint="eastAsia"/>
            <w:sz w:val="24"/>
            <w:lang w:val="en-US" w:eastAsia="zh-CN"/>
          </w:rPr>
          <w:t>及其</w:t>
        </w:r>
      </w:ins>
      <w:ins w:id="25" w:author="碧海蓝天" w:date="2021-08-19T10:29:58Z">
        <w:r>
          <w:rPr>
            <w:rFonts w:hint="eastAsia"/>
            <w:sz w:val="24"/>
            <w:lang w:val="en-US" w:eastAsia="zh-CN"/>
          </w:rPr>
          <w:t>元数据</w:t>
        </w:r>
      </w:ins>
      <w:ins w:id="26" w:author="碧海蓝天" w:date="2021-08-19T10:30:02Z">
        <w:r>
          <w:rPr>
            <w:rFonts w:hint="eastAsia"/>
            <w:sz w:val="24"/>
            <w:lang w:val="en-US" w:eastAsia="zh-CN"/>
          </w:rPr>
          <w:t>管理</w:t>
        </w:r>
      </w:ins>
      <w:ins w:id="27" w:author="碧海蓝天" w:date="2021-08-19T10:30:03Z">
        <w:r>
          <w:rPr>
            <w:rFonts w:hint="eastAsia"/>
            <w:sz w:val="24"/>
            <w:lang w:val="en-US" w:eastAsia="zh-CN"/>
          </w:rPr>
          <w:t>权限</w:t>
        </w:r>
      </w:ins>
      <w:ins w:id="28" w:author="碧海蓝天" w:date="2021-08-19T10:30:04Z">
        <w:r>
          <w:rPr>
            <w:rFonts w:hint="eastAsia"/>
            <w:sz w:val="24"/>
            <w:lang w:val="en-US" w:eastAsia="zh-CN"/>
          </w:rPr>
          <w:t>向</w:t>
        </w:r>
      </w:ins>
      <w:ins w:id="29" w:author="碧海蓝天" w:date="2021-08-19T10:30:05Z">
        <w:r>
          <w:rPr>
            <w:rFonts w:hint="eastAsia"/>
            <w:sz w:val="24"/>
            <w:lang w:val="en-US" w:eastAsia="zh-CN"/>
          </w:rPr>
          <w:t>档案</w:t>
        </w:r>
      </w:ins>
      <w:ins w:id="30" w:author="碧海蓝天" w:date="2021-08-19T10:30:06Z">
        <w:r>
          <w:rPr>
            <w:rFonts w:hint="eastAsia"/>
            <w:sz w:val="24"/>
            <w:lang w:val="en-US" w:eastAsia="zh-CN"/>
          </w:rPr>
          <w:t>部门提交</w:t>
        </w:r>
      </w:ins>
      <w:ins w:id="31" w:author="碧海蓝天" w:date="2021-08-19T10:30:07Z">
        <w:r>
          <w:rPr>
            <w:rFonts w:hint="eastAsia"/>
            <w:sz w:val="24"/>
            <w:lang w:val="en-US" w:eastAsia="zh-CN"/>
          </w:rPr>
          <w:t>的</w:t>
        </w:r>
      </w:ins>
      <w:ins w:id="32" w:author="碧海蓝天" w:date="2021-08-19T10:30:08Z">
        <w:r>
          <w:rPr>
            <w:rFonts w:hint="eastAsia"/>
            <w:sz w:val="24"/>
            <w:lang w:val="en-US" w:eastAsia="zh-CN"/>
          </w:rPr>
          <w:t>过程，</w:t>
        </w:r>
      </w:ins>
      <w:ins w:id="33" w:author="碧海蓝天" w:date="2021-08-19T10:30:15Z">
        <w:r>
          <w:rPr>
            <w:rFonts w:hint="eastAsia"/>
            <w:sz w:val="24"/>
            <w:lang w:val="en-US" w:eastAsia="zh-CN"/>
          </w:rPr>
          <w:t>归档</w:t>
        </w:r>
      </w:ins>
      <w:ins w:id="34" w:author="碧海蓝天" w:date="2021-08-19T10:30:16Z">
        <w:r>
          <w:rPr>
            <w:rFonts w:hint="eastAsia"/>
            <w:sz w:val="24"/>
            <w:lang w:val="en-US" w:eastAsia="zh-CN"/>
          </w:rPr>
          <w:t>方式</w:t>
        </w:r>
      </w:ins>
      <w:ins w:id="35" w:author="碧海蓝天" w:date="2021-08-19T10:30:17Z">
        <w:r>
          <w:rPr>
            <w:rFonts w:hint="eastAsia"/>
            <w:sz w:val="24"/>
            <w:lang w:val="en-US" w:eastAsia="zh-CN"/>
          </w:rPr>
          <w:t>包括</w:t>
        </w:r>
      </w:ins>
      <w:ins w:id="36" w:author="碧海蓝天" w:date="2021-08-19T10:30:18Z">
        <w:r>
          <w:rPr>
            <w:rFonts w:hint="eastAsia"/>
            <w:sz w:val="24"/>
            <w:lang w:val="en-US" w:eastAsia="zh-CN"/>
          </w:rPr>
          <w:t>在线</w:t>
        </w:r>
      </w:ins>
      <w:ins w:id="37" w:author="碧海蓝天" w:date="2021-08-19T10:30:19Z">
        <w:r>
          <w:rPr>
            <w:rFonts w:hint="eastAsia"/>
            <w:sz w:val="24"/>
            <w:lang w:val="en-US" w:eastAsia="zh-CN"/>
          </w:rPr>
          <w:t>归档和</w:t>
        </w:r>
      </w:ins>
      <w:ins w:id="38" w:author="碧海蓝天" w:date="2021-08-19T10:30:20Z">
        <w:r>
          <w:rPr>
            <w:rFonts w:hint="eastAsia"/>
            <w:sz w:val="24"/>
            <w:lang w:val="en-US" w:eastAsia="zh-CN"/>
          </w:rPr>
          <w:t>离线</w:t>
        </w:r>
      </w:ins>
      <w:ins w:id="39" w:author="碧海蓝天" w:date="2021-08-19T10:30:22Z">
        <w:r>
          <w:rPr>
            <w:rFonts w:hint="eastAsia"/>
            <w:sz w:val="24"/>
            <w:lang w:val="en-US" w:eastAsia="zh-CN"/>
          </w:rPr>
          <w:t>归档</w:t>
        </w:r>
      </w:ins>
      <w:ins w:id="40" w:author="碧海蓝天" w:date="2021-08-19T10:30:23Z">
        <w:r>
          <w:rPr>
            <w:rFonts w:hint="eastAsia"/>
            <w:sz w:val="24"/>
            <w:lang w:val="en-US" w:eastAsia="zh-CN"/>
          </w:rPr>
          <w:t>。</w:t>
        </w:r>
      </w:ins>
      <w:ins w:id="41" w:author="碧海蓝天" w:date="2021-08-19T10:35:20Z">
        <w:r>
          <w:rPr>
            <w:rFonts w:hint="eastAsia"/>
            <w:sz w:val="24"/>
            <w:lang w:val="en-US" w:eastAsia="zh-CN"/>
          </w:rPr>
          <w:t>（</w:t>
        </w:r>
      </w:ins>
      <w:ins w:id="42" w:author="碧海蓝天" w:date="2021-08-19T10:35:22Z">
        <w:r>
          <w:rPr>
            <w:rFonts w:hint="eastAsia"/>
            <w:sz w:val="24"/>
            <w:lang w:val="en-US" w:eastAsia="zh-CN"/>
          </w:rPr>
          <w:t>来源</w:t>
        </w:r>
      </w:ins>
      <w:ins w:id="43" w:author="碧海蓝天" w:date="2021-08-19T10:35:23Z">
        <w:r>
          <w:rPr>
            <w:rFonts w:hint="eastAsia"/>
            <w:sz w:val="24"/>
            <w:lang w:val="en-US" w:eastAsia="zh-CN"/>
          </w:rPr>
          <w:t>GB</w:t>
        </w:r>
      </w:ins>
      <w:ins w:id="44" w:author="碧海蓝天" w:date="2021-08-19T10:35:24Z">
        <w:r>
          <w:rPr>
            <w:rFonts w:hint="eastAsia"/>
            <w:sz w:val="24"/>
            <w:lang w:val="en-US" w:eastAsia="zh-CN"/>
          </w:rPr>
          <w:t>/T</w:t>
        </w:r>
      </w:ins>
      <w:ins w:id="45" w:author="碧海蓝天" w:date="2021-08-19T10:35:25Z">
        <w:r>
          <w:rPr>
            <w:rFonts w:hint="eastAsia"/>
            <w:sz w:val="24"/>
            <w:lang w:val="en-US" w:eastAsia="zh-CN"/>
          </w:rPr>
          <w:t>188</w:t>
        </w:r>
      </w:ins>
      <w:ins w:id="46" w:author="碧海蓝天" w:date="2021-08-19T10:35:28Z">
        <w:r>
          <w:rPr>
            <w:rFonts w:hint="eastAsia"/>
            <w:sz w:val="24"/>
            <w:lang w:val="en-US" w:eastAsia="zh-CN"/>
          </w:rPr>
          <w:t>94</w:t>
        </w:r>
      </w:ins>
      <w:ins w:id="47" w:author="碧海蓝天" w:date="2021-08-19T10:35:29Z">
        <w:r>
          <w:rPr>
            <w:rFonts w:hint="eastAsia"/>
            <w:sz w:val="24"/>
            <w:lang w:val="en-US" w:eastAsia="zh-CN"/>
          </w:rPr>
          <w:t>-</w:t>
        </w:r>
      </w:ins>
      <w:ins w:id="48" w:author="碧海蓝天" w:date="2021-08-19T10:35:30Z">
        <w:r>
          <w:rPr>
            <w:rFonts w:hint="eastAsia"/>
            <w:sz w:val="24"/>
            <w:lang w:val="en-US" w:eastAsia="zh-CN"/>
          </w:rPr>
          <w:t>2016</w:t>
        </w:r>
      </w:ins>
      <w:ins w:id="49" w:author="碧海蓝天" w:date="2021-08-19T10:35:20Z">
        <w:r>
          <w:rPr>
            <w:rFonts w:hint="eastAsia"/>
            <w:sz w:val="24"/>
            <w:lang w:val="en-US" w:eastAsia="zh-CN"/>
          </w:rPr>
          <w:t>）</w:t>
        </w:r>
      </w:ins>
    </w:p>
    <w:p>
      <w:pPr>
        <w:pStyle w:val="8"/>
        <w:numPr>
          <w:ilvl w:val="1"/>
          <w:numId w:val="2"/>
        </w:numPr>
        <w:tabs>
          <w:tab w:val="left" w:pos="1122"/>
        </w:tabs>
        <w:spacing w:before="39" w:after="0" w:line="364" w:lineRule="auto"/>
        <w:ind w:left="221" w:right="394" w:firstLine="480"/>
        <w:jc w:val="both"/>
        <w:rPr>
          <w:del w:id="50" w:author="碧海蓝天" w:date="2021-08-19T10:28:22Z"/>
          <w:sz w:val="24"/>
        </w:rPr>
      </w:pPr>
      <w:del w:id="51" w:author="碧海蓝天" w:date="2021-08-19T10:28:22Z">
        <w:r>
          <w:rPr>
            <w:spacing w:val="-6"/>
            <w:sz w:val="24"/>
          </w:rPr>
          <w:delText>逻辑归档，是指在计算机网络上进行，不改变原存储方式和位置而实现的将</w:delText>
        </w:r>
      </w:del>
      <w:del w:id="52" w:author="碧海蓝天" w:date="2021-08-19T10:28:22Z">
        <w:r>
          <w:rPr>
            <w:sz w:val="24"/>
          </w:rPr>
          <w:delText xml:space="preserve">电子文件的管理权限向档案部门移交的过程。 </w:delText>
        </w:r>
      </w:del>
    </w:p>
    <w:p>
      <w:pPr>
        <w:pStyle w:val="8"/>
        <w:numPr>
          <w:ilvl w:val="1"/>
          <w:numId w:val="2"/>
        </w:numPr>
        <w:tabs>
          <w:tab w:val="left" w:pos="1122"/>
        </w:tabs>
        <w:spacing w:before="0" w:after="0" w:line="364" w:lineRule="auto"/>
        <w:ind w:left="221" w:right="393" w:firstLine="480"/>
        <w:jc w:val="both"/>
        <w:rPr>
          <w:del w:id="53" w:author="碧海蓝天" w:date="2021-08-19T10:28:22Z"/>
          <w:sz w:val="24"/>
        </w:rPr>
      </w:pPr>
      <w:del w:id="54" w:author="碧海蓝天" w:date="2021-08-19T10:28:22Z">
        <w:r>
          <w:rPr>
            <w:spacing w:val="-6"/>
            <w:sz w:val="24"/>
          </w:rPr>
          <w:delText>物理归档，是指把电子文件集中下载到可脱机保存的载体上，向档案部门移</w:delText>
        </w:r>
      </w:del>
      <w:del w:id="55" w:author="碧海蓝天" w:date="2021-08-19T10:28:22Z">
        <w:r>
          <w:rPr>
            <w:spacing w:val="-9"/>
            <w:sz w:val="24"/>
          </w:rPr>
          <w:delText>交的过程。脱机保存载体按优先顺序依次为：一次写光盘、磁带、可擦写光盘、硬磁</w:delText>
        </w:r>
      </w:del>
      <w:del w:id="56" w:author="碧海蓝天" w:date="2021-08-19T10:28:22Z">
        <w:r>
          <w:rPr>
            <w:sz w:val="24"/>
          </w:rPr>
          <w:delText xml:space="preserve">盘。推荐使用档案级可记录光盘（DVD—R）。 </w:delText>
        </w:r>
      </w:del>
    </w:p>
    <w:p>
      <w:pPr>
        <w:pStyle w:val="8"/>
        <w:numPr>
          <w:ilvl w:val="1"/>
          <w:numId w:val="2"/>
        </w:numPr>
        <w:tabs>
          <w:tab w:val="left" w:pos="1122"/>
        </w:tabs>
        <w:spacing w:before="0" w:after="0" w:line="364" w:lineRule="auto"/>
        <w:ind w:left="221" w:right="394" w:firstLine="480"/>
        <w:jc w:val="both"/>
        <w:rPr>
          <w:sz w:val="24"/>
        </w:rPr>
      </w:pPr>
      <w:r>
        <w:rPr>
          <w:spacing w:val="-5"/>
          <w:sz w:val="24"/>
        </w:rPr>
        <w:t>在线</w:t>
      </w:r>
      <w:del w:id="57" w:author="碧海蓝天" w:date="2021-08-19T10:25:46Z">
        <w:r>
          <w:rPr>
            <w:spacing w:val="-5"/>
            <w:sz w:val="24"/>
          </w:rPr>
          <w:delText>式</w:delText>
        </w:r>
      </w:del>
      <w:r>
        <w:rPr>
          <w:spacing w:val="-5"/>
          <w:sz w:val="24"/>
        </w:rPr>
        <w:t>归档，是指通过计算机网络，将电子文件及相关数据向档案部门移交</w:t>
      </w:r>
      <w:r>
        <w:rPr>
          <w:sz w:val="24"/>
        </w:rPr>
        <w:t xml:space="preserve">的过程。 </w:t>
      </w:r>
    </w:p>
    <w:p>
      <w:pPr>
        <w:pStyle w:val="8"/>
        <w:numPr>
          <w:ilvl w:val="1"/>
          <w:numId w:val="2"/>
        </w:numPr>
        <w:tabs>
          <w:tab w:val="left" w:pos="1122"/>
        </w:tabs>
        <w:spacing w:before="0" w:after="0" w:line="364" w:lineRule="auto"/>
        <w:ind w:left="221" w:right="394" w:firstLine="480"/>
        <w:jc w:val="both"/>
        <w:rPr>
          <w:sz w:val="24"/>
        </w:rPr>
      </w:pPr>
      <w:r>
        <w:rPr>
          <w:spacing w:val="-7"/>
          <w:sz w:val="24"/>
        </w:rPr>
        <w:t>离线</w:t>
      </w:r>
      <w:del w:id="58" w:author="碧海蓝天" w:date="2021-08-19T10:25:47Z">
        <w:r>
          <w:rPr>
            <w:spacing w:val="-7"/>
            <w:sz w:val="24"/>
          </w:rPr>
          <w:delText>式</w:delText>
        </w:r>
      </w:del>
      <w:r>
        <w:rPr>
          <w:spacing w:val="-7"/>
          <w:sz w:val="24"/>
        </w:rPr>
        <w:t xml:space="preserve">归档，是指将应归档的电子文件及相关数据存储到可脱机存储的载体上向档案部门移交的过程。 </w:t>
      </w:r>
    </w:p>
    <w:p>
      <w:pPr>
        <w:pStyle w:val="8"/>
        <w:numPr>
          <w:ilvl w:val="1"/>
          <w:numId w:val="2"/>
        </w:numPr>
        <w:tabs>
          <w:tab w:val="left" w:pos="1122"/>
        </w:tabs>
        <w:spacing w:before="0" w:after="0" w:line="364" w:lineRule="auto"/>
        <w:ind w:left="221" w:right="394" w:firstLine="480"/>
        <w:jc w:val="both"/>
        <w:rPr>
          <w:sz w:val="24"/>
        </w:rPr>
      </w:pPr>
      <w:r>
        <w:rPr>
          <w:spacing w:val="-6"/>
          <w:sz w:val="24"/>
        </w:rPr>
        <w:t>固化，是指为避免电子文件因动态因素造成信息缺损的现象，而将其转换为</w:t>
      </w:r>
      <w:r>
        <w:rPr>
          <w:sz w:val="24"/>
        </w:rPr>
        <w:t xml:space="preserve">一种相对稳定的通用文件格式的过程。 </w:t>
      </w:r>
    </w:p>
    <w:p>
      <w:pPr>
        <w:pStyle w:val="8"/>
        <w:numPr>
          <w:ilvl w:val="1"/>
          <w:numId w:val="2"/>
        </w:numPr>
        <w:tabs>
          <w:tab w:val="left" w:pos="1122"/>
        </w:tabs>
        <w:spacing w:before="0" w:after="0" w:line="306" w:lineRule="exact"/>
        <w:ind w:left="1121" w:right="0" w:hanging="421"/>
        <w:jc w:val="left"/>
        <w:rPr>
          <w:ins w:id="59" w:author="碧海蓝天" w:date="2021-08-19T10:47:05Z"/>
          <w:sz w:val="24"/>
        </w:rPr>
      </w:pPr>
      <w:r>
        <w:rPr>
          <w:spacing w:val="-1"/>
          <w:sz w:val="24"/>
        </w:rPr>
        <w:t>迁移，是指将源系统中的电子文件向目的系统进行转移存储的方法与过程。</w:t>
      </w:r>
    </w:p>
    <w:p>
      <w:pPr>
        <w:pStyle w:val="8"/>
        <w:numPr>
          <w:ilvl w:val="1"/>
          <w:numId w:val="2"/>
        </w:numPr>
        <w:tabs>
          <w:tab w:val="left" w:pos="1122"/>
        </w:tabs>
        <w:spacing w:before="0" w:after="0" w:line="364" w:lineRule="auto"/>
        <w:ind w:left="221" w:right="394" w:firstLine="480"/>
        <w:jc w:val="both"/>
        <w:rPr>
          <w:sz w:val="24"/>
        </w:rPr>
        <w:pPrChange w:id="60" w:author="碧海蓝天" w:date="2021-08-19T10:48:12Z">
          <w:pPr>
            <w:pStyle w:val="8"/>
            <w:numPr>
              <w:ilvl w:val="1"/>
              <w:numId w:val="2"/>
            </w:numPr>
            <w:tabs>
              <w:tab w:val="left" w:pos="1122"/>
            </w:tabs>
            <w:spacing w:before="0" w:after="0" w:line="306" w:lineRule="exact"/>
            <w:ind w:left="1121" w:right="0" w:hanging="421"/>
            <w:jc w:val="left"/>
          </w:pPr>
        </w:pPrChange>
      </w:pPr>
      <w:ins w:id="61" w:author="碧海蓝天" w:date="2021-08-19T10:47:07Z">
        <w:r>
          <w:rPr>
            <w:rFonts w:hint="eastAsia"/>
            <w:spacing w:val="-1"/>
            <w:sz w:val="24"/>
            <w:lang w:val="en-US" w:eastAsia="zh-CN"/>
          </w:rPr>
          <w:t>转换</w:t>
        </w:r>
      </w:ins>
      <w:ins w:id="62" w:author="碧海蓝天" w:date="2021-08-19T10:47:13Z">
        <w:r>
          <w:rPr>
            <w:rFonts w:hint="eastAsia"/>
            <w:spacing w:val="-1"/>
            <w:sz w:val="24"/>
            <w:lang w:val="en-US" w:eastAsia="zh-CN"/>
          </w:rPr>
          <w:t>，</w:t>
        </w:r>
      </w:ins>
      <w:ins w:id="63" w:author="碧海蓝天" w:date="2021-08-19T10:47:15Z">
        <w:r>
          <w:rPr>
            <w:rFonts w:hint="eastAsia"/>
            <w:spacing w:val="-1"/>
            <w:sz w:val="24"/>
            <w:lang w:val="en-US" w:eastAsia="zh-CN"/>
          </w:rPr>
          <w:t>是在</w:t>
        </w:r>
      </w:ins>
      <w:ins w:id="64" w:author="碧海蓝天" w:date="2021-08-19T10:47:17Z">
        <w:r>
          <w:rPr>
            <w:rFonts w:hint="default"/>
            <w:spacing w:val="-6"/>
            <w:sz w:val="24"/>
            <w:lang w:val="en-US" w:eastAsia="zh-CN"/>
            <w:rPrChange w:id="65" w:author="碧海蓝天" w:date="2021-08-19T10:48:12Z">
              <w:rPr>
                <w:rFonts w:hint="eastAsia"/>
                <w:spacing w:val="-1"/>
                <w:sz w:val="24"/>
                <w:lang w:val="en-US" w:eastAsia="zh-CN"/>
              </w:rPr>
            </w:rPrChange>
          </w:rPr>
          <w:t>维护</w:t>
        </w:r>
      </w:ins>
      <w:ins w:id="66" w:author="碧海蓝天" w:date="2021-08-19T10:47:19Z">
        <w:r>
          <w:rPr>
            <w:rFonts w:hint="eastAsia"/>
            <w:spacing w:val="-1"/>
            <w:sz w:val="24"/>
            <w:lang w:val="en-US" w:eastAsia="zh-CN"/>
          </w:rPr>
          <w:t>真实性、</w:t>
        </w:r>
      </w:ins>
      <w:ins w:id="67" w:author="碧海蓝天" w:date="2021-08-19T10:47:21Z">
        <w:r>
          <w:rPr>
            <w:rFonts w:hint="eastAsia"/>
            <w:spacing w:val="-1"/>
            <w:sz w:val="24"/>
            <w:lang w:val="en-US" w:eastAsia="zh-CN"/>
          </w:rPr>
          <w:t>完整性</w:t>
        </w:r>
      </w:ins>
      <w:ins w:id="68" w:author="碧海蓝天" w:date="2021-08-19T10:47:22Z">
        <w:r>
          <w:rPr>
            <w:rFonts w:hint="eastAsia"/>
            <w:spacing w:val="-1"/>
            <w:sz w:val="24"/>
            <w:lang w:val="en-US" w:eastAsia="zh-CN"/>
          </w:rPr>
          <w:t>和</w:t>
        </w:r>
      </w:ins>
      <w:ins w:id="69" w:author="碧海蓝天" w:date="2021-08-19T10:47:24Z">
        <w:r>
          <w:rPr>
            <w:rFonts w:hint="eastAsia"/>
            <w:spacing w:val="-1"/>
            <w:sz w:val="24"/>
            <w:lang w:val="en-US" w:eastAsia="zh-CN"/>
          </w:rPr>
          <w:t>可用性</w:t>
        </w:r>
      </w:ins>
      <w:ins w:id="70" w:author="碧海蓝天" w:date="2021-08-19T10:47:25Z">
        <w:r>
          <w:rPr>
            <w:rFonts w:hint="eastAsia"/>
            <w:spacing w:val="-1"/>
            <w:sz w:val="24"/>
            <w:lang w:val="en-US" w:eastAsia="zh-CN"/>
          </w:rPr>
          <w:t>前提下</w:t>
        </w:r>
      </w:ins>
      <w:ins w:id="71" w:author="碧海蓝天" w:date="2021-08-19T10:47:26Z">
        <w:r>
          <w:rPr>
            <w:rFonts w:hint="eastAsia"/>
            <w:spacing w:val="-1"/>
            <w:sz w:val="24"/>
            <w:lang w:val="en-US" w:eastAsia="zh-CN"/>
          </w:rPr>
          <w:t>，</w:t>
        </w:r>
      </w:ins>
      <w:ins w:id="72" w:author="碧海蓝天" w:date="2021-08-19T10:47:28Z">
        <w:r>
          <w:rPr>
            <w:rFonts w:hint="eastAsia"/>
            <w:spacing w:val="-1"/>
            <w:sz w:val="24"/>
            <w:lang w:val="en-US" w:eastAsia="zh-CN"/>
          </w:rPr>
          <w:t>将电子</w:t>
        </w:r>
      </w:ins>
      <w:ins w:id="73" w:author="碧海蓝天" w:date="2021-08-19T10:47:29Z">
        <w:r>
          <w:rPr>
            <w:rFonts w:hint="eastAsia"/>
            <w:spacing w:val="-1"/>
            <w:sz w:val="24"/>
            <w:lang w:val="en-US" w:eastAsia="zh-CN"/>
          </w:rPr>
          <w:t>档案从</w:t>
        </w:r>
      </w:ins>
      <w:ins w:id="74" w:author="碧海蓝天" w:date="2021-08-19T10:47:30Z">
        <w:r>
          <w:rPr>
            <w:rFonts w:hint="eastAsia"/>
            <w:spacing w:val="-1"/>
            <w:sz w:val="24"/>
            <w:lang w:val="en-US" w:eastAsia="zh-CN"/>
          </w:rPr>
          <w:t>一种</w:t>
        </w:r>
      </w:ins>
      <w:ins w:id="75" w:author="碧海蓝天" w:date="2021-08-19T10:47:31Z">
        <w:r>
          <w:rPr>
            <w:rFonts w:hint="eastAsia"/>
            <w:spacing w:val="-1"/>
            <w:sz w:val="24"/>
            <w:lang w:val="en-US" w:eastAsia="zh-CN"/>
          </w:rPr>
          <w:t>载体</w:t>
        </w:r>
      </w:ins>
      <w:ins w:id="76" w:author="碧海蓝天" w:date="2021-08-19T10:47:34Z">
        <w:r>
          <w:rPr>
            <w:rFonts w:hint="eastAsia"/>
            <w:spacing w:val="-1"/>
            <w:sz w:val="24"/>
            <w:lang w:val="en-US" w:eastAsia="zh-CN"/>
          </w:rPr>
          <w:t>转换</w:t>
        </w:r>
      </w:ins>
      <w:ins w:id="77" w:author="碧海蓝天" w:date="2021-08-19T10:47:35Z">
        <w:r>
          <w:rPr>
            <w:rFonts w:hint="eastAsia"/>
            <w:spacing w:val="-1"/>
            <w:sz w:val="24"/>
            <w:lang w:val="en-US" w:eastAsia="zh-CN"/>
          </w:rPr>
          <w:t>到</w:t>
        </w:r>
      </w:ins>
      <w:ins w:id="78" w:author="碧海蓝天" w:date="2021-08-19T10:47:36Z">
        <w:r>
          <w:rPr>
            <w:rFonts w:hint="eastAsia"/>
            <w:spacing w:val="-1"/>
            <w:sz w:val="24"/>
            <w:lang w:val="en-US" w:eastAsia="zh-CN"/>
          </w:rPr>
          <w:t>另一种</w:t>
        </w:r>
      </w:ins>
      <w:ins w:id="79" w:author="碧海蓝天" w:date="2021-08-19T10:47:37Z">
        <w:r>
          <w:rPr>
            <w:rFonts w:hint="eastAsia"/>
            <w:spacing w:val="-1"/>
            <w:sz w:val="24"/>
            <w:lang w:val="en-US" w:eastAsia="zh-CN"/>
          </w:rPr>
          <w:t>载体</w:t>
        </w:r>
      </w:ins>
      <w:ins w:id="80" w:author="碧海蓝天" w:date="2021-08-19T10:47:39Z">
        <w:r>
          <w:rPr>
            <w:rFonts w:hint="eastAsia"/>
            <w:spacing w:val="-1"/>
            <w:sz w:val="24"/>
            <w:lang w:val="en-US" w:eastAsia="zh-CN"/>
          </w:rPr>
          <w:t>或</w:t>
        </w:r>
      </w:ins>
      <w:ins w:id="81" w:author="碧海蓝天" w:date="2021-08-19T10:47:40Z">
        <w:r>
          <w:rPr>
            <w:rFonts w:hint="eastAsia"/>
            <w:spacing w:val="-1"/>
            <w:sz w:val="24"/>
            <w:lang w:val="en-US" w:eastAsia="zh-CN"/>
          </w:rPr>
          <w:t>从</w:t>
        </w:r>
      </w:ins>
      <w:ins w:id="82" w:author="碧海蓝天" w:date="2021-08-19T10:47:41Z">
        <w:r>
          <w:rPr>
            <w:rFonts w:hint="eastAsia"/>
            <w:spacing w:val="-1"/>
            <w:sz w:val="24"/>
            <w:lang w:val="en-US" w:eastAsia="zh-CN"/>
          </w:rPr>
          <w:t>一种</w:t>
        </w:r>
      </w:ins>
      <w:ins w:id="83" w:author="碧海蓝天" w:date="2021-08-19T10:47:42Z">
        <w:r>
          <w:rPr>
            <w:rFonts w:hint="eastAsia"/>
            <w:spacing w:val="-1"/>
            <w:sz w:val="24"/>
            <w:lang w:val="en-US" w:eastAsia="zh-CN"/>
          </w:rPr>
          <w:t>格式</w:t>
        </w:r>
      </w:ins>
      <w:ins w:id="84" w:author="碧海蓝天" w:date="2021-08-19T10:47:43Z">
        <w:r>
          <w:rPr>
            <w:rFonts w:hint="eastAsia"/>
            <w:spacing w:val="-1"/>
            <w:sz w:val="24"/>
            <w:lang w:val="en-US" w:eastAsia="zh-CN"/>
          </w:rPr>
          <w:t>转换成</w:t>
        </w:r>
      </w:ins>
      <w:ins w:id="85" w:author="碧海蓝天" w:date="2021-08-19T10:47:45Z">
        <w:r>
          <w:rPr>
            <w:rFonts w:hint="eastAsia"/>
            <w:spacing w:val="-1"/>
            <w:sz w:val="24"/>
            <w:lang w:val="en-US" w:eastAsia="zh-CN"/>
          </w:rPr>
          <w:t>另一种格式</w:t>
        </w:r>
      </w:ins>
      <w:ins w:id="86" w:author="碧海蓝天" w:date="2021-08-19T10:47:46Z">
        <w:r>
          <w:rPr>
            <w:rFonts w:hint="eastAsia"/>
            <w:spacing w:val="-1"/>
            <w:sz w:val="24"/>
            <w:lang w:val="en-US" w:eastAsia="zh-CN"/>
          </w:rPr>
          <w:t>的</w:t>
        </w:r>
      </w:ins>
      <w:ins w:id="87" w:author="碧海蓝天" w:date="2021-08-19T10:47:47Z">
        <w:r>
          <w:rPr>
            <w:rFonts w:hint="eastAsia"/>
            <w:spacing w:val="-1"/>
            <w:sz w:val="24"/>
            <w:lang w:val="en-US" w:eastAsia="zh-CN"/>
          </w:rPr>
          <w:t>过程。</w:t>
        </w:r>
      </w:ins>
      <w:ins w:id="88" w:author="碧海蓝天" w:date="2021-08-19T10:48:00Z">
        <w:r>
          <w:rPr>
            <w:rFonts w:hint="eastAsia"/>
            <w:spacing w:val="-1"/>
            <w:sz w:val="24"/>
            <w:lang w:val="en-US" w:eastAsia="zh-CN"/>
          </w:rPr>
          <w:t>（</w:t>
        </w:r>
      </w:ins>
      <w:ins w:id="89" w:author="碧海蓝天" w:date="2021-08-19T10:48:01Z">
        <w:r>
          <w:rPr>
            <w:rFonts w:hint="eastAsia"/>
            <w:spacing w:val="-1"/>
            <w:sz w:val="24"/>
            <w:lang w:val="en-US" w:eastAsia="zh-CN"/>
          </w:rPr>
          <w:t>GB</w:t>
        </w:r>
      </w:ins>
      <w:ins w:id="90" w:author="碧海蓝天" w:date="2021-08-19T10:48:02Z">
        <w:r>
          <w:rPr>
            <w:rFonts w:hint="eastAsia"/>
            <w:spacing w:val="-1"/>
            <w:sz w:val="24"/>
            <w:lang w:val="en-US" w:eastAsia="zh-CN"/>
          </w:rPr>
          <w:t>/</w:t>
        </w:r>
      </w:ins>
      <w:ins w:id="91" w:author="碧海蓝天" w:date="2021-08-19T10:48:03Z">
        <w:r>
          <w:rPr>
            <w:rFonts w:hint="eastAsia"/>
            <w:spacing w:val="-1"/>
            <w:sz w:val="24"/>
            <w:lang w:val="en-US" w:eastAsia="zh-CN"/>
          </w:rPr>
          <w:t>T1</w:t>
        </w:r>
      </w:ins>
      <w:ins w:id="92" w:author="碧海蓝天" w:date="2021-08-19T10:48:04Z">
        <w:r>
          <w:rPr>
            <w:rFonts w:hint="eastAsia"/>
            <w:spacing w:val="-1"/>
            <w:sz w:val="24"/>
            <w:lang w:val="en-US" w:eastAsia="zh-CN"/>
          </w:rPr>
          <w:t>889</w:t>
        </w:r>
      </w:ins>
      <w:ins w:id="93" w:author="碧海蓝天" w:date="2021-08-19T10:48:05Z">
        <w:r>
          <w:rPr>
            <w:rFonts w:hint="eastAsia"/>
            <w:spacing w:val="-1"/>
            <w:sz w:val="24"/>
            <w:lang w:val="en-US" w:eastAsia="zh-CN"/>
          </w:rPr>
          <w:t>4-2</w:t>
        </w:r>
      </w:ins>
      <w:ins w:id="94" w:author="碧海蓝天" w:date="2021-08-19T10:48:06Z">
        <w:r>
          <w:rPr>
            <w:rFonts w:hint="eastAsia"/>
            <w:spacing w:val="-1"/>
            <w:sz w:val="24"/>
            <w:lang w:val="en-US" w:eastAsia="zh-CN"/>
          </w:rPr>
          <w:t>016</w:t>
        </w:r>
      </w:ins>
      <w:ins w:id="95" w:author="碧海蓝天" w:date="2021-08-19T10:48:00Z">
        <w:r>
          <w:rPr>
            <w:rFonts w:hint="eastAsia"/>
            <w:spacing w:val="-1"/>
            <w:sz w:val="24"/>
            <w:lang w:val="en-US" w:eastAsia="zh-CN"/>
          </w:rPr>
          <w:t>）</w:t>
        </w:r>
      </w:ins>
      <w:del w:id="96" w:author="碧海蓝天" w:date="2021-08-19T10:47:12Z">
        <w:r>
          <w:rPr>
            <w:sz w:val="24"/>
          </w:rPr>
          <w:delText xml:space="preserve"> </w:delText>
        </w:r>
      </w:del>
    </w:p>
    <w:p>
      <w:pPr>
        <w:pStyle w:val="8"/>
        <w:numPr>
          <w:ilvl w:val="1"/>
          <w:numId w:val="2"/>
        </w:numPr>
        <w:tabs>
          <w:tab w:val="left" w:pos="1242"/>
        </w:tabs>
        <w:spacing w:before="154" w:after="0" w:line="364" w:lineRule="auto"/>
        <w:ind w:left="221" w:right="480" w:firstLine="480"/>
        <w:jc w:val="left"/>
        <w:rPr>
          <w:sz w:val="24"/>
        </w:rPr>
      </w:pPr>
      <w:r>
        <w:rPr>
          <w:spacing w:val="-1"/>
          <w:sz w:val="24"/>
        </w:rPr>
        <w:t>真实性，</w:t>
      </w:r>
      <w:ins w:id="97" w:author="碧海蓝天" w:date="2021-08-19T10:38:45Z">
        <w:r>
          <w:rPr>
            <w:rFonts w:hint="eastAsia"/>
            <w:spacing w:val="-1"/>
            <w:sz w:val="24"/>
            <w:lang w:val="en-US" w:eastAsia="zh-CN"/>
          </w:rPr>
          <w:t>是指</w:t>
        </w:r>
      </w:ins>
      <w:ins w:id="98" w:author="碧海蓝天" w:date="2021-08-19T10:38:46Z">
        <w:r>
          <w:rPr>
            <w:rFonts w:hint="eastAsia"/>
            <w:spacing w:val="-1"/>
            <w:sz w:val="24"/>
            <w:lang w:val="en-US" w:eastAsia="zh-CN"/>
          </w:rPr>
          <w:t>电子</w:t>
        </w:r>
      </w:ins>
      <w:ins w:id="99" w:author="碧海蓝天" w:date="2021-08-19T10:38:47Z">
        <w:r>
          <w:rPr>
            <w:rFonts w:hint="eastAsia"/>
            <w:spacing w:val="-1"/>
            <w:sz w:val="24"/>
            <w:lang w:val="en-US" w:eastAsia="zh-CN"/>
          </w:rPr>
          <w:t>文件、</w:t>
        </w:r>
      </w:ins>
      <w:ins w:id="100" w:author="碧海蓝天" w:date="2021-08-19T10:38:48Z">
        <w:r>
          <w:rPr>
            <w:rFonts w:hint="eastAsia"/>
            <w:spacing w:val="-1"/>
            <w:sz w:val="24"/>
            <w:lang w:val="en-US" w:eastAsia="zh-CN"/>
          </w:rPr>
          <w:t>电子档案</w:t>
        </w:r>
      </w:ins>
      <w:ins w:id="101" w:author="碧海蓝天" w:date="2021-08-19T10:38:50Z">
        <w:r>
          <w:rPr>
            <w:rFonts w:hint="eastAsia"/>
            <w:spacing w:val="-1"/>
            <w:sz w:val="24"/>
            <w:lang w:val="en-US" w:eastAsia="zh-CN"/>
          </w:rPr>
          <w:t>的内容</w:t>
        </w:r>
      </w:ins>
      <w:ins w:id="102" w:author="碧海蓝天" w:date="2021-08-19T10:38:51Z">
        <w:r>
          <w:rPr>
            <w:rFonts w:hint="eastAsia"/>
            <w:spacing w:val="-1"/>
            <w:sz w:val="24"/>
            <w:lang w:val="en-US" w:eastAsia="zh-CN"/>
          </w:rPr>
          <w:t>、</w:t>
        </w:r>
      </w:ins>
      <w:ins w:id="103" w:author="碧海蓝天" w:date="2021-08-19T10:38:52Z">
        <w:r>
          <w:rPr>
            <w:rFonts w:hint="eastAsia"/>
            <w:spacing w:val="-1"/>
            <w:sz w:val="24"/>
            <w:lang w:val="en-US" w:eastAsia="zh-CN"/>
          </w:rPr>
          <w:t>逻辑</w:t>
        </w:r>
      </w:ins>
      <w:ins w:id="104" w:author="碧海蓝天" w:date="2021-08-19T10:38:53Z">
        <w:r>
          <w:rPr>
            <w:rFonts w:hint="eastAsia"/>
            <w:spacing w:val="-1"/>
            <w:sz w:val="24"/>
            <w:lang w:val="en-US" w:eastAsia="zh-CN"/>
          </w:rPr>
          <w:t>结果和</w:t>
        </w:r>
      </w:ins>
      <w:ins w:id="105" w:author="碧海蓝天" w:date="2021-08-19T10:38:54Z">
        <w:r>
          <w:rPr>
            <w:rFonts w:hint="eastAsia"/>
            <w:spacing w:val="-1"/>
            <w:sz w:val="24"/>
            <w:lang w:val="en-US" w:eastAsia="zh-CN"/>
          </w:rPr>
          <w:t>形成</w:t>
        </w:r>
      </w:ins>
      <w:ins w:id="106" w:author="碧海蓝天" w:date="2021-08-19T10:38:55Z">
        <w:r>
          <w:rPr>
            <w:rFonts w:hint="eastAsia"/>
            <w:spacing w:val="-1"/>
            <w:sz w:val="24"/>
            <w:lang w:val="en-US" w:eastAsia="zh-CN"/>
          </w:rPr>
          <w:t>背景</w:t>
        </w:r>
      </w:ins>
      <w:ins w:id="107" w:author="碧海蓝天" w:date="2021-08-19T10:38:57Z">
        <w:r>
          <w:rPr>
            <w:rFonts w:hint="eastAsia"/>
            <w:spacing w:val="-1"/>
            <w:sz w:val="24"/>
            <w:lang w:val="en-US" w:eastAsia="zh-CN"/>
          </w:rPr>
          <w:t>与</w:t>
        </w:r>
      </w:ins>
      <w:ins w:id="108" w:author="碧海蓝天" w:date="2021-08-19T10:38:59Z">
        <w:r>
          <w:rPr>
            <w:rFonts w:hint="eastAsia"/>
            <w:spacing w:val="-1"/>
            <w:sz w:val="24"/>
            <w:lang w:val="en-US" w:eastAsia="zh-CN"/>
          </w:rPr>
          <w:t>形成时的</w:t>
        </w:r>
      </w:ins>
      <w:ins w:id="109" w:author="碧海蓝天" w:date="2021-08-19T10:39:00Z">
        <w:r>
          <w:rPr>
            <w:rFonts w:hint="eastAsia"/>
            <w:spacing w:val="-1"/>
            <w:sz w:val="24"/>
            <w:lang w:val="en-US" w:eastAsia="zh-CN"/>
          </w:rPr>
          <w:t>原始</w:t>
        </w:r>
      </w:ins>
      <w:ins w:id="110" w:author="碧海蓝天" w:date="2021-08-19T10:39:02Z">
        <w:r>
          <w:rPr>
            <w:rFonts w:hint="eastAsia"/>
            <w:spacing w:val="-1"/>
            <w:sz w:val="24"/>
            <w:lang w:val="en-US" w:eastAsia="zh-CN"/>
          </w:rPr>
          <w:t>状况</w:t>
        </w:r>
      </w:ins>
      <w:ins w:id="111" w:author="碧海蓝天" w:date="2021-08-19T10:39:05Z">
        <w:r>
          <w:rPr>
            <w:rFonts w:hint="eastAsia"/>
            <w:spacing w:val="-1"/>
            <w:sz w:val="24"/>
            <w:lang w:val="en-US" w:eastAsia="zh-CN"/>
          </w:rPr>
          <w:t>相</w:t>
        </w:r>
      </w:ins>
      <w:ins w:id="112" w:author="碧海蓝天" w:date="2021-08-19T10:39:07Z">
        <w:r>
          <w:rPr>
            <w:rFonts w:hint="eastAsia"/>
            <w:spacing w:val="-1"/>
            <w:sz w:val="24"/>
            <w:lang w:val="en-US" w:eastAsia="zh-CN"/>
          </w:rPr>
          <w:t>一致的</w:t>
        </w:r>
      </w:ins>
      <w:ins w:id="113" w:author="碧海蓝天" w:date="2021-08-19T10:39:08Z">
        <w:r>
          <w:rPr>
            <w:rFonts w:hint="eastAsia"/>
            <w:spacing w:val="-1"/>
            <w:sz w:val="24"/>
            <w:lang w:val="en-US" w:eastAsia="zh-CN"/>
          </w:rPr>
          <w:t>性质</w:t>
        </w:r>
      </w:ins>
      <w:ins w:id="114" w:author="碧海蓝天" w:date="2021-08-19T10:39:32Z">
        <w:r>
          <w:rPr>
            <w:rFonts w:hint="eastAsia"/>
            <w:spacing w:val="-1"/>
            <w:sz w:val="24"/>
            <w:lang w:val="en-US" w:eastAsia="zh-CN"/>
          </w:rPr>
          <w:t>。</w:t>
        </w:r>
      </w:ins>
      <w:ins w:id="115" w:author="碧海蓝天" w:date="2021-08-19T10:39:33Z">
        <w:r>
          <w:rPr>
            <w:rFonts w:hint="eastAsia"/>
            <w:spacing w:val="-1"/>
            <w:sz w:val="24"/>
            <w:lang w:val="en-US" w:eastAsia="zh-CN"/>
          </w:rPr>
          <w:t>（</w:t>
        </w:r>
      </w:ins>
      <w:ins w:id="116" w:author="碧海蓝天" w:date="2021-08-19T10:39:35Z">
        <w:r>
          <w:rPr>
            <w:rFonts w:hint="eastAsia"/>
            <w:spacing w:val="-1"/>
            <w:sz w:val="24"/>
            <w:lang w:val="en-US" w:eastAsia="zh-CN"/>
          </w:rPr>
          <w:t>来源</w:t>
        </w:r>
      </w:ins>
      <w:ins w:id="117" w:author="碧海蓝天" w:date="2021-08-19T10:39:36Z">
        <w:r>
          <w:rPr>
            <w:rFonts w:hint="eastAsia"/>
            <w:spacing w:val="-1"/>
            <w:sz w:val="24"/>
            <w:lang w:val="en-US" w:eastAsia="zh-CN"/>
          </w:rPr>
          <w:t>GB</w:t>
        </w:r>
      </w:ins>
      <w:ins w:id="118" w:author="碧海蓝天" w:date="2021-08-19T10:39:37Z">
        <w:r>
          <w:rPr>
            <w:rFonts w:hint="eastAsia"/>
            <w:spacing w:val="-1"/>
            <w:sz w:val="24"/>
            <w:lang w:val="en-US" w:eastAsia="zh-CN"/>
          </w:rPr>
          <w:t>/T</w:t>
        </w:r>
      </w:ins>
      <w:ins w:id="119" w:author="碧海蓝天" w:date="2021-08-19T10:39:38Z">
        <w:r>
          <w:rPr>
            <w:rFonts w:hint="eastAsia"/>
            <w:spacing w:val="-1"/>
            <w:sz w:val="24"/>
            <w:lang w:val="en-US" w:eastAsia="zh-CN"/>
          </w:rPr>
          <w:t>188</w:t>
        </w:r>
      </w:ins>
      <w:ins w:id="120" w:author="碧海蓝天" w:date="2021-08-19T10:39:39Z">
        <w:r>
          <w:rPr>
            <w:rFonts w:hint="eastAsia"/>
            <w:spacing w:val="-1"/>
            <w:sz w:val="24"/>
            <w:lang w:val="en-US" w:eastAsia="zh-CN"/>
          </w:rPr>
          <w:t>94</w:t>
        </w:r>
      </w:ins>
      <w:ins w:id="121" w:author="碧海蓝天" w:date="2021-08-19T10:39:41Z">
        <w:r>
          <w:rPr>
            <w:rFonts w:hint="eastAsia"/>
            <w:spacing w:val="-1"/>
            <w:sz w:val="24"/>
            <w:lang w:val="en-US" w:eastAsia="zh-CN"/>
          </w:rPr>
          <w:t>-</w:t>
        </w:r>
      </w:ins>
      <w:ins w:id="122" w:author="碧海蓝天" w:date="2021-08-19T10:39:42Z">
        <w:r>
          <w:rPr>
            <w:rFonts w:hint="eastAsia"/>
            <w:spacing w:val="-1"/>
            <w:sz w:val="24"/>
            <w:lang w:val="en-US" w:eastAsia="zh-CN"/>
          </w:rPr>
          <w:t>2016</w:t>
        </w:r>
      </w:ins>
      <w:ins w:id="123" w:author="碧海蓝天" w:date="2021-08-19T10:39:33Z">
        <w:r>
          <w:rPr>
            <w:rFonts w:hint="eastAsia"/>
            <w:spacing w:val="-1"/>
            <w:sz w:val="24"/>
            <w:lang w:val="en-US" w:eastAsia="zh-CN"/>
          </w:rPr>
          <w:t>）</w:t>
        </w:r>
      </w:ins>
      <w:del w:id="124" w:author="碧海蓝天" w:date="2021-08-19T10:36:13Z">
        <w:r>
          <w:rPr>
            <w:rFonts w:hint="default"/>
            <w:spacing w:val="-1"/>
            <w:sz w:val="24"/>
            <w:lang w:val="en-US"/>
          </w:rPr>
          <w:delText>是指对电子文件的内容、结构和背景信息进行鉴定后，确认其与</w:delText>
        </w:r>
      </w:del>
      <w:del w:id="125" w:author="碧海蓝天" w:date="2021-08-19T10:36:13Z">
        <w:r>
          <w:rPr>
            <w:rFonts w:hint="default"/>
            <w:sz w:val="24"/>
            <w:lang w:val="en-US"/>
          </w:rPr>
          <w:delText>形成时的原始状况一致</w:delText>
        </w:r>
      </w:del>
      <w:r>
        <w:rPr>
          <w:sz w:val="24"/>
        </w:rPr>
        <w:t xml:space="preserve">。 </w:t>
      </w:r>
    </w:p>
    <w:p>
      <w:pPr>
        <w:pStyle w:val="8"/>
        <w:numPr>
          <w:ilvl w:val="1"/>
          <w:numId w:val="2"/>
        </w:numPr>
        <w:tabs>
          <w:tab w:val="left" w:pos="1242"/>
        </w:tabs>
        <w:spacing w:before="154" w:after="0" w:line="364" w:lineRule="auto"/>
        <w:ind w:left="221" w:right="480" w:firstLine="480"/>
        <w:jc w:val="left"/>
        <w:rPr>
          <w:ins w:id="127" w:author="碧海蓝天" w:date="2021-08-19T10:41:00Z"/>
          <w:sz w:val="24"/>
        </w:rPr>
        <w:pPrChange w:id="126" w:author="碧海蓝天" w:date="2021-08-19T10:40:33Z">
          <w:pPr>
            <w:pStyle w:val="8"/>
            <w:numPr>
              <w:ilvl w:val="1"/>
              <w:numId w:val="2"/>
            </w:numPr>
            <w:tabs>
              <w:tab w:val="left" w:pos="1242"/>
            </w:tabs>
            <w:spacing w:before="0" w:after="0" w:line="240" w:lineRule="auto"/>
            <w:ind w:left="1241" w:right="0" w:hanging="541"/>
            <w:jc w:val="left"/>
          </w:pPr>
        </w:pPrChange>
      </w:pPr>
      <w:r>
        <w:rPr>
          <w:sz w:val="24"/>
        </w:rPr>
        <w:t>完整性，是指电子文件的内容、结构、背景信息</w:t>
      </w:r>
      <w:del w:id="128" w:author="碧海蓝天" w:date="2021-08-19T10:40:10Z">
        <w:r>
          <w:rPr>
            <w:rFonts w:hint="default"/>
            <w:sz w:val="24"/>
            <w:lang w:val="en-US"/>
          </w:rPr>
          <w:delText>和元数据等无缺损</w:delText>
        </w:r>
      </w:del>
      <w:ins w:id="129" w:author="碧海蓝天" w:date="2021-08-19T10:40:14Z">
        <w:r>
          <w:rPr>
            <w:rFonts w:hint="eastAsia"/>
            <w:sz w:val="24"/>
            <w:lang w:val="en-US" w:eastAsia="zh-CN"/>
          </w:rPr>
          <w:t>齐全</w:t>
        </w:r>
      </w:ins>
      <w:ins w:id="130" w:author="碧海蓝天" w:date="2021-08-19T10:40:15Z">
        <w:r>
          <w:rPr>
            <w:rFonts w:hint="eastAsia"/>
            <w:sz w:val="24"/>
            <w:lang w:val="en-US" w:eastAsia="zh-CN"/>
          </w:rPr>
          <w:t>且</w:t>
        </w:r>
      </w:ins>
      <w:ins w:id="131" w:author="碧海蓝天" w:date="2021-08-19T10:40:16Z">
        <w:r>
          <w:rPr>
            <w:rFonts w:hint="eastAsia"/>
            <w:sz w:val="24"/>
            <w:lang w:val="en-US" w:eastAsia="zh-CN"/>
          </w:rPr>
          <w:t>没有</w:t>
        </w:r>
      </w:ins>
      <w:ins w:id="132" w:author="碧海蓝天" w:date="2021-08-19T10:40:19Z">
        <w:r>
          <w:rPr>
            <w:rFonts w:hint="eastAsia"/>
            <w:sz w:val="24"/>
            <w:lang w:val="en-US" w:eastAsia="zh-CN"/>
          </w:rPr>
          <w:t>破坏、</w:t>
        </w:r>
      </w:ins>
      <w:ins w:id="133" w:author="碧海蓝天" w:date="2021-08-19T10:40:21Z">
        <w:r>
          <w:rPr>
            <w:rFonts w:hint="eastAsia"/>
            <w:sz w:val="24"/>
            <w:lang w:val="en-US" w:eastAsia="zh-CN"/>
          </w:rPr>
          <w:t>变异或</w:t>
        </w:r>
      </w:ins>
      <w:ins w:id="134" w:author="碧海蓝天" w:date="2021-08-19T10:40:22Z">
        <w:r>
          <w:rPr>
            <w:rFonts w:hint="eastAsia"/>
            <w:sz w:val="24"/>
            <w:lang w:val="en-US" w:eastAsia="zh-CN"/>
          </w:rPr>
          <w:t>丢失</w:t>
        </w:r>
      </w:ins>
      <w:ins w:id="135" w:author="碧海蓝天" w:date="2021-08-19T10:40:23Z">
        <w:r>
          <w:rPr>
            <w:rFonts w:hint="eastAsia"/>
            <w:sz w:val="24"/>
            <w:lang w:val="en-US" w:eastAsia="zh-CN"/>
          </w:rPr>
          <w:t>的</w:t>
        </w:r>
      </w:ins>
      <w:ins w:id="136" w:author="碧海蓝天" w:date="2021-08-19T10:40:24Z">
        <w:r>
          <w:rPr>
            <w:rFonts w:hint="eastAsia"/>
            <w:sz w:val="24"/>
            <w:lang w:val="en-US" w:eastAsia="zh-CN"/>
          </w:rPr>
          <w:t>性质</w:t>
        </w:r>
      </w:ins>
      <w:r>
        <w:rPr>
          <w:sz w:val="24"/>
        </w:rPr>
        <w:t>。</w:t>
      </w:r>
    </w:p>
    <w:p>
      <w:pPr>
        <w:pStyle w:val="8"/>
        <w:numPr>
          <w:ilvl w:val="1"/>
          <w:numId w:val="2"/>
        </w:numPr>
        <w:tabs>
          <w:tab w:val="left" w:pos="1242"/>
        </w:tabs>
        <w:spacing w:before="154" w:after="0" w:line="364" w:lineRule="auto"/>
        <w:ind w:left="221" w:right="480" w:firstLine="480"/>
        <w:jc w:val="left"/>
        <w:rPr>
          <w:sz w:val="24"/>
        </w:rPr>
        <w:pPrChange w:id="137" w:author="碧海蓝天" w:date="2021-08-19T10:40:33Z">
          <w:pPr>
            <w:pStyle w:val="8"/>
            <w:numPr>
              <w:ilvl w:val="1"/>
              <w:numId w:val="2"/>
            </w:numPr>
            <w:tabs>
              <w:tab w:val="left" w:pos="1242"/>
            </w:tabs>
            <w:spacing w:before="0" w:after="0" w:line="240" w:lineRule="auto"/>
            <w:ind w:left="1241" w:right="0" w:hanging="541"/>
            <w:jc w:val="left"/>
          </w:pPr>
        </w:pPrChange>
      </w:pPr>
      <w:ins w:id="138" w:author="碧海蓝天" w:date="2021-08-19T10:41:03Z">
        <w:r>
          <w:rPr>
            <w:rFonts w:hint="eastAsia"/>
            <w:sz w:val="24"/>
            <w:lang w:val="en-US" w:eastAsia="zh-CN"/>
          </w:rPr>
          <w:t>可用性</w:t>
        </w:r>
      </w:ins>
      <w:ins w:id="139" w:author="碧海蓝天" w:date="2021-08-19T10:41:04Z">
        <w:r>
          <w:rPr>
            <w:rFonts w:hint="eastAsia"/>
            <w:sz w:val="24"/>
            <w:lang w:val="en-US" w:eastAsia="zh-CN"/>
          </w:rPr>
          <w:t>，</w:t>
        </w:r>
      </w:ins>
      <w:ins w:id="140" w:author="碧海蓝天" w:date="2021-08-19T10:41:06Z">
        <w:r>
          <w:rPr>
            <w:rFonts w:hint="eastAsia"/>
            <w:sz w:val="24"/>
            <w:lang w:val="en-US" w:eastAsia="zh-CN"/>
          </w:rPr>
          <w:t>是指电子</w:t>
        </w:r>
      </w:ins>
      <w:ins w:id="141" w:author="碧海蓝天" w:date="2021-08-19T10:41:07Z">
        <w:r>
          <w:rPr>
            <w:rFonts w:hint="eastAsia"/>
            <w:sz w:val="24"/>
            <w:lang w:val="en-US" w:eastAsia="zh-CN"/>
          </w:rPr>
          <w:t>文件</w:t>
        </w:r>
      </w:ins>
      <w:ins w:id="142" w:author="碧海蓝天" w:date="2021-08-19T10:41:14Z">
        <w:r>
          <w:rPr>
            <w:rFonts w:hint="eastAsia"/>
            <w:sz w:val="24"/>
            <w:lang w:val="en-US" w:eastAsia="zh-CN"/>
          </w:rPr>
          <w:t>、</w:t>
        </w:r>
      </w:ins>
      <w:ins w:id="143" w:author="碧海蓝天" w:date="2021-08-19T10:41:15Z">
        <w:r>
          <w:rPr>
            <w:rFonts w:hint="eastAsia"/>
            <w:sz w:val="24"/>
            <w:lang w:val="en-US" w:eastAsia="zh-CN"/>
          </w:rPr>
          <w:t>电子档案</w:t>
        </w:r>
      </w:ins>
      <w:ins w:id="144" w:author="碧海蓝天" w:date="2021-08-19T10:41:16Z">
        <w:r>
          <w:rPr>
            <w:rFonts w:hint="eastAsia"/>
            <w:sz w:val="24"/>
            <w:lang w:val="en-US" w:eastAsia="zh-CN"/>
          </w:rPr>
          <w:t>可以</w:t>
        </w:r>
      </w:ins>
      <w:ins w:id="145" w:author="碧海蓝天" w:date="2021-08-19T10:41:17Z">
        <w:r>
          <w:rPr>
            <w:rFonts w:hint="eastAsia"/>
            <w:sz w:val="24"/>
            <w:lang w:val="en-US" w:eastAsia="zh-CN"/>
          </w:rPr>
          <w:t>被</w:t>
        </w:r>
      </w:ins>
      <w:ins w:id="146" w:author="碧海蓝天" w:date="2021-08-19T10:41:18Z">
        <w:r>
          <w:rPr>
            <w:rFonts w:hint="eastAsia"/>
            <w:sz w:val="24"/>
            <w:lang w:val="en-US" w:eastAsia="zh-CN"/>
          </w:rPr>
          <w:t>检索</w:t>
        </w:r>
      </w:ins>
      <w:ins w:id="147" w:author="碧海蓝天" w:date="2021-08-19T10:41:19Z">
        <w:r>
          <w:rPr>
            <w:rFonts w:hint="eastAsia"/>
            <w:sz w:val="24"/>
            <w:lang w:val="en-US" w:eastAsia="zh-CN"/>
          </w:rPr>
          <w:t>、</w:t>
        </w:r>
      </w:ins>
      <w:ins w:id="148" w:author="碧海蓝天" w:date="2021-08-19T10:41:21Z">
        <w:r>
          <w:rPr>
            <w:rFonts w:hint="eastAsia"/>
            <w:sz w:val="24"/>
            <w:lang w:val="en-US" w:eastAsia="zh-CN"/>
          </w:rPr>
          <w:t>呈现或</w:t>
        </w:r>
      </w:ins>
      <w:ins w:id="149" w:author="碧海蓝天" w:date="2021-08-19T10:41:23Z">
        <w:r>
          <w:rPr>
            <w:rFonts w:hint="eastAsia"/>
            <w:sz w:val="24"/>
            <w:lang w:val="en-US" w:eastAsia="zh-CN"/>
          </w:rPr>
          <w:t>理解的</w:t>
        </w:r>
      </w:ins>
      <w:ins w:id="150" w:author="碧海蓝天" w:date="2021-08-19T10:41:24Z">
        <w:r>
          <w:rPr>
            <w:rFonts w:hint="eastAsia"/>
            <w:sz w:val="24"/>
            <w:lang w:val="en-US" w:eastAsia="zh-CN"/>
          </w:rPr>
          <w:t>性质</w:t>
        </w:r>
      </w:ins>
      <w:ins w:id="151" w:author="碧海蓝天" w:date="2021-08-19T10:41:25Z">
        <w:r>
          <w:rPr>
            <w:rFonts w:hint="eastAsia"/>
            <w:sz w:val="24"/>
            <w:lang w:val="en-US" w:eastAsia="zh-CN"/>
          </w:rPr>
          <w:t>。</w:t>
        </w:r>
      </w:ins>
      <w:r>
        <w:rPr>
          <w:sz w:val="24"/>
        </w:rPr>
        <w:t xml:space="preserve"> </w:t>
      </w:r>
    </w:p>
    <w:p>
      <w:pPr>
        <w:pStyle w:val="8"/>
        <w:numPr>
          <w:ilvl w:val="1"/>
          <w:numId w:val="2"/>
        </w:numPr>
        <w:tabs>
          <w:tab w:val="left" w:pos="1242"/>
        </w:tabs>
        <w:spacing w:before="159" w:after="0" w:line="364" w:lineRule="auto"/>
        <w:ind w:left="221" w:right="480" w:firstLine="480"/>
        <w:jc w:val="left"/>
        <w:rPr>
          <w:sz w:val="24"/>
        </w:rPr>
      </w:pPr>
      <w:r>
        <w:rPr>
          <w:spacing w:val="-1"/>
          <w:sz w:val="24"/>
        </w:rPr>
        <w:t>有效性，是指电子文件应具备的可理解性和可被利用性，包括信息的可识</w:t>
      </w:r>
      <w:r>
        <w:rPr>
          <w:sz w:val="24"/>
        </w:rPr>
        <w:t xml:space="preserve">别性、存储系统的可靠性、载体的完好性和兼容性等。 </w:t>
      </w:r>
    </w:p>
    <w:p>
      <w:pPr>
        <w:pStyle w:val="8"/>
        <w:numPr>
          <w:ilvl w:val="1"/>
          <w:numId w:val="2"/>
        </w:numPr>
        <w:tabs>
          <w:tab w:val="left" w:pos="1242"/>
        </w:tabs>
        <w:spacing w:before="0" w:after="0" w:line="364" w:lineRule="auto"/>
        <w:ind w:left="221" w:right="480" w:firstLine="480"/>
        <w:jc w:val="left"/>
        <w:rPr>
          <w:sz w:val="24"/>
        </w:rPr>
      </w:pPr>
      <w:r>
        <w:rPr>
          <w:spacing w:val="-1"/>
          <w:sz w:val="24"/>
        </w:rPr>
        <w:t>档案信息化，是指运用信息技术对归档文件、数据信息资源及档案进行采</w:t>
      </w:r>
      <w:r>
        <w:rPr>
          <w:sz w:val="24"/>
        </w:rPr>
        <w:t xml:space="preserve">集、整合、维护、处置和提供利用服务的档案管理提升过程和工作方式。 </w:t>
      </w:r>
    </w:p>
    <w:p>
      <w:pPr>
        <w:pStyle w:val="8"/>
        <w:numPr>
          <w:ilvl w:val="1"/>
          <w:numId w:val="2"/>
        </w:numPr>
        <w:tabs>
          <w:tab w:val="left" w:pos="1242"/>
        </w:tabs>
        <w:spacing w:before="0" w:after="0" w:line="306" w:lineRule="exact"/>
        <w:ind w:left="1241" w:right="0" w:hanging="541"/>
        <w:jc w:val="left"/>
        <w:rPr>
          <w:sz w:val="24"/>
        </w:rPr>
      </w:pPr>
      <w:r>
        <w:rPr>
          <w:sz w:val="24"/>
        </w:rPr>
        <w:t xml:space="preserve">业务案件，是指某一具体业务事项。 </w:t>
      </w:r>
    </w:p>
    <w:p>
      <w:pPr>
        <w:pStyle w:val="8"/>
        <w:numPr>
          <w:ilvl w:val="1"/>
          <w:numId w:val="2"/>
        </w:numPr>
        <w:tabs>
          <w:tab w:val="left" w:pos="1183"/>
        </w:tabs>
        <w:spacing w:before="159" w:after="0" w:line="364" w:lineRule="auto"/>
        <w:ind w:left="221" w:right="420" w:firstLine="480"/>
        <w:jc w:val="left"/>
        <w:rPr>
          <w:ins w:id="152" w:author="碧海蓝天" w:date="2021-08-20T09:28:49Z"/>
          <w:sz w:val="24"/>
        </w:rPr>
      </w:pPr>
      <w:r>
        <w:rPr>
          <w:spacing w:val="-5"/>
          <w:sz w:val="24"/>
        </w:rPr>
        <w:t xml:space="preserve">套别，本细则套别分三种，用 </w:t>
      </w:r>
      <w:r>
        <w:rPr>
          <w:sz w:val="24"/>
        </w:rPr>
        <w:t>A、B、C</w:t>
      </w:r>
      <w:r>
        <w:rPr>
          <w:spacing w:val="-20"/>
          <w:sz w:val="24"/>
        </w:rPr>
        <w:t xml:space="preserve"> 表示</w:t>
      </w:r>
      <w:r>
        <w:rPr>
          <w:sz w:val="24"/>
        </w:rPr>
        <w:t>，A</w:t>
      </w:r>
      <w:r>
        <w:rPr>
          <w:spacing w:val="-12"/>
          <w:sz w:val="24"/>
        </w:rPr>
        <w:t xml:space="preserve"> 封存保管</w:t>
      </w:r>
      <w:r>
        <w:rPr>
          <w:sz w:val="24"/>
        </w:rPr>
        <w:t>，B</w:t>
      </w:r>
      <w:r>
        <w:rPr>
          <w:spacing w:val="-12"/>
          <w:sz w:val="24"/>
        </w:rPr>
        <w:t xml:space="preserve"> 异地保管，</w:t>
      </w:r>
      <w:r>
        <w:rPr>
          <w:spacing w:val="-9"/>
          <w:sz w:val="24"/>
        </w:rPr>
        <w:t xml:space="preserve">C </w:t>
      </w:r>
      <w:r>
        <w:rPr>
          <w:sz w:val="24"/>
        </w:rPr>
        <w:t xml:space="preserve">提供利用。 </w:t>
      </w:r>
    </w:p>
    <w:p>
      <w:pPr>
        <w:pStyle w:val="8"/>
        <w:numPr>
          <w:ilvl w:val="1"/>
          <w:numId w:val="2"/>
        </w:numPr>
        <w:tabs>
          <w:tab w:val="left" w:pos="1183"/>
        </w:tabs>
        <w:spacing w:before="159" w:after="0" w:line="364" w:lineRule="auto"/>
        <w:ind w:left="221" w:right="420" w:firstLine="480"/>
        <w:jc w:val="left"/>
        <w:rPr>
          <w:sz w:val="24"/>
        </w:rPr>
      </w:pPr>
      <w:ins w:id="153" w:author="碧海蓝天" w:date="2021-08-20T09:30:14Z">
        <w:r>
          <w:rPr>
            <w:rFonts w:hint="eastAsia"/>
            <w:sz w:val="24"/>
            <w:lang w:val="en-US" w:eastAsia="zh-CN"/>
          </w:rPr>
          <w:t>电子档案</w:t>
        </w:r>
      </w:ins>
      <w:ins w:id="154" w:author="碧海蓝天" w:date="2021-08-20T09:30:16Z">
        <w:r>
          <w:rPr>
            <w:rFonts w:hint="eastAsia"/>
            <w:sz w:val="24"/>
            <w:lang w:val="en-US" w:eastAsia="zh-CN"/>
          </w:rPr>
          <w:t>单套</w:t>
        </w:r>
      </w:ins>
      <w:ins w:id="155" w:author="碧海蓝天" w:date="2021-08-20T09:30:17Z">
        <w:r>
          <w:rPr>
            <w:rFonts w:hint="eastAsia"/>
            <w:sz w:val="24"/>
            <w:lang w:val="en-US" w:eastAsia="zh-CN"/>
          </w:rPr>
          <w:t>管理</w:t>
        </w:r>
      </w:ins>
      <w:ins w:id="156" w:author="碧海蓝天" w:date="2021-08-20T09:30:43Z">
        <w:r>
          <w:rPr>
            <w:rFonts w:hint="eastAsia"/>
            <w:sz w:val="24"/>
            <w:lang w:val="en-US" w:eastAsia="zh-CN"/>
          </w:rPr>
          <w:t>，</w:t>
        </w:r>
      </w:ins>
      <w:ins w:id="157" w:author="碧海蓝天" w:date="2021-08-20T09:32:32Z">
        <w:r>
          <w:rPr>
            <w:rFonts w:hint="eastAsia"/>
            <w:sz w:val="24"/>
            <w:lang w:val="en-US" w:eastAsia="zh-CN"/>
          </w:rPr>
          <w:t>是指</w:t>
        </w:r>
      </w:ins>
      <w:ins w:id="158" w:author="碧海蓝天" w:date="2021-08-20T09:32:34Z">
        <w:r>
          <w:rPr>
            <w:rFonts w:hint="eastAsia"/>
            <w:sz w:val="24"/>
            <w:lang w:val="en-US" w:eastAsia="zh-CN"/>
          </w:rPr>
          <w:t>仅以电子</w:t>
        </w:r>
      </w:ins>
      <w:ins w:id="159" w:author="碧海蓝天" w:date="2021-08-20T09:32:35Z">
        <w:r>
          <w:rPr>
            <w:rFonts w:hint="eastAsia"/>
            <w:sz w:val="24"/>
            <w:lang w:val="en-US" w:eastAsia="zh-CN"/>
          </w:rPr>
          <w:t>形式</w:t>
        </w:r>
      </w:ins>
      <w:ins w:id="160" w:author="碧海蓝天" w:date="2021-08-20T09:32:36Z">
        <w:r>
          <w:rPr>
            <w:rFonts w:hint="eastAsia"/>
            <w:sz w:val="24"/>
            <w:lang w:val="en-US" w:eastAsia="zh-CN"/>
          </w:rPr>
          <w:t>归档</w:t>
        </w:r>
      </w:ins>
      <w:ins w:id="161" w:author="碧海蓝天" w:date="2021-08-20T09:32:37Z">
        <w:r>
          <w:rPr>
            <w:rFonts w:hint="eastAsia"/>
            <w:sz w:val="24"/>
            <w:lang w:val="en-US" w:eastAsia="zh-CN"/>
          </w:rPr>
          <w:t>和管理</w:t>
        </w:r>
      </w:ins>
      <w:ins w:id="162" w:author="碧海蓝天" w:date="2021-08-20T09:32:39Z">
        <w:r>
          <w:rPr>
            <w:rFonts w:hint="eastAsia"/>
            <w:sz w:val="24"/>
            <w:lang w:val="en-US" w:eastAsia="zh-CN"/>
          </w:rPr>
          <w:t>电子档案的</w:t>
        </w:r>
      </w:ins>
      <w:ins w:id="163" w:author="碧海蓝天" w:date="2021-08-20T09:32:40Z">
        <w:r>
          <w:rPr>
            <w:rFonts w:hint="eastAsia"/>
            <w:sz w:val="24"/>
            <w:lang w:val="en-US" w:eastAsia="zh-CN"/>
          </w:rPr>
          <w:t>方式</w:t>
        </w:r>
      </w:ins>
      <w:ins w:id="164" w:author="碧海蓝天" w:date="2021-08-20T09:32:42Z">
        <w:r>
          <w:rPr>
            <w:rFonts w:hint="eastAsia"/>
            <w:sz w:val="24"/>
            <w:lang w:val="en-US" w:eastAsia="zh-CN"/>
          </w:rPr>
          <w:t>。</w:t>
        </w:r>
      </w:ins>
      <w:ins w:id="165" w:author="碧海蓝天" w:date="2021-08-20T09:32:43Z">
        <w:r>
          <w:rPr>
            <w:rFonts w:hint="eastAsia"/>
            <w:sz w:val="24"/>
            <w:lang w:val="en-US" w:eastAsia="zh-CN"/>
          </w:rPr>
          <w:t>电子档案</w:t>
        </w:r>
      </w:ins>
      <w:ins w:id="166" w:author="碧海蓝天" w:date="2021-08-20T09:32:45Z">
        <w:r>
          <w:rPr>
            <w:rFonts w:hint="eastAsia"/>
            <w:sz w:val="24"/>
            <w:lang w:val="en-US" w:eastAsia="zh-CN"/>
          </w:rPr>
          <w:t>单套</w:t>
        </w:r>
      </w:ins>
      <w:ins w:id="167" w:author="碧海蓝天" w:date="2021-08-20T09:32:46Z">
        <w:r>
          <w:rPr>
            <w:rFonts w:hint="eastAsia"/>
            <w:sz w:val="24"/>
            <w:lang w:val="en-US" w:eastAsia="zh-CN"/>
          </w:rPr>
          <w:t>管理是</w:t>
        </w:r>
      </w:ins>
      <w:ins w:id="168" w:author="碧海蓝天" w:date="2021-08-20T09:32:48Z">
        <w:r>
          <w:rPr>
            <w:rFonts w:hint="eastAsia"/>
            <w:sz w:val="24"/>
            <w:lang w:val="en-US" w:eastAsia="zh-CN"/>
          </w:rPr>
          <w:t>相对于</w:t>
        </w:r>
      </w:ins>
      <w:ins w:id="169" w:author="碧海蓝天" w:date="2021-08-20T09:32:50Z">
        <w:r>
          <w:rPr>
            <w:rFonts w:hint="eastAsia"/>
            <w:sz w:val="24"/>
            <w:lang w:val="en-US" w:eastAsia="zh-CN"/>
          </w:rPr>
          <w:t>同时</w:t>
        </w:r>
      </w:ins>
      <w:ins w:id="170" w:author="碧海蓝天" w:date="2021-08-20T09:32:51Z">
        <w:r>
          <w:rPr>
            <w:rFonts w:hint="eastAsia"/>
            <w:sz w:val="24"/>
            <w:lang w:val="en-US" w:eastAsia="zh-CN"/>
          </w:rPr>
          <w:t>使用</w:t>
        </w:r>
      </w:ins>
      <w:ins w:id="171" w:author="碧海蓝天" w:date="2021-08-20T09:32:53Z">
        <w:r>
          <w:rPr>
            <w:rFonts w:hint="eastAsia"/>
            <w:sz w:val="24"/>
            <w:lang w:val="en-US" w:eastAsia="zh-CN"/>
          </w:rPr>
          <w:t>传统载体</w:t>
        </w:r>
      </w:ins>
      <w:ins w:id="172" w:author="碧海蓝天" w:date="2021-08-20T09:33:01Z">
        <w:r>
          <w:rPr>
            <w:rFonts w:hint="eastAsia"/>
            <w:sz w:val="24"/>
            <w:lang w:val="en-US" w:eastAsia="zh-CN"/>
          </w:rPr>
          <w:t>和</w:t>
        </w:r>
      </w:ins>
      <w:ins w:id="173" w:author="碧海蓝天" w:date="2021-08-20T09:33:02Z">
        <w:r>
          <w:rPr>
            <w:rFonts w:hint="eastAsia"/>
            <w:sz w:val="24"/>
            <w:lang w:val="en-US" w:eastAsia="zh-CN"/>
          </w:rPr>
          <w:t>电子</w:t>
        </w:r>
      </w:ins>
      <w:ins w:id="174" w:author="碧海蓝天" w:date="2021-08-20T09:33:03Z">
        <w:r>
          <w:rPr>
            <w:rFonts w:hint="eastAsia"/>
            <w:sz w:val="24"/>
            <w:lang w:val="en-US" w:eastAsia="zh-CN"/>
          </w:rPr>
          <w:t>形式</w:t>
        </w:r>
      </w:ins>
      <w:ins w:id="175" w:author="碧海蓝天" w:date="2021-08-20T09:33:04Z">
        <w:r>
          <w:rPr>
            <w:rFonts w:hint="eastAsia"/>
            <w:sz w:val="24"/>
            <w:lang w:val="en-US" w:eastAsia="zh-CN"/>
          </w:rPr>
          <w:t>进行</w:t>
        </w:r>
      </w:ins>
      <w:ins w:id="176" w:author="碧海蓝天" w:date="2021-08-20T09:33:05Z">
        <w:r>
          <w:rPr>
            <w:rFonts w:hint="eastAsia"/>
            <w:sz w:val="24"/>
            <w:lang w:val="en-US" w:eastAsia="zh-CN"/>
          </w:rPr>
          <w:t>双套归档</w:t>
        </w:r>
      </w:ins>
      <w:ins w:id="177" w:author="碧海蓝天" w:date="2021-08-20T09:33:08Z">
        <w:r>
          <w:rPr>
            <w:rFonts w:hint="eastAsia"/>
            <w:sz w:val="24"/>
            <w:lang w:val="en-US" w:eastAsia="zh-CN"/>
          </w:rPr>
          <w:t>、</w:t>
        </w:r>
      </w:ins>
      <w:ins w:id="178" w:author="碧海蓝天" w:date="2021-08-20T09:33:14Z">
        <w:r>
          <w:rPr>
            <w:rFonts w:hint="eastAsia"/>
            <w:sz w:val="24"/>
            <w:lang w:val="en-US" w:eastAsia="zh-CN"/>
          </w:rPr>
          <w:t>管理的</w:t>
        </w:r>
      </w:ins>
      <w:ins w:id="179" w:author="碧海蓝天" w:date="2021-08-20T09:33:15Z">
        <w:r>
          <w:rPr>
            <w:rFonts w:hint="eastAsia"/>
            <w:sz w:val="24"/>
            <w:lang w:val="en-US" w:eastAsia="zh-CN"/>
          </w:rPr>
          <w:t>方式</w:t>
        </w:r>
      </w:ins>
      <w:ins w:id="180" w:author="碧海蓝天" w:date="2021-08-20T09:33:16Z">
        <w:r>
          <w:rPr>
            <w:rFonts w:hint="eastAsia"/>
            <w:sz w:val="24"/>
            <w:lang w:val="en-US" w:eastAsia="zh-CN"/>
          </w:rPr>
          <w:t>。</w:t>
        </w:r>
      </w:ins>
    </w:p>
    <w:p>
      <w:pPr>
        <w:pStyle w:val="8"/>
        <w:numPr>
          <w:ilvl w:val="1"/>
          <w:numId w:val="2"/>
          <w:ins w:id="182" w:author="碧海蓝天" w:date="2021-08-20T09:33:59Z"/>
        </w:numPr>
        <w:tabs>
          <w:tab w:val="left" w:pos="1183"/>
        </w:tabs>
        <w:spacing w:before="159" w:line="364" w:lineRule="auto"/>
        <w:ind w:left="221" w:right="420" w:firstLine="480"/>
        <w:pPrChange w:id="181" w:author="碧海蓝天" w:date="2021-08-20T09:33:59Z">
          <w:pPr>
            <w:pStyle w:val="4"/>
            <w:spacing w:line="306" w:lineRule="exact"/>
            <w:ind w:left="701" w:firstLine="0"/>
          </w:pPr>
        </w:pPrChange>
      </w:pPr>
      <w:del w:id="183" w:author="碧海蓝天" w:date="2021-08-20T09:34:06Z">
        <w:r>
          <w:rPr/>
          <w:delText>4</w:delText>
        </w:r>
      </w:del>
      <w:del w:id="184" w:author="碧海蓝天" w:date="2021-08-20T09:34:05Z">
        <w:r>
          <w:rPr/>
          <w:delText>.16</w:delText>
        </w:r>
      </w:del>
      <w:del w:id="185" w:author="碧海蓝天" w:date="2021-08-20T09:34:04Z">
        <w:r>
          <w:rPr/>
          <w:delText xml:space="preserve"> </w:delText>
        </w:r>
      </w:del>
      <w:r>
        <w:t xml:space="preserve">目录数量，本细则是指案卷级目录数量。 </w:t>
      </w:r>
    </w:p>
    <w:p>
      <w:pPr>
        <w:pStyle w:val="8"/>
        <w:numPr>
          <w:ilvl w:val="1"/>
          <w:numId w:val="2"/>
          <w:ins w:id="187" w:author="碧海蓝天" w:date="2021-08-20T09:34:00Z"/>
        </w:numPr>
        <w:tabs>
          <w:tab w:val="left" w:pos="1183"/>
        </w:tabs>
        <w:spacing w:before="159" w:line="364" w:lineRule="auto"/>
        <w:ind w:left="221" w:right="420" w:firstLine="480"/>
        <w:jc w:val="left"/>
        <w:rPr>
          <w:ins w:id="188" w:author="碧海蓝天" w:date="2021-08-20T09:34:12Z"/>
          <w:b/>
          <w:sz w:val="24"/>
        </w:rPr>
        <w:pPrChange w:id="186" w:author="碧海蓝天" w:date="2021-08-20T09:34:00Z">
          <w:pPr>
            <w:spacing w:before="159" w:line="364" w:lineRule="auto"/>
            <w:ind w:left="704" w:right="4200" w:hanging="3"/>
            <w:jc w:val="left"/>
          </w:pPr>
        </w:pPrChange>
      </w:pPr>
      <w:del w:id="189" w:author="碧海蓝天" w:date="2021-08-20T09:34:09Z">
        <w:r>
          <w:rPr>
            <w:sz w:val="24"/>
          </w:rPr>
          <w:delText>4.17</w:delText>
        </w:r>
      </w:del>
      <w:del w:id="190" w:author="碧海蓝天" w:date="2021-08-20T09:34:08Z">
        <w:r>
          <w:rPr>
            <w:sz w:val="24"/>
          </w:rPr>
          <w:delText xml:space="preserve"> </w:delText>
        </w:r>
      </w:del>
      <w:r>
        <w:rPr>
          <w:sz w:val="24"/>
        </w:rPr>
        <w:t>光盘编号，本细则是指光盘流水号。</w:t>
      </w:r>
    </w:p>
    <w:p>
      <w:pPr>
        <w:pStyle w:val="8"/>
        <w:numPr>
          <w:ilvl w:val="-1"/>
          <w:numId w:val="0"/>
        </w:numPr>
        <w:tabs>
          <w:tab w:val="left" w:pos="1183"/>
        </w:tabs>
        <w:spacing w:before="159" w:line="364" w:lineRule="auto"/>
        <w:ind w:left="701" w:right="420" w:firstLine="0"/>
        <w:jc w:val="left"/>
        <w:rPr>
          <w:b/>
          <w:sz w:val="24"/>
        </w:rPr>
        <w:pPrChange w:id="191" w:author="碧海蓝天" w:date="2021-08-20T09:34:13Z">
          <w:pPr>
            <w:spacing w:before="159" w:line="364" w:lineRule="auto"/>
            <w:ind w:left="704" w:right="4200" w:hanging="3"/>
            <w:jc w:val="left"/>
          </w:pPr>
        </w:pPrChange>
      </w:pPr>
      <w:r>
        <w:rPr>
          <w:b/>
          <w:sz w:val="24"/>
        </w:rPr>
        <w:t>5.电子文件归档与管理基本要求</w:t>
      </w:r>
      <w:ins w:id="192" w:author="碧海蓝天" w:date="2021-08-20T09:34:44Z">
        <w:r>
          <w:rPr>
            <w:rFonts w:hint="eastAsia"/>
            <w:b/>
            <w:sz w:val="24"/>
            <w:lang w:val="en-US" w:eastAsia="zh-CN"/>
          </w:rPr>
          <w:t>和</w:t>
        </w:r>
      </w:ins>
      <w:ins w:id="193" w:author="碧海蓝天" w:date="2021-08-20T09:34:46Z">
        <w:r>
          <w:rPr>
            <w:rFonts w:hint="eastAsia"/>
            <w:b/>
            <w:sz w:val="24"/>
            <w:lang w:val="en-US" w:eastAsia="zh-CN"/>
          </w:rPr>
          <w:t>基本原则</w:t>
        </w:r>
      </w:ins>
      <w:r>
        <w:rPr>
          <w:b/>
          <w:sz w:val="24"/>
        </w:rPr>
        <w:t xml:space="preserve"> </w:t>
      </w:r>
    </w:p>
    <w:p>
      <w:pPr>
        <w:pStyle w:val="8"/>
        <w:numPr>
          <w:ilvl w:val="1"/>
          <w:numId w:val="3"/>
        </w:numPr>
        <w:tabs>
          <w:tab w:val="left" w:pos="1122"/>
        </w:tabs>
        <w:spacing w:before="0" w:after="0" w:line="364" w:lineRule="auto"/>
        <w:ind w:left="221" w:right="393" w:firstLine="480"/>
        <w:jc w:val="both"/>
        <w:rPr>
          <w:ins w:id="194" w:author="碧海蓝天" w:date="2021-08-20T09:48:54Z"/>
          <w:sz w:val="24"/>
        </w:rPr>
      </w:pPr>
      <w:ins w:id="195" w:author="碧海蓝天" w:date="2021-08-20T09:48:58Z">
        <w:r>
          <w:rPr>
            <w:rFonts w:hint="eastAsia"/>
            <w:sz w:val="24"/>
            <w:lang w:val="en-US" w:eastAsia="zh-CN"/>
          </w:rPr>
          <w:t>基本要求</w:t>
        </w:r>
      </w:ins>
    </w:p>
    <w:p>
      <w:pPr>
        <w:pStyle w:val="8"/>
        <w:numPr>
          <w:ilvl w:val="2"/>
          <w:numId w:val="3"/>
          <w:ins w:id="197" w:author="碧海蓝天" w:date="2021-08-20T09:49:52Z"/>
        </w:numPr>
        <w:tabs>
          <w:tab w:val="left" w:pos="1362"/>
        </w:tabs>
        <w:spacing w:before="39" w:after="0" w:line="364" w:lineRule="auto"/>
        <w:ind w:left="221" w:right="393" w:firstLine="480"/>
        <w:jc w:val="both"/>
        <w:rPr>
          <w:ins w:id="198" w:author="碧海蓝天" w:date="2021-08-20T09:49:53Z"/>
          <w:sz w:val="24"/>
        </w:rPr>
        <w:pPrChange w:id="196" w:author="碧海蓝天" w:date="2021-08-20T09:49:52Z">
          <w:pPr>
            <w:pStyle w:val="8"/>
            <w:numPr>
              <w:ilvl w:val="1"/>
              <w:numId w:val="3"/>
            </w:numPr>
            <w:tabs>
              <w:tab w:val="left" w:pos="1122"/>
            </w:tabs>
            <w:spacing w:before="0" w:after="0" w:line="364" w:lineRule="auto"/>
            <w:ind w:left="221" w:right="393" w:firstLine="480"/>
            <w:jc w:val="both"/>
          </w:pPr>
        </w:pPrChange>
      </w:pPr>
      <w:r>
        <w:rPr>
          <w:spacing w:val="-3"/>
          <w:sz w:val="24"/>
        </w:rPr>
        <w:t>各</w:t>
      </w:r>
      <w:r>
        <w:rPr>
          <w:spacing w:val="-4"/>
          <w:sz w:val="24"/>
          <w:rPrChange w:id="199" w:author="碧海蓝天" w:date="2021-08-20T09:49:37Z">
            <w:rPr>
              <w:spacing w:val="-3"/>
              <w:sz w:val="24"/>
            </w:rPr>
          </w:rPrChange>
        </w:rPr>
        <w:t>电子</w:t>
      </w:r>
      <w:r>
        <w:rPr>
          <w:spacing w:val="-3"/>
          <w:sz w:val="24"/>
        </w:rPr>
        <w:t>文件形成单位应加强对电子文件归档的管理，将电子文件的形成、收</w:t>
      </w:r>
      <w:r>
        <w:rPr>
          <w:spacing w:val="-11"/>
          <w:sz w:val="24"/>
        </w:rPr>
        <w:t>集、积累、整理和归档纳入文件管理工作程序，明确岗位职责，指定专人管理，以确</w:t>
      </w:r>
      <w:r>
        <w:rPr>
          <w:sz w:val="24"/>
        </w:rPr>
        <w:t>保电子文件的真实性、完整性</w:t>
      </w:r>
      <w:ins w:id="200" w:author="碧海蓝天" w:date="2021-08-19T10:49:26Z">
        <w:r>
          <w:rPr>
            <w:rFonts w:hint="eastAsia"/>
            <w:sz w:val="24"/>
            <w:lang w:eastAsia="zh-CN"/>
          </w:rPr>
          <w:t>、</w:t>
        </w:r>
      </w:ins>
      <w:ins w:id="201" w:author="碧海蓝天" w:date="2021-08-19T10:49:29Z">
        <w:r>
          <w:rPr>
            <w:rFonts w:hint="eastAsia"/>
            <w:sz w:val="24"/>
            <w:lang w:val="en-US" w:eastAsia="zh-CN"/>
          </w:rPr>
          <w:t>可用性</w:t>
        </w:r>
      </w:ins>
      <w:r>
        <w:rPr>
          <w:sz w:val="24"/>
        </w:rPr>
        <w:t xml:space="preserve">和有效性。 </w:t>
      </w:r>
    </w:p>
    <w:p>
      <w:pPr>
        <w:pStyle w:val="8"/>
        <w:numPr>
          <w:ilvl w:val="2"/>
          <w:numId w:val="3"/>
          <w:ins w:id="203" w:author="碧海蓝天" w:date="2021-08-20T09:49:52Z"/>
        </w:numPr>
        <w:tabs>
          <w:tab w:val="left" w:pos="1362"/>
        </w:tabs>
        <w:spacing w:before="39" w:after="0" w:line="364" w:lineRule="auto"/>
        <w:ind w:left="221" w:right="393" w:firstLine="480"/>
        <w:jc w:val="both"/>
        <w:rPr>
          <w:del w:id="204" w:author="碧海蓝天" w:date="2021-08-20T09:49:52Z"/>
          <w:sz w:val="24"/>
        </w:rPr>
        <w:pPrChange w:id="202" w:author="碧海蓝天" w:date="2021-08-20T09:49:52Z">
          <w:pPr>
            <w:pStyle w:val="8"/>
            <w:numPr>
              <w:ilvl w:val="1"/>
              <w:numId w:val="3"/>
            </w:numPr>
            <w:tabs>
              <w:tab w:val="left" w:pos="1122"/>
            </w:tabs>
            <w:spacing w:before="0" w:after="0" w:line="364" w:lineRule="auto"/>
            <w:ind w:left="221" w:right="393" w:firstLine="480"/>
            <w:jc w:val="both"/>
          </w:pPr>
        </w:pPrChange>
      </w:pPr>
    </w:p>
    <w:p>
      <w:pPr>
        <w:pStyle w:val="8"/>
        <w:numPr>
          <w:ilvl w:val="2"/>
          <w:numId w:val="3"/>
          <w:ins w:id="206" w:author="碧海蓝天" w:date="2021-08-20T09:49:52Z"/>
        </w:numPr>
        <w:tabs>
          <w:tab w:val="left" w:pos="1362"/>
        </w:tabs>
        <w:spacing w:before="39" w:after="0" w:line="364" w:lineRule="auto"/>
        <w:ind w:left="221" w:right="393" w:firstLine="480"/>
        <w:jc w:val="both"/>
        <w:rPr>
          <w:del w:id="207" w:author="碧海蓝天" w:date="2021-08-20T09:34:53Z"/>
          <w:sz w:val="24"/>
        </w:rPr>
        <w:pPrChange w:id="205" w:author="碧海蓝天" w:date="2021-08-20T09:49:52Z">
          <w:pPr>
            <w:pStyle w:val="8"/>
            <w:numPr>
              <w:ilvl w:val="2"/>
              <w:numId w:val="3"/>
            </w:numPr>
            <w:tabs>
              <w:tab w:val="left" w:pos="1303"/>
            </w:tabs>
            <w:spacing w:before="0" w:after="0" w:line="364" w:lineRule="auto"/>
            <w:ind w:left="221" w:right="393" w:firstLine="480"/>
            <w:jc w:val="left"/>
          </w:pPr>
        </w:pPrChange>
      </w:pPr>
      <w:r>
        <w:rPr>
          <w:spacing w:val="-7"/>
          <w:sz w:val="24"/>
        </w:rPr>
        <w:t>公司各业务系统的电子文件按“谁办结、谁归档”的原则进行收集、整理</w:t>
      </w:r>
      <w:r>
        <w:rPr>
          <w:sz w:val="24"/>
        </w:rPr>
        <w:t xml:space="preserve">与归档，其他电子文件由形成或具体承办部门负责收集、整理与归档。  </w:t>
      </w:r>
    </w:p>
    <w:p>
      <w:pPr>
        <w:pStyle w:val="8"/>
        <w:numPr>
          <w:ilvl w:val="2"/>
          <w:numId w:val="3"/>
          <w:ins w:id="209" w:author="碧海蓝天" w:date="2021-08-20T09:49:52Z"/>
        </w:numPr>
        <w:tabs>
          <w:tab w:val="left" w:pos="1362"/>
        </w:tabs>
        <w:spacing w:before="39" w:after="0" w:line="364" w:lineRule="auto"/>
        <w:ind w:left="221" w:right="393" w:firstLine="480"/>
        <w:jc w:val="both"/>
        <w:rPr>
          <w:del w:id="210" w:author="碧海蓝天" w:date="2021-08-20T09:34:54Z"/>
          <w:sz w:val="24"/>
        </w:rPr>
        <w:sectPr>
          <w:pgSz w:w="11910" w:h="16840"/>
          <w:pgMar w:top="1380" w:right="1020" w:bottom="1040" w:left="1480" w:header="0" w:footer="857" w:gutter="0"/>
          <w:cols w:space="720" w:num="1"/>
        </w:sectPr>
        <w:pPrChange w:id="208" w:author="碧海蓝天" w:date="2021-08-20T09:49:52Z">
          <w:pPr>
            <w:spacing w:after="0" w:line="364" w:lineRule="auto"/>
            <w:jc w:val="left"/>
          </w:pPr>
        </w:pPrChange>
      </w:pPr>
    </w:p>
    <w:p>
      <w:pPr>
        <w:pStyle w:val="8"/>
        <w:numPr>
          <w:ilvl w:val="2"/>
          <w:numId w:val="3"/>
          <w:ins w:id="212" w:author="碧海蓝天" w:date="2021-08-20T09:49:52Z"/>
        </w:numPr>
        <w:tabs>
          <w:tab w:val="left" w:pos="1362"/>
        </w:tabs>
        <w:spacing w:before="39" w:after="0" w:line="364" w:lineRule="auto"/>
        <w:ind w:left="221" w:right="393" w:firstLine="480"/>
        <w:jc w:val="both"/>
        <w:rPr>
          <w:ins w:id="213" w:author="碧海蓝天" w:date="2021-08-20T09:34:57Z"/>
          <w:sz w:val="24"/>
        </w:rPr>
        <w:pPrChange w:id="211" w:author="碧海蓝天" w:date="2021-08-20T09:49:52Z">
          <w:pPr>
            <w:pStyle w:val="8"/>
            <w:numPr>
              <w:ilvl w:val="2"/>
              <w:numId w:val="3"/>
            </w:numPr>
            <w:tabs>
              <w:tab w:val="left" w:pos="1362"/>
            </w:tabs>
            <w:spacing w:before="39" w:after="0" w:line="364" w:lineRule="auto"/>
            <w:ind w:left="221" w:right="393" w:firstLine="480"/>
            <w:jc w:val="both"/>
          </w:pPr>
        </w:pPrChange>
      </w:pPr>
    </w:p>
    <w:p>
      <w:pPr>
        <w:pStyle w:val="8"/>
        <w:numPr>
          <w:ilvl w:val="2"/>
          <w:numId w:val="3"/>
        </w:numPr>
        <w:tabs>
          <w:tab w:val="left" w:pos="1362"/>
        </w:tabs>
        <w:spacing w:before="39" w:after="0" w:line="364" w:lineRule="auto"/>
        <w:ind w:left="221" w:right="393" w:firstLine="480"/>
        <w:jc w:val="both"/>
        <w:rPr>
          <w:sz w:val="24"/>
        </w:rPr>
      </w:pPr>
      <w:r>
        <w:rPr>
          <w:spacing w:val="-4"/>
          <w:sz w:val="24"/>
        </w:rPr>
        <w:t>公司各单位档案部门负责电子文件形成、收集、积累、整理和归档等各工</w:t>
      </w:r>
      <w:r>
        <w:rPr>
          <w:sz w:val="24"/>
        </w:rPr>
        <w:t xml:space="preserve">作环节的监督、检查、指导。 </w:t>
      </w:r>
    </w:p>
    <w:p>
      <w:pPr>
        <w:pStyle w:val="8"/>
        <w:numPr>
          <w:ilvl w:val="2"/>
          <w:numId w:val="3"/>
        </w:numPr>
        <w:tabs>
          <w:tab w:val="left" w:pos="1362"/>
        </w:tabs>
        <w:spacing w:before="0" w:after="0" w:line="364" w:lineRule="auto"/>
        <w:ind w:left="221" w:right="394" w:firstLine="480"/>
        <w:jc w:val="both"/>
        <w:rPr>
          <w:sz w:val="24"/>
        </w:rPr>
      </w:pPr>
      <w:r>
        <w:rPr>
          <w:spacing w:val="-3"/>
          <w:sz w:val="24"/>
        </w:rPr>
        <w:t>各类电子文件在归档前应集中统一管理；应归档保存的各种电子文件，经</w:t>
      </w:r>
      <w:r>
        <w:rPr>
          <w:sz w:val="24"/>
        </w:rPr>
        <w:t xml:space="preserve">规范整理后，移交本单位档案部门集中管理。 </w:t>
      </w:r>
    </w:p>
    <w:p>
      <w:pPr>
        <w:pStyle w:val="8"/>
        <w:numPr>
          <w:ilvl w:val="2"/>
          <w:numId w:val="3"/>
          <w:ins w:id="215" w:author="碧海蓝天" w:date="2021-08-20T09:50:02Z"/>
        </w:numPr>
        <w:tabs>
          <w:tab w:val="left" w:pos="1362"/>
        </w:tabs>
        <w:spacing w:before="39" w:after="0" w:line="364" w:lineRule="auto"/>
        <w:ind w:left="221" w:right="393" w:firstLine="480"/>
        <w:jc w:val="both"/>
        <w:rPr>
          <w:sz w:val="24"/>
        </w:rPr>
        <w:pPrChange w:id="214" w:author="碧海蓝天" w:date="2021-08-20T09:50:02Z">
          <w:pPr>
            <w:pStyle w:val="8"/>
            <w:numPr>
              <w:ilvl w:val="1"/>
              <w:numId w:val="3"/>
            </w:numPr>
            <w:tabs>
              <w:tab w:val="left" w:pos="1122"/>
            </w:tabs>
            <w:spacing w:before="0" w:after="0" w:line="364" w:lineRule="auto"/>
            <w:ind w:left="221" w:right="393" w:firstLine="480"/>
            <w:jc w:val="both"/>
          </w:pPr>
        </w:pPrChange>
      </w:pPr>
      <w:r>
        <w:rPr>
          <w:spacing w:val="-7"/>
          <w:sz w:val="24"/>
        </w:rPr>
        <w:t>勘察、设计、施工、监理及第三方检测等单位应将本单位形成的项目电子文</w:t>
      </w:r>
      <w:r>
        <w:rPr>
          <w:spacing w:val="-8"/>
          <w:sz w:val="24"/>
        </w:rPr>
        <w:t xml:space="preserve">件整理归档后向建设单位移交。建设单位档案管理机构应对项目电子文件的整理归档工作进行监督、检查、指导和验收。 </w:t>
      </w:r>
    </w:p>
    <w:p>
      <w:pPr>
        <w:pStyle w:val="8"/>
        <w:numPr>
          <w:ilvl w:val="2"/>
          <w:numId w:val="3"/>
          <w:ins w:id="217" w:author="碧海蓝天" w:date="2021-08-20T09:50:04Z"/>
        </w:numPr>
        <w:tabs>
          <w:tab w:val="left" w:pos="1362"/>
        </w:tabs>
        <w:spacing w:before="39" w:after="0" w:line="364" w:lineRule="auto"/>
        <w:ind w:left="221" w:right="393" w:firstLine="480"/>
        <w:jc w:val="both"/>
        <w:rPr>
          <w:del w:id="218" w:author="碧海蓝天" w:date="2021-08-20T09:51:28Z"/>
          <w:sz w:val="24"/>
        </w:rPr>
        <w:pPrChange w:id="216" w:author="碧海蓝天" w:date="2021-08-20T09:50:04Z">
          <w:pPr>
            <w:pStyle w:val="8"/>
            <w:numPr>
              <w:ilvl w:val="1"/>
              <w:numId w:val="3"/>
            </w:numPr>
            <w:tabs>
              <w:tab w:val="left" w:pos="1122"/>
            </w:tabs>
            <w:spacing w:before="0" w:after="0" w:line="364" w:lineRule="auto"/>
            <w:ind w:left="221" w:right="393" w:firstLine="480"/>
            <w:jc w:val="both"/>
          </w:pPr>
        </w:pPrChange>
      </w:pPr>
      <w:del w:id="219" w:author="碧海蓝天" w:date="2021-08-20T09:51:28Z">
        <w:r>
          <w:rPr>
            <w:spacing w:val="-9"/>
            <w:sz w:val="24"/>
          </w:rPr>
          <w:delText>对具有永久</w:delText>
        </w:r>
      </w:del>
      <w:del w:id="220" w:author="碧海蓝天" w:date="2021-08-20T09:51:28Z">
        <w:r>
          <w:rPr>
            <w:rFonts w:hint="default"/>
            <w:spacing w:val="-9"/>
            <w:sz w:val="24"/>
            <w:lang w:val="en-US"/>
          </w:rPr>
          <w:delText>和</w:delText>
        </w:r>
      </w:del>
      <w:del w:id="221" w:author="碧海蓝天" w:date="2021-08-20T09:51:28Z">
        <w:r>
          <w:rPr>
            <w:rFonts w:hint="default"/>
            <w:spacing w:val="-9"/>
            <w:sz w:val="24"/>
            <w:lang w:val="en-US" w:eastAsia="zh-CN"/>
          </w:rPr>
          <w:delText xml:space="preserve"> </w:delText>
        </w:r>
      </w:del>
      <w:del w:id="222" w:author="碧海蓝天" w:date="2021-08-20T09:51:28Z">
        <w:r>
          <w:rPr>
            <w:rFonts w:hint="default"/>
            <w:sz w:val="24"/>
            <w:lang w:val="en-US"/>
          </w:rPr>
          <w:delText>30</w:delText>
        </w:r>
      </w:del>
      <w:del w:id="223" w:author="碧海蓝天" w:date="2021-08-20T09:51:28Z">
        <w:r>
          <w:rPr>
            <w:rFonts w:hint="default"/>
            <w:spacing w:val="-8"/>
            <w:sz w:val="24"/>
            <w:lang w:val="en-US"/>
          </w:rPr>
          <w:delText xml:space="preserve"> 年保存价值</w:delText>
        </w:r>
      </w:del>
      <w:del w:id="224" w:author="碧海蓝天" w:date="2021-08-20T09:51:28Z">
        <w:r>
          <w:rPr>
            <w:spacing w:val="-8"/>
            <w:sz w:val="24"/>
          </w:rPr>
          <w:delText>的可</w:delText>
        </w:r>
      </w:del>
      <w:del w:id="225" w:author="碧海蓝天" w:date="2021-08-20T09:51:28Z">
        <w:r>
          <w:rPr>
            <w:spacing w:val="-4"/>
            <w:sz w:val="24"/>
            <w:rPrChange w:id="226" w:author="碧海蓝天" w:date="2021-08-20T09:50:04Z">
              <w:rPr>
                <w:spacing w:val="-8"/>
                <w:sz w:val="24"/>
              </w:rPr>
            </w:rPrChange>
          </w:rPr>
          <w:delText>输出</w:delText>
        </w:r>
      </w:del>
      <w:del w:id="228" w:author="碧海蓝天" w:date="2021-08-20T09:51:28Z">
        <w:r>
          <w:rPr>
            <w:spacing w:val="-8"/>
            <w:sz w:val="24"/>
          </w:rPr>
          <w:delText>打印型电子文件，电子文件形成单位</w:delText>
        </w:r>
      </w:del>
      <w:del w:id="229" w:author="碧海蓝天" w:date="2021-08-20T09:51:28Z">
        <w:r>
          <w:rPr>
            <w:spacing w:val="-12"/>
            <w:sz w:val="24"/>
          </w:rPr>
          <w:delText xml:space="preserve">必须将其制成纸质文件；永久和 </w:delText>
        </w:r>
      </w:del>
      <w:del w:id="230" w:author="碧海蓝天" w:date="2021-08-20T09:51:28Z">
        <w:r>
          <w:rPr>
            <w:sz w:val="24"/>
          </w:rPr>
          <w:delText>30</w:delText>
        </w:r>
      </w:del>
      <w:del w:id="231" w:author="碧海蓝天" w:date="2021-08-20T09:51:28Z">
        <w:r>
          <w:rPr>
            <w:spacing w:val="-8"/>
            <w:sz w:val="24"/>
          </w:rPr>
          <w:delText xml:space="preserve"> 年保存价值纸质文件必须进行数字化。归档时， </w:delText>
        </w:r>
      </w:del>
      <w:del w:id="232" w:author="碧海蓝天" w:date="2021-08-20T09:51:28Z">
        <w:r>
          <w:rPr>
            <w:spacing w:val="-14"/>
            <w:sz w:val="24"/>
          </w:rPr>
          <w:delText>应同时保存文件的电子版本、纸质版本，并在内容、格式、相关说明及描述上保持一</w:delText>
        </w:r>
      </w:del>
      <w:del w:id="233" w:author="碧海蓝天" w:date="2021-08-20T09:51:28Z">
        <w:r>
          <w:rPr>
            <w:sz w:val="24"/>
          </w:rPr>
          <w:delText xml:space="preserve">致，且二者之间必须建立关联。各业务系统的结构数据每年宜定期归档一次。 </w:delText>
        </w:r>
      </w:del>
    </w:p>
    <w:p>
      <w:pPr>
        <w:pStyle w:val="8"/>
        <w:numPr>
          <w:ilvl w:val="2"/>
          <w:numId w:val="3"/>
          <w:ins w:id="235" w:author="碧海蓝天" w:date="2021-08-20T09:50:05Z"/>
        </w:numPr>
        <w:tabs>
          <w:tab w:val="left" w:pos="1362"/>
        </w:tabs>
        <w:spacing w:before="39" w:after="0" w:line="364" w:lineRule="auto"/>
        <w:ind w:left="221" w:right="393" w:firstLine="480"/>
        <w:jc w:val="both"/>
        <w:rPr>
          <w:sz w:val="24"/>
        </w:rPr>
        <w:pPrChange w:id="234" w:author="碧海蓝天" w:date="2021-08-20T09:50:05Z">
          <w:pPr>
            <w:pStyle w:val="8"/>
            <w:numPr>
              <w:ilvl w:val="1"/>
              <w:numId w:val="3"/>
            </w:numPr>
            <w:tabs>
              <w:tab w:val="left" w:pos="1122"/>
            </w:tabs>
            <w:spacing w:before="0" w:after="0" w:line="364" w:lineRule="auto"/>
            <w:ind w:left="221" w:right="600" w:firstLine="480"/>
            <w:jc w:val="both"/>
          </w:pPr>
        </w:pPrChange>
      </w:pPr>
      <w:r>
        <w:rPr>
          <w:spacing w:val="-1"/>
          <w:sz w:val="24"/>
        </w:rPr>
        <w:t>各业务管理系统在设计</w:t>
      </w:r>
      <w:r>
        <w:rPr>
          <w:spacing w:val="-4"/>
          <w:sz w:val="24"/>
          <w:rPrChange w:id="236" w:author="碧海蓝天" w:date="2021-08-20T09:50:05Z">
            <w:rPr>
              <w:spacing w:val="-1"/>
              <w:sz w:val="24"/>
            </w:rPr>
          </w:rPrChange>
        </w:rPr>
        <w:t>阶段</w:t>
      </w:r>
      <w:r>
        <w:rPr>
          <w:spacing w:val="-1"/>
          <w:sz w:val="24"/>
        </w:rPr>
        <w:t>就应充分考虑电子文件运转各个阶段的管理要</w:t>
      </w:r>
      <w:r>
        <w:rPr>
          <w:sz w:val="24"/>
        </w:rPr>
        <w:t xml:space="preserve">求，在电子文件形成处理阶段考虑电子文件归档管理和长期保管的要求。 </w:t>
      </w:r>
    </w:p>
    <w:p>
      <w:pPr>
        <w:pStyle w:val="8"/>
        <w:numPr>
          <w:ilvl w:val="2"/>
          <w:numId w:val="3"/>
        </w:numPr>
        <w:tabs>
          <w:tab w:val="left" w:pos="1362"/>
        </w:tabs>
        <w:spacing w:before="39" w:after="0" w:line="364" w:lineRule="auto"/>
        <w:ind w:left="221" w:right="393" w:firstLine="480"/>
        <w:jc w:val="both"/>
        <w:rPr>
          <w:sz w:val="24"/>
        </w:rPr>
        <w:pPrChange w:id="237" w:author="碧海蓝天" w:date="2021-08-20T09:50:06Z">
          <w:pPr>
            <w:pStyle w:val="8"/>
            <w:numPr>
              <w:ilvl w:val="2"/>
              <w:numId w:val="3"/>
            </w:numPr>
            <w:tabs>
              <w:tab w:val="left" w:pos="1362"/>
            </w:tabs>
            <w:spacing w:before="0" w:after="0" w:line="364" w:lineRule="auto"/>
            <w:ind w:left="221" w:right="394" w:firstLine="480"/>
            <w:jc w:val="both"/>
          </w:pPr>
        </w:pPrChange>
      </w:pPr>
      <w:r>
        <w:rPr>
          <w:spacing w:val="-4"/>
          <w:sz w:val="24"/>
        </w:rPr>
        <w:t>各业务管理系统应设置相关功能，满足电子文件通过接口进行实时归档与</w:t>
      </w:r>
      <w:r>
        <w:rPr>
          <w:spacing w:val="-11"/>
          <w:sz w:val="24"/>
        </w:rPr>
        <w:t>管理需要。对在网络系统中处于流转状态，暂时无法确定其保管责任的电子文件，按</w:t>
      </w:r>
      <w:r>
        <w:rPr>
          <w:spacing w:val="-8"/>
          <w:sz w:val="24"/>
        </w:rPr>
        <w:t>照谁形成，谁归档的原则，由形成单位</w:t>
      </w:r>
      <w:r>
        <w:rPr>
          <w:sz w:val="24"/>
        </w:rPr>
        <w:t>（部门</w:t>
      </w:r>
      <w:r>
        <w:rPr>
          <w:spacing w:val="-18"/>
          <w:sz w:val="24"/>
        </w:rPr>
        <w:t>）</w:t>
      </w:r>
      <w:r>
        <w:rPr>
          <w:spacing w:val="-2"/>
          <w:sz w:val="24"/>
        </w:rPr>
        <w:t xml:space="preserve">负责电子文件的日常管理，并采取措施，以防散失，以最大限度地保证电子文件归档的完整性。 </w:t>
      </w:r>
    </w:p>
    <w:p>
      <w:pPr>
        <w:pStyle w:val="8"/>
        <w:numPr>
          <w:ilvl w:val="2"/>
          <w:numId w:val="3"/>
        </w:numPr>
        <w:tabs>
          <w:tab w:val="left" w:pos="1362"/>
        </w:tabs>
        <w:spacing w:before="39" w:after="0" w:line="364" w:lineRule="auto"/>
        <w:ind w:left="221" w:right="393" w:firstLine="480"/>
        <w:jc w:val="both"/>
        <w:rPr>
          <w:sz w:val="24"/>
        </w:rPr>
        <w:pPrChange w:id="238" w:author="碧海蓝天" w:date="2021-08-20T09:50:07Z">
          <w:pPr>
            <w:pStyle w:val="8"/>
            <w:numPr>
              <w:ilvl w:val="2"/>
              <w:numId w:val="3"/>
            </w:numPr>
            <w:tabs>
              <w:tab w:val="left" w:pos="1362"/>
            </w:tabs>
            <w:spacing w:before="0" w:after="0" w:line="364" w:lineRule="auto"/>
            <w:ind w:left="221" w:right="360" w:firstLine="480"/>
            <w:jc w:val="both"/>
          </w:pPr>
        </w:pPrChange>
      </w:pPr>
      <w:r>
        <w:rPr>
          <w:spacing w:val="-1"/>
          <w:sz w:val="24"/>
        </w:rPr>
        <w:t xml:space="preserve">各单位应建立健全各项工作制度和工作程序，结合各种技术措施的应用， </w:t>
      </w:r>
      <w:r>
        <w:rPr>
          <w:spacing w:val="-7"/>
          <w:sz w:val="24"/>
        </w:rPr>
        <w:t>从电子文件产生开始，直到被永久保存或销毁，不间断地对有关处理操作进行管理登</w:t>
      </w:r>
      <w:r>
        <w:rPr>
          <w:spacing w:val="-12"/>
          <w:sz w:val="24"/>
        </w:rPr>
        <w:t xml:space="preserve">记，实施全程控制和管理。计算机系统运行和信息处理等过程中形成或涉及的有关电子文件处理的参数、管理数据等应同电子文件一同归档保存。 </w:t>
      </w:r>
    </w:p>
    <w:p>
      <w:pPr>
        <w:pStyle w:val="8"/>
        <w:numPr>
          <w:ilvl w:val="2"/>
          <w:numId w:val="3"/>
          <w:ins w:id="240" w:author="碧海蓝天" w:date="2021-08-20T09:50:11Z"/>
        </w:numPr>
        <w:tabs>
          <w:tab w:val="left" w:pos="1362"/>
        </w:tabs>
        <w:spacing w:before="39" w:after="0" w:line="364" w:lineRule="auto"/>
        <w:ind w:left="221" w:right="393" w:firstLine="480"/>
        <w:jc w:val="both"/>
        <w:rPr>
          <w:sz w:val="24"/>
        </w:rPr>
        <w:pPrChange w:id="239" w:author="碧海蓝天" w:date="2021-08-20T09:50:11Z">
          <w:pPr>
            <w:pStyle w:val="8"/>
            <w:numPr>
              <w:ilvl w:val="1"/>
              <w:numId w:val="3"/>
            </w:numPr>
            <w:tabs>
              <w:tab w:val="left" w:pos="1122"/>
            </w:tabs>
            <w:spacing w:before="0" w:after="0" w:line="364" w:lineRule="auto"/>
            <w:ind w:left="221" w:right="600" w:firstLine="480"/>
            <w:jc w:val="left"/>
          </w:pPr>
        </w:pPrChange>
      </w:pPr>
      <w:r>
        <w:rPr>
          <w:spacing w:val="-1"/>
          <w:sz w:val="24"/>
        </w:rPr>
        <w:t>电子文件形成单位和电子</w:t>
      </w:r>
      <w:r>
        <w:rPr>
          <w:spacing w:val="-4"/>
          <w:sz w:val="24"/>
          <w:rPrChange w:id="241" w:author="碧海蓝天" w:date="2021-08-20T09:50:11Z">
            <w:rPr>
              <w:spacing w:val="-1"/>
              <w:sz w:val="24"/>
            </w:rPr>
          </w:rPrChange>
        </w:rPr>
        <w:t>档案</w:t>
      </w:r>
      <w:r>
        <w:rPr>
          <w:spacing w:val="-1"/>
          <w:sz w:val="24"/>
        </w:rPr>
        <w:t>保管单位应采取措施，保证电子文件的真实</w:t>
      </w:r>
      <w:r>
        <w:rPr>
          <w:sz w:val="24"/>
        </w:rPr>
        <w:t xml:space="preserve">性、完整性、有效性和安全性，并应符合以下规定： </w:t>
      </w:r>
    </w:p>
    <w:p>
      <w:pPr>
        <w:pStyle w:val="8"/>
        <w:numPr>
          <w:ilvl w:val="2"/>
          <w:numId w:val="3"/>
        </w:numPr>
        <w:tabs>
          <w:tab w:val="left" w:pos="1362"/>
        </w:tabs>
        <w:spacing w:before="39" w:after="0" w:line="364" w:lineRule="auto"/>
        <w:ind w:left="221" w:right="393" w:firstLine="480"/>
        <w:jc w:val="both"/>
        <w:rPr>
          <w:sz w:val="24"/>
        </w:rPr>
        <w:pPrChange w:id="242" w:author="碧海蓝天" w:date="2021-08-20T09:50:12Z">
          <w:pPr>
            <w:pStyle w:val="8"/>
            <w:numPr>
              <w:ilvl w:val="2"/>
              <w:numId w:val="3"/>
            </w:numPr>
            <w:tabs>
              <w:tab w:val="left" w:pos="1362"/>
            </w:tabs>
            <w:spacing w:before="0" w:after="0" w:line="364" w:lineRule="auto"/>
            <w:ind w:left="221" w:right="273" w:firstLine="480"/>
            <w:jc w:val="left"/>
          </w:pPr>
        </w:pPrChange>
      </w:pPr>
      <w:r>
        <w:rPr>
          <w:spacing w:val="-2"/>
          <w:sz w:val="24"/>
        </w:rPr>
        <w:t>应建立规范的制度和工作程序并结合相应的技术措施，从电子文件形成开</w:t>
      </w:r>
      <w:r>
        <w:rPr>
          <w:spacing w:val="-15"/>
          <w:sz w:val="24"/>
        </w:rPr>
        <w:t>始不间断地对有关处理操作进行管理登记，保证电子文件的产生、处理过程符合规范。</w:t>
      </w:r>
      <w:r>
        <w:rPr>
          <w:sz w:val="24"/>
        </w:rPr>
        <w:t xml:space="preserve"> </w:t>
      </w:r>
    </w:p>
    <w:p>
      <w:pPr>
        <w:pStyle w:val="8"/>
        <w:numPr>
          <w:ilvl w:val="2"/>
          <w:numId w:val="3"/>
        </w:numPr>
        <w:tabs>
          <w:tab w:val="left" w:pos="1362"/>
        </w:tabs>
        <w:spacing w:before="39" w:after="0" w:line="364" w:lineRule="auto"/>
        <w:ind w:left="221" w:right="393" w:firstLine="480"/>
        <w:jc w:val="both"/>
        <w:rPr>
          <w:sz w:val="24"/>
        </w:rPr>
        <w:pPrChange w:id="243" w:author="碧海蓝天" w:date="2021-08-20T09:50:13Z">
          <w:pPr>
            <w:pStyle w:val="8"/>
            <w:numPr>
              <w:ilvl w:val="2"/>
              <w:numId w:val="3"/>
            </w:numPr>
            <w:tabs>
              <w:tab w:val="left" w:pos="1362"/>
            </w:tabs>
            <w:spacing w:before="0" w:after="0" w:line="306" w:lineRule="exact"/>
            <w:ind w:left="1361" w:right="0" w:hanging="661"/>
            <w:jc w:val="left"/>
          </w:pPr>
        </w:pPrChange>
      </w:pPr>
      <w:r>
        <w:rPr>
          <w:sz w:val="24"/>
        </w:rPr>
        <w:t>应采取安全</w:t>
      </w:r>
      <w:r>
        <w:rPr>
          <w:spacing w:val="-4"/>
          <w:sz w:val="24"/>
          <w:rPrChange w:id="244" w:author="碧海蓝天" w:date="2021-08-20T09:50:13Z">
            <w:rPr>
              <w:sz w:val="24"/>
            </w:rPr>
          </w:rPrChange>
        </w:rPr>
        <w:t>防护</w:t>
      </w:r>
      <w:r>
        <w:rPr>
          <w:sz w:val="24"/>
        </w:rPr>
        <w:t xml:space="preserve">技术措施，保证电子文件的真实性。 </w:t>
      </w:r>
    </w:p>
    <w:p>
      <w:pPr>
        <w:pStyle w:val="8"/>
        <w:numPr>
          <w:ilvl w:val="2"/>
          <w:numId w:val="3"/>
        </w:numPr>
        <w:tabs>
          <w:tab w:val="left" w:pos="1362"/>
        </w:tabs>
        <w:spacing w:before="39" w:after="0" w:line="364" w:lineRule="auto"/>
        <w:ind w:left="221" w:right="393" w:firstLine="480"/>
        <w:jc w:val="both"/>
        <w:rPr>
          <w:sz w:val="24"/>
        </w:rPr>
        <w:pPrChange w:id="245" w:author="碧海蓝天" w:date="2021-08-20T09:50:14Z">
          <w:pPr>
            <w:pStyle w:val="8"/>
            <w:numPr>
              <w:ilvl w:val="2"/>
              <w:numId w:val="3"/>
            </w:numPr>
            <w:tabs>
              <w:tab w:val="left" w:pos="1362"/>
            </w:tabs>
            <w:spacing w:before="147" w:after="0" w:line="364" w:lineRule="auto"/>
            <w:ind w:left="221" w:right="600" w:firstLine="480"/>
            <w:jc w:val="left"/>
          </w:pPr>
        </w:pPrChange>
      </w:pPr>
      <w:r>
        <w:rPr>
          <w:spacing w:val="-1"/>
          <w:sz w:val="24"/>
        </w:rPr>
        <w:t>应建立电子</w:t>
      </w:r>
      <w:r>
        <w:rPr>
          <w:spacing w:val="-4"/>
          <w:sz w:val="24"/>
          <w:rPrChange w:id="246" w:author="碧海蓝天" w:date="2021-08-20T09:50:14Z">
            <w:rPr>
              <w:spacing w:val="-1"/>
              <w:sz w:val="24"/>
            </w:rPr>
          </w:rPrChange>
        </w:rPr>
        <w:t>文件</w:t>
      </w:r>
      <w:r>
        <w:rPr>
          <w:spacing w:val="-1"/>
          <w:sz w:val="24"/>
        </w:rPr>
        <w:t>完整性管理制度并采取相应的技术措施采集</w:t>
      </w:r>
      <w:del w:id="247" w:author="碧海蓝天" w:date="2021-08-19T10:51:00Z">
        <w:r>
          <w:rPr>
            <w:spacing w:val="-1"/>
            <w:sz w:val="24"/>
          </w:rPr>
          <w:delText>背景信息和</w:delText>
        </w:r>
      </w:del>
      <w:r>
        <w:rPr>
          <w:sz w:val="24"/>
        </w:rPr>
        <w:t xml:space="preserve">元数据。 </w:t>
      </w:r>
    </w:p>
    <w:p>
      <w:pPr>
        <w:pStyle w:val="8"/>
        <w:numPr>
          <w:ilvl w:val="2"/>
          <w:numId w:val="3"/>
        </w:numPr>
        <w:tabs>
          <w:tab w:val="left" w:pos="1362"/>
        </w:tabs>
        <w:spacing w:before="39" w:after="0" w:line="364" w:lineRule="auto"/>
        <w:ind w:left="221" w:right="393" w:firstLine="480"/>
        <w:jc w:val="both"/>
        <w:rPr>
          <w:del w:id="249" w:author="碧海蓝天" w:date="2021-08-20T09:52:01Z"/>
          <w:sz w:val="24"/>
        </w:rPr>
        <w:pPrChange w:id="248" w:author="碧海蓝天" w:date="2021-08-20T09:50:14Z">
          <w:pPr>
            <w:pStyle w:val="8"/>
            <w:numPr>
              <w:ilvl w:val="2"/>
              <w:numId w:val="3"/>
            </w:numPr>
            <w:tabs>
              <w:tab w:val="left" w:pos="1362"/>
            </w:tabs>
            <w:spacing w:before="0" w:after="0" w:line="306" w:lineRule="exact"/>
            <w:ind w:left="1361" w:right="0" w:hanging="661"/>
            <w:jc w:val="left"/>
          </w:pPr>
        </w:pPrChange>
      </w:pPr>
      <w:r>
        <w:rPr>
          <w:sz w:val="24"/>
        </w:rPr>
        <w:t>应建立电子文件有效性管理制度并采取相应的技术保证措施</w:t>
      </w:r>
      <w:ins w:id="250" w:author="碧海蓝天" w:date="2021-08-20T09:52:04Z">
        <w:r>
          <w:rPr>
            <w:rFonts w:hint="eastAsia"/>
            <w:sz w:val="24"/>
            <w:lang w:eastAsia="zh-CN"/>
          </w:rPr>
          <w:t>。</w:t>
        </w:r>
      </w:ins>
      <w:del w:id="251" w:author="碧海蓝天" w:date="2021-08-20T09:52:03Z">
        <w:r>
          <w:rPr>
            <w:sz w:val="24"/>
          </w:rPr>
          <w:delText>。</w:delText>
        </w:r>
      </w:del>
      <w:del w:id="252" w:author="碧海蓝天" w:date="2021-08-20T09:52:02Z">
        <w:r>
          <w:rPr>
            <w:sz w:val="24"/>
          </w:rPr>
          <w:delText xml:space="preserve"> </w:delText>
        </w:r>
      </w:del>
    </w:p>
    <w:p>
      <w:pPr>
        <w:pStyle w:val="8"/>
        <w:numPr>
          <w:ilvl w:val="2"/>
          <w:numId w:val="3"/>
        </w:numPr>
        <w:tabs>
          <w:tab w:val="left" w:pos="1362"/>
        </w:tabs>
        <w:spacing w:before="39" w:after="0" w:line="364" w:lineRule="auto"/>
        <w:ind w:left="221" w:right="393" w:firstLine="480"/>
        <w:jc w:val="both"/>
        <w:rPr>
          <w:del w:id="254" w:author="碧海蓝天" w:date="2021-08-20T09:50:19Z"/>
          <w:sz w:val="24"/>
        </w:rPr>
        <w:pPrChange w:id="253" w:author="碧海蓝天" w:date="2021-08-20T09:52:01Z">
          <w:pPr>
            <w:pStyle w:val="8"/>
            <w:numPr>
              <w:ilvl w:val="2"/>
              <w:numId w:val="3"/>
            </w:numPr>
            <w:tabs>
              <w:tab w:val="left" w:pos="1362"/>
            </w:tabs>
            <w:spacing w:before="159" w:after="0" w:line="240" w:lineRule="auto"/>
            <w:ind w:left="1361" w:right="0" w:hanging="661"/>
            <w:jc w:val="left"/>
          </w:pPr>
        </w:pPrChange>
      </w:pPr>
      <w:r>
        <w:rPr>
          <w:spacing w:val="-2"/>
          <w:sz w:val="24"/>
        </w:rPr>
        <w:t>电子文件的处理和保存应符合国家的安全保密规定，针对自然灾害、非法</w:t>
      </w:r>
    </w:p>
    <w:p>
      <w:pPr>
        <w:pStyle w:val="8"/>
        <w:numPr>
          <w:ilvl w:val="2"/>
          <w:numId w:val="3"/>
        </w:numPr>
        <w:tabs>
          <w:tab w:val="left" w:pos="1362"/>
        </w:tabs>
        <w:spacing w:before="39" w:after="0" w:line="364" w:lineRule="auto"/>
        <w:ind w:left="221" w:right="393" w:firstLine="480"/>
        <w:jc w:val="both"/>
        <w:rPr>
          <w:del w:id="256" w:author="碧海蓝天" w:date="2021-08-20T09:50:20Z"/>
          <w:sz w:val="24"/>
        </w:rPr>
        <w:sectPr>
          <w:pgSz w:w="11910" w:h="16840"/>
          <w:pgMar w:top="1380" w:right="1020" w:bottom="1040" w:left="1480" w:header="0" w:footer="857" w:gutter="0"/>
          <w:cols w:space="720" w:num="1"/>
        </w:sectPr>
        <w:pPrChange w:id="255" w:author="碧海蓝天" w:date="2021-08-20T09:52:01Z">
          <w:pPr>
            <w:spacing w:after="0" w:line="240" w:lineRule="auto"/>
            <w:jc w:val="left"/>
          </w:pPr>
        </w:pPrChange>
      </w:pPr>
    </w:p>
    <w:p>
      <w:pPr>
        <w:pStyle w:val="8"/>
        <w:numPr>
          <w:ilvl w:val="2"/>
          <w:numId w:val="3"/>
        </w:numPr>
        <w:tabs>
          <w:tab w:val="left" w:pos="1362"/>
        </w:tabs>
        <w:spacing w:before="39" w:line="364" w:lineRule="auto"/>
        <w:ind w:left="221" w:right="393" w:firstLine="480"/>
        <w:jc w:val="both"/>
        <w:rPr>
          <w:ins w:id="258" w:author="碧海蓝天" w:date="2021-08-20T09:52:10Z"/>
        </w:rPr>
        <w:pPrChange w:id="257" w:author="碧海蓝天" w:date="2021-08-20T09:52:10Z">
          <w:pPr>
            <w:pStyle w:val="4"/>
            <w:spacing w:before="39"/>
            <w:ind w:firstLine="0"/>
          </w:pPr>
        </w:pPrChange>
      </w:pPr>
      <w:r>
        <w:t xml:space="preserve">访问、非法操作、病毒等采取与系统安全和保密等级要求相符的防范对策。 </w:t>
      </w:r>
    </w:p>
    <w:p>
      <w:pPr>
        <w:pStyle w:val="8"/>
        <w:numPr>
          <w:ilvl w:val="2"/>
          <w:numId w:val="3"/>
        </w:numPr>
        <w:tabs>
          <w:tab w:val="left" w:pos="1362"/>
        </w:tabs>
        <w:spacing w:before="39" w:line="364" w:lineRule="auto"/>
        <w:ind w:left="221" w:right="393" w:firstLine="480"/>
        <w:jc w:val="both"/>
        <w:rPr>
          <w:del w:id="260" w:author="碧海蓝天" w:date="2021-08-20T09:52:10Z"/>
        </w:rPr>
        <w:pPrChange w:id="259" w:author="碧海蓝天" w:date="2021-08-20T09:52:10Z">
          <w:pPr>
            <w:pStyle w:val="4"/>
            <w:spacing w:before="39"/>
            <w:ind w:firstLine="0"/>
          </w:pPr>
        </w:pPrChange>
      </w:pPr>
    </w:p>
    <w:p>
      <w:pPr>
        <w:pStyle w:val="8"/>
        <w:numPr>
          <w:ilvl w:val="2"/>
          <w:numId w:val="3"/>
        </w:numPr>
        <w:tabs>
          <w:tab w:val="left" w:pos="1362"/>
        </w:tabs>
        <w:spacing w:before="0" w:after="0" w:line="364" w:lineRule="auto"/>
        <w:ind w:left="221" w:right="393" w:firstLine="480"/>
        <w:jc w:val="both"/>
        <w:rPr>
          <w:ins w:id="262" w:author="碧海蓝天" w:date="2021-08-20T09:52:15Z"/>
          <w:sz w:val="24"/>
        </w:rPr>
        <w:pPrChange w:id="261" w:author="碧海蓝天" w:date="2021-08-20T09:52:10Z">
          <w:pPr>
            <w:pStyle w:val="8"/>
            <w:numPr>
              <w:ilvl w:val="1"/>
              <w:numId w:val="3"/>
            </w:numPr>
            <w:tabs>
              <w:tab w:val="left" w:pos="1122"/>
            </w:tabs>
            <w:spacing w:before="160" w:after="0" w:line="364" w:lineRule="auto"/>
            <w:ind w:left="221" w:right="394" w:firstLine="480"/>
            <w:jc w:val="left"/>
          </w:pPr>
        </w:pPrChange>
      </w:pPr>
      <w:r>
        <w:rPr>
          <w:spacing w:val="-3"/>
          <w:sz w:val="24"/>
        </w:rPr>
        <w:t>电子文件形成单位与档案管理部门应对电子文件加强前端控制，实行全过程</w:t>
      </w:r>
      <w:r>
        <w:rPr>
          <w:sz w:val="24"/>
        </w:rPr>
        <w:t xml:space="preserve">的管理与监控，保证管理工作的连续性。 </w:t>
      </w:r>
    </w:p>
    <w:p>
      <w:pPr>
        <w:pStyle w:val="8"/>
        <w:numPr>
          <w:ilvl w:val="2"/>
          <w:numId w:val="3"/>
        </w:numPr>
        <w:tabs>
          <w:tab w:val="left" w:pos="1362"/>
        </w:tabs>
        <w:spacing w:before="0" w:after="0" w:line="364" w:lineRule="auto"/>
        <w:ind w:left="221" w:right="393" w:firstLine="480"/>
        <w:jc w:val="both"/>
        <w:rPr>
          <w:del w:id="264" w:author="碧海蓝天" w:date="2021-08-20T09:52:14Z"/>
          <w:sz w:val="24"/>
        </w:rPr>
        <w:pPrChange w:id="263" w:author="碧海蓝天" w:date="2021-08-20T09:52:10Z">
          <w:pPr>
            <w:pStyle w:val="8"/>
            <w:numPr>
              <w:ilvl w:val="1"/>
              <w:numId w:val="3"/>
            </w:numPr>
            <w:tabs>
              <w:tab w:val="left" w:pos="1122"/>
            </w:tabs>
            <w:spacing w:before="160" w:after="0" w:line="364" w:lineRule="auto"/>
            <w:ind w:left="221" w:right="394" w:firstLine="480"/>
            <w:jc w:val="left"/>
          </w:pPr>
        </w:pPrChange>
      </w:pPr>
    </w:p>
    <w:p>
      <w:pPr>
        <w:pStyle w:val="8"/>
        <w:numPr>
          <w:ilvl w:val="2"/>
          <w:numId w:val="3"/>
        </w:numPr>
        <w:tabs>
          <w:tab w:val="left" w:pos="1362"/>
        </w:tabs>
        <w:spacing w:before="0" w:after="0" w:line="364" w:lineRule="auto"/>
        <w:ind w:left="221" w:right="393" w:firstLine="480"/>
        <w:jc w:val="both"/>
        <w:rPr>
          <w:ins w:id="266" w:author="碧海蓝天" w:date="2021-08-20T09:52:17Z"/>
          <w:sz w:val="24"/>
        </w:rPr>
        <w:pPrChange w:id="265" w:author="碧海蓝天" w:date="2021-08-20T09:52:14Z">
          <w:pPr>
            <w:pStyle w:val="8"/>
            <w:numPr>
              <w:ilvl w:val="1"/>
              <w:numId w:val="3"/>
            </w:numPr>
            <w:tabs>
              <w:tab w:val="left" w:pos="1122"/>
            </w:tabs>
            <w:spacing w:before="0" w:after="0" w:line="364" w:lineRule="auto"/>
            <w:ind w:left="221" w:right="273" w:firstLine="480"/>
            <w:jc w:val="left"/>
          </w:pPr>
        </w:pPrChange>
      </w:pPr>
      <w:r>
        <w:rPr>
          <w:spacing w:val="-2"/>
          <w:sz w:val="24"/>
        </w:rPr>
        <w:t>电子文件归档时应注意电子文件的背景信息和元数据的完整，如：文件起草</w:t>
      </w:r>
      <w:r>
        <w:rPr>
          <w:spacing w:val="-15"/>
          <w:sz w:val="24"/>
        </w:rPr>
        <w:t>者、修改者、审核者、签发者等处理过程中相互衔接的各类责任者；录入者、发文者、</w:t>
      </w:r>
      <w:r>
        <w:rPr>
          <w:spacing w:val="-9"/>
          <w:sz w:val="24"/>
        </w:rPr>
        <w:t xml:space="preserve">收文者、存储管理者等各类操作者；批示、签名、印章、代码等责任凭证信息；以及电子文件传递、交接过程中的其他标识，以建立完整的电子档案元数据库。 </w:t>
      </w:r>
    </w:p>
    <w:p>
      <w:pPr>
        <w:pStyle w:val="8"/>
        <w:numPr>
          <w:ilvl w:val="1"/>
          <w:numId w:val="3"/>
          <w:ins w:id="268" w:author="碧海蓝天" w:date="2021-08-20T09:52:28Z"/>
        </w:numPr>
        <w:tabs>
          <w:tab w:val="left" w:pos="1122"/>
        </w:tabs>
        <w:spacing w:before="0" w:after="0" w:line="364" w:lineRule="auto"/>
        <w:ind w:left="221" w:right="393" w:firstLine="480"/>
        <w:jc w:val="both"/>
        <w:rPr>
          <w:ins w:id="269" w:author="碧海蓝天" w:date="2021-08-20T09:52:31Z"/>
          <w:rFonts w:hint="eastAsia" w:eastAsia="宋体"/>
          <w:sz w:val="24"/>
          <w:lang w:val="en-US" w:eastAsia="zh-CN"/>
        </w:rPr>
        <w:pPrChange w:id="267" w:author="碧海蓝天" w:date="2021-08-20T09:52:28Z">
          <w:pPr>
            <w:pStyle w:val="8"/>
            <w:numPr>
              <w:ilvl w:val="1"/>
              <w:numId w:val="3"/>
            </w:numPr>
            <w:tabs>
              <w:tab w:val="left" w:pos="1122"/>
            </w:tabs>
            <w:spacing w:before="0" w:after="0" w:line="364" w:lineRule="auto"/>
            <w:ind w:left="221" w:right="273" w:firstLine="480"/>
            <w:jc w:val="left"/>
          </w:pPr>
        </w:pPrChange>
      </w:pPr>
      <w:ins w:id="270" w:author="碧海蓝天" w:date="2021-08-20T09:52:20Z">
        <w:r>
          <w:rPr>
            <w:rFonts w:hint="eastAsia"/>
            <w:spacing w:val="0"/>
            <w:sz w:val="24"/>
            <w:lang w:val="en-US" w:eastAsia="zh-CN"/>
            <w:rPrChange w:id="271" w:author="碧海蓝天" w:date="2021-08-20T09:52:28Z">
              <w:rPr>
                <w:rFonts w:hint="eastAsia"/>
                <w:spacing w:val="-9"/>
                <w:sz w:val="24"/>
                <w:lang w:val="en-US" w:eastAsia="zh-CN"/>
              </w:rPr>
            </w:rPrChange>
          </w:rPr>
          <w:t>基本</w:t>
        </w:r>
      </w:ins>
      <w:ins w:id="273" w:author="碧海蓝天" w:date="2021-08-20T09:52:21Z">
        <w:r>
          <w:rPr>
            <w:rFonts w:hint="eastAsia"/>
            <w:spacing w:val="0"/>
            <w:sz w:val="24"/>
            <w:lang w:val="en-US" w:eastAsia="zh-CN"/>
            <w:rPrChange w:id="274" w:author="碧海蓝天" w:date="2021-08-20T09:52:28Z">
              <w:rPr>
                <w:rFonts w:hint="eastAsia"/>
                <w:spacing w:val="-9"/>
                <w:sz w:val="24"/>
                <w:lang w:val="en-US" w:eastAsia="zh-CN"/>
              </w:rPr>
            </w:rPrChange>
          </w:rPr>
          <w:t>原则</w:t>
        </w:r>
      </w:ins>
    </w:p>
    <w:p>
      <w:pPr>
        <w:pStyle w:val="8"/>
        <w:numPr>
          <w:ilvl w:val="-1"/>
          <w:numId w:val="0"/>
        </w:numPr>
        <w:tabs>
          <w:tab w:val="left" w:pos="1122"/>
        </w:tabs>
        <w:spacing w:before="0" w:after="0" w:line="364" w:lineRule="auto"/>
        <w:ind w:left="0" w:right="393" w:firstLine="720" w:firstLineChars="300"/>
        <w:jc w:val="both"/>
        <w:rPr>
          <w:ins w:id="277" w:author="碧海蓝天" w:date="2021-08-20T09:56:37Z"/>
          <w:rFonts w:hint="default"/>
          <w:sz w:val="24"/>
          <w:szCs w:val="22"/>
          <w:lang w:val="en-US" w:eastAsia="zh-CN"/>
        </w:rPr>
        <w:pPrChange w:id="276" w:author="碧海蓝天" w:date="2021-08-20T09:58:39Z">
          <w:pPr>
            <w:pStyle w:val="8"/>
            <w:numPr>
              <w:ilvl w:val="1"/>
              <w:numId w:val="3"/>
            </w:numPr>
            <w:tabs>
              <w:tab w:val="left" w:pos="1122"/>
            </w:tabs>
            <w:spacing w:before="0" w:after="0" w:line="364" w:lineRule="auto"/>
            <w:ind w:left="221" w:right="273" w:firstLine="480"/>
            <w:jc w:val="left"/>
          </w:pPr>
        </w:pPrChange>
      </w:pPr>
      <w:ins w:id="278" w:author="碧海蓝天" w:date="2021-08-20T09:56:02Z">
        <w:r>
          <w:rPr>
            <w:rFonts w:hint="eastAsia"/>
            <w:sz w:val="24"/>
            <w:lang w:val="en-US" w:eastAsia="zh-CN"/>
          </w:rPr>
          <w:t>5</w:t>
        </w:r>
      </w:ins>
      <w:ins w:id="279" w:author="碧海蓝天" w:date="2021-08-20T09:56:03Z">
        <w:r>
          <w:rPr>
            <w:rFonts w:hint="eastAsia"/>
            <w:sz w:val="24"/>
            <w:lang w:val="en-US" w:eastAsia="zh-CN"/>
          </w:rPr>
          <w:t>.2.</w:t>
        </w:r>
      </w:ins>
      <w:ins w:id="280" w:author="碧海蓝天" w:date="2021-08-20T09:56:04Z">
        <w:r>
          <w:rPr>
            <w:rFonts w:hint="eastAsia"/>
            <w:sz w:val="24"/>
            <w:lang w:val="en-US" w:eastAsia="zh-CN"/>
          </w:rPr>
          <w:t xml:space="preserve">1 </w:t>
        </w:r>
      </w:ins>
      <w:ins w:id="281" w:author="碧海蓝天" w:date="2021-08-20T09:52:55Z">
        <w:r>
          <w:rPr>
            <w:rFonts w:hint="eastAsia"/>
            <w:sz w:val="24"/>
            <w:lang w:val="en-US" w:eastAsia="zh-CN"/>
          </w:rPr>
          <w:t>根据</w:t>
        </w:r>
      </w:ins>
      <w:ins w:id="282" w:author="碧海蓝天" w:date="2021-08-20T09:52:56Z">
        <w:r>
          <w:rPr>
            <w:rFonts w:hint="eastAsia"/>
            <w:sz w:val="24"/>
            <w:lang w:val="en-US" w:eastAsia="zh-CN"/>
          </w:rPr>
          <w:t>《</w:t>
        </w:r>
      </w:ins>
      <w:ins w:id="283" w:author="碧海蓝天" w:date="2021-08-20T09:52:58Z">
        <w:r>
          <w:rPr>
            <w:rFonts w:hint="eastAsia"/>
            <w:sz w:val="24"/>
            <w:lang w:val="en-US" w:eastAsia="zh-CN"/>
          </w:rPr>
          <w:t>中华</w:t>
        </w:r>
      </w:ins>
      <w:ins w:id="284" w:author="碧海蓝天" w:date="2021-08-20T09:53:01Z">
        <w:r>
          <w:rPr>
            <w:rFonts w:hint="eastAsia"/>
            <w:sz w:val="24"/>
            <w:lang w:val="en-US" w:eastAsia="zh-CN"/>
          </w:rPr>
          <w:t>人民共和共</w:t>
        </w:r>
      </w:ins>
      <w:ins w:id="285" w:author="碧海蓝天" w:date="2021-08-20T09:53:02Z">
        <w:r>
          <w:rPr>
            <w:rFonts w:hint="eastAsia"/>
            <w:sz w:val="24"/>
            <w:lang w:val="en-US" w:eastAsia="zh-CN"/>
          </w:rPr>
          <w:t>档案法</w:t>
        </w:r>
      </w:ins>
      <w:ins w:id="286" w:author="碧海蓝天" w:date="2021-08-20T09:52:56Z">
        <w:r>
          <w:rPr>
            <w:rFonts w:hint="eastAsia"/>
            <w:sz w:val="24"/>
            <w:lang w:val="en-US" w:eastAsia="zh-CN"/>
          </w:rPr>
          <w:t>》</w:t>
        </w:r>
      </w:ins>
      <w:ins w:id="287" w:author="碧海蓝天" w:date="2021-08-20T09:53:05Z">
        <w:r>
          <w:rPr>
            <w:rFonts w:hint="eastAsia"/>
            <w:sz w:val="24"/>
            <w:lang w:val="en-US" w:eastAsia="zh-CN"/>
          </w:rPr>
          <w:t>有关</w:t>
        </w:r>
      </w:ins>
      <w:ins w:id="288" w:author="碧海蓝天" w:date="2021-08-20T09:53:08Z">
        <w:r>
          <w:rPr>
            <w:rFonts w:hint="eastAsia"/>
            <w:sz w:val="24"/>
            <w:lang w:val="en-US" w:eastAsia="zh-CN"/>
          </w:rPr>
          <w:t>规定，</w:t>
        </w:r>
      </w:ins>
      <w:ins w:id="289" w:author="碧海蓝天" w:date="2021-08-20T09:52:37Z">
        <w:r>
          <w:rPr>
            <w:rFonts w:hint="eastAsia"/>
            <w:sz w:val="24"/>
            <w:lang w:val="en-US"/>
            <w:rPrChange w:id="290" w:author="碧海蓝天" w:date="2021-08-20T09:55:57Z">
              <w:rPr>
                <w:rFonts w:hint="eastAsia"/>
              </w:rPr>
            </w:rPrChange>
          </w:rPr>
          <w:t>电子档案应当来源可靠、程序规范、要素</w:t>
        </w:r>
      </w:ins>
      <w:ins w:id="292" w:author="碧海蓝天" w:date="2021-08-20T09:52:37Z">
        <w:r>
          <w:rPr>
            <w:rFonts w:hint="eastAsia"/>
            <w:sz w:val="24"/>
            <w:lang w:val="en-US"/>
            <w:rPrChange w:id="293" w:author="碧海蓝天" w:date="2021-08-20T09:55:57Z">
              <w:rPr>
                <w:rFonts w:hint="eastAsia"/>
              </w:rPr>
            </w:rPrChange>
          </w:rPr>
          <w:t>合规。</w:t>
        </w:r>
      </w:ins>
      <w:ins w:id="295" w:author="碧海蓝天" w:date="2021-08-20T09:52:37Z">
        <w:r>
          <w:rPr>
            <w:rFonts w:hint="eastAsia"/>
            <w:sz w:val="24"/>
            <w:lang w:val="en-US"/>
            <w:rPrChange w:id="296" w:author="碧海蓝天" w:date="2021-08-20T09:55:57Z">
              <w:rPr>
                <w:rFonts w:hint="eastAsia"/>
              </w:rPr>
            </w:rPrChange>
          </w:rPr>
          <w:t>电子档案与传统载体档案具有同等效力，可以以电子形</w:t>
        </w:r>
      </w:ins>
      <w:ins w:id="298" w:author="碧海蓝天" w:date="2021-08-20T09:52:37Z">
        <w:r>
          <w:rPr>
            <w:rFonts w:hint="eastAsia"/>
            <w:sz w:val="24"/>
            <w:lang w:val="en-US"/>
            <w:rPrChange w:id="299" w:author="碧海蓝天" w:date="2021-08-20T09:55:57Z">
              <w:rPr>
                <w:rFonts w:hint="eastAsia"/>
              </w:rPr>
            </w:rPrChange>
          </w:rPr>
          <w:t>式作为凭证使用。</w:t>
        </w:r>
      </w:ins>
      <w:ins w:id="301" w:author="碧海蓝天" w:date="2021-08-20T09:55:34Z">
        <w:r>
          <w:rPr>
            <w:rFonts w:hint="eastAsia" w:ascii="宋体" w:hAnsi="宋体" w:eastAsia="宋体"/>
            <w:sz w:val="24"/>
            <w:szCs w:val="22"/>
            <w:lang w:val="en-US"/>
            <w:rPrChange w:id="302" w:author="碧海蓝天" w:date="2021-08-20T09:55:57Z">
              <w:rPr>
                <w:rFonts w:hint="eastAsia" w:ascii="仿宋" w:hAnsi="仿宋" w:eastAsia="仿宋"/>
                <w:sz w:val="28"/>
                <w:szCs w:val="28"/>
              </w:rPr>
            </w:rPrChange>
          </w:rPr>
          <w:t>为实现公司档案管理“档案资源数字化、档案管理信息化、档案服务知识化”的建设目标，</w:t>
        </w:r>
      </w:ins>
      <w:ins w:id="304" w:author="碧海蓝天" w:date="2021-08-20T09:55:46Z">
        <w:r>
          <w:rPr>
            <w:rFonts w:hint="eastAsia" w:ascii="宋体" w:hAnsi="宋体" w:eastAsia="宋体"/>
            <w:sz w:val="24"/>
            <w:szCs w:val="22"/>
            <w:lang w:val="en-US" w:eastAsia="zh-CN"/>
            <w:rPrChange w:id="305" w:author="碧海蓝天" w:date="2021-08-20T09:55:57Z">
              <w:rPr>
                <w:rFonts w:hint="eastAsia" w:ascii="仿宋" w:hAnsi="仿宋" w:eastAsia="仿宋"/>
                <w:sz w:val="28"/>
                <w:szCs w:val="28"/>
                <w:lang w:val="en-US" w:eastAsia="zh-CN"/>
              </w:rPr>
            </w:rPrChange>
          </w:rPr>
          <w:t>电子档案</w:t>
        </w:r>
      </w:ins>
      <w:ins w:id="307" w:author="碧海蓝天" w:date="2021-08-20T09:55:47Z">
        <w:r>
          <w:rPr>
            <w:rFonts w:hint="eastAsia" w:ascii="宋体" w:hAnsi="宋体" w:eastAsia="宋体"/>
            <w:sz w:val="24"/>
            <w:szCs w:val="22"/>
            <w:lang w:val="en-US" w:eastAsia="zh-CN"/>
            <w:rPrChange w:id="308" w:author="碧海蓝天" w:date="2021-08-20T09:55:57Z">
              <w:rPr>
                <w:rFonts w:hint="eastAsia" w:ascii="仿宋" w:hAnsi="仿宋" w:eastAsia="仿宋"/>
                <w:sz w:val="28"/>
                <w:szCs w:val="28"/>
                <w:lang w:val="en-US" w:eastAsia="zh-CN"/>
              </w:rPr>
            </w:rPrChange>
          </w:rPr>
          <w:t>管理</w:t>
        </w:r>
      </w:ins>
      <w:ins w:id="310" w:author="碧海蓝天" w:date="2021-08-20T09:55:54Z">
        <w:r>
          <w:rPr>
            <w:rFonts w:hint="eastAsia" w:ascii="宋体" w:hAnsi="宋体" w:eastAsia="宋体"/>
            <w:sz w:val="24"/>
            <w:szCs w:val="22"/>
            <w:lang w:val="en-US" w:eastAsia="zh-CN"/>
            <w:rPrChange w:id="311" w:author="碧海蓝天" w:date="2021-08-20T09:55:57Z">
              <w:rPr>
                <w:rFonts w:hint="eastAsia" w:ascii="仿宋" w:hAnsi="仿宋" w:eastAsia="仿宋"/>
                <w:sz w:val="28"/>
                <w:szCs w:val="28"/>
                <w:lang w:val="en-US" w:eastAsia="zh-CN"/>
              </w:rPr>
            </w:rPrChange>
          </w:rPr>
          <w:t>将</w:t>
        </w:r>
      </w:ins>
      <w:ins w:id="313" w:author="碧海蓝天" w:date="2021-08-20T09:55:34Z">
        <w:r>
          <w:rPr>
            <w:rFonts w:hint="eastAsia" w:ascii="宋体" w:hAnsi="宋体" w:eastAsia="宋体"/>
            <w:sz w:val="24"/>
            <w:szCs w:val="22"/>
            <w:lang w:val="en-US"/>
            <w:rPrChange w:id="314" w:author="碧海蓝天" w:date="2021-08-20T09:55:57Z">
              <w:rPr>
                <w:rFonts w:hint="eastAsia" w:ascii="仿宋" w:hAnsi="仿宋" w:eastAsia="仿宋"/>
                <w:sz w:val="28"/>
                <w:szCs w:val="28"/>
              </w:rPr>
            </w:rPrChange>
          </w:rPr>
          <w:t>脱离“双套制”管理逐步向“单套制”管理过渡。</w:t>
        </w:r>
      </w:ins>
      <w:ins w:id="316" w:author="碧海蓝天" w:date="2021-08-20T09:57:28Z">
        <w:r>
          <w:rPr>
            <w:rFonts w:hint="eastAsia"/>
            <w:sz w:val="24"/>
            <w:szCs w:val="22"/>
            <w:lang w:val="en-US" w:eastAsia="zh-CN"/>
          </w:rPr>
          <w:t>电子档案</w:t>
        </w:r>
      </w:ins>
      <w:ins w:id="317" w:author="碧海蓝天" w:date="2021-08-20T09:57:29Z">
        <w:r>
          <w:rPr>
            <w:rFonts w:hint="eastAsia"/>
            <w:sz w:val="24"/>
            <w:szCs w:val="22"/>
            <w:lang w:val="en-US" w:eastAsia="zh-CN"/>
          </w:rPr>
          <w:t>管理</w:t>
        </w:r>
      </w:ins>
      <w:ins w:id="318" w:author="碧海蓝天" w:date="2021-08-20T09:57:30Z">
        <w:r>
          <w:rPr>
            <w:rFonts w:hint="eastAsia"/>
            <w:sz w:val="24"/>
            <w:szCs w:val="22"/>
            <w:lang w:val="en-US" w:eastAsia="zh-CN"/>
          </w:rPr>
          <w:t>遵循</w:t>
        </w:r>
      </w:ins>
      <w:ins w:id="319" w:author="碧海蓝天" w:date="2021-08-20T09:57:31Z">
        <w:r>
          <w:rPr>
            <w:rFonts w:hint="eastAsia"/>
            <w:sz w:val="24"/>
            <w:szCs w:val="22"/>
            <w:lang w:val="en-US" w:eastAsia="zh-CN"/>
          </w:rPr>
          <w:t>“</w:t>
        </w:r>
      </w:ins>
      <w:ins w:id="320" w:author="碧海蓝天" w:date="2021-08-20T09:57:33Z">
        <w:r>
          <w:rPr>
            <w:rFonts w:hint="eastAsia"/>
            <w:sz w:val="24"/>
            <w:szCs w:val="22"/>
            <w:lang w:val="en-US" w:eastAsia="zh-CN"/>
          </w:rPr>
          <w:t>整体系统</w:t>
        </w:r>
      </w:ins>
      <w:ins w:id="321" w:author="碧海蓝天" w:date="2021-08-20T09:57:34Z">
        <w:r>
          <w:rPr>
            <w:rFonts w:hint="eastAsia"/>
            <w:sz w:val="24"/>
            <w:szCs w:val="22"/>
            <w:lang w:val="en-US" w:eastAsia="zh-CN"/>
          </w:rPr>
          <w:t>原则</w:t>
        </w:r>
      </w:ins>
      <w:ins w:id="322" w:author="碧海蓝天" w:date="2021-08-20T09:57:44Z">
        <w:r>
          <w:rPr>
            <w:rFonts w:hint="eastAsia"/>
            <w:sz w:val="24"/>
            <w:szCs w:val="22"/>
            <w:lang w:val="en-US" w:eastAsia="zh-CN"/>
          </w:rPr>
          <w:t>、</w:t>
        </w:r>
      </w:ins>
      <w:ins w:id="323" w:author="碧海蓝天" w:date="2021-08-20T09:57:49Z">
        <w:r>
          <w:rPr>
            <w:rFonts w:hint="eastAsia"/>
            <w:sz w:val="24"/>
            <w:szCs w:val="22"/>
            <w:lang w:val="en-US" w:eastAsia="zh-CN"/>
          </w:rPr>
          <w:t>来源</w:t>
        </w:r>
      </w:ins>
      <w:ins w:id="324" w:author="碧海蓝天" w:date="2021-08-20T09:57:50Z">
        <w:r>
          <w:rPr>
            <w:rFonts w:hint="eastAsia"/>
            <w:sz w:val="24"/>
            <w:szCs w:val="22"/>
            <w:lang w:val="en-US" w:eastAsia="zh-CN"/>
          </w:rPr>
          <w:t>可靠</w:t>
        </w:r>
      </w:ins>
      <w:ins w:id="325" w:author="碧海蓝天" w:date="2021-08-20T09:57:51Z">
        <w:r>
          <w:rPr>
            <w:rFonts w:hint="eastAsia"/>
            <w:sz w:val="24"/>
            <w:szCs w:val="22"/>
            <w:lang w:val="en-US" w:eastAsia="zh-CN"/>
          </w:rPr>
          <w:t>原则、</w:t>
        </w:r>
      </w:ins>
      <w:ins w:id="326" w:author="碧海蓝天" w:date="2021-08-20T09:57:53Z">
        <w:r>
          <w:rPr>
            <w:rFonts w:hint="eastAsia"/>
            <w:sz w:val="24"/>
            <w:szCs w:val="22"/>
            <w:lang w:val="en-US" w:eastAsia="zh-CN"/>
          </w:rPr>
          <w:t>程序规范</w:t>
        </w:r>
      </w:ins>
      <w:ins w:id="327" w:author="碧海蓝天" w:date="2021-08-20T09:57:55Z">
        <w:r>
          <w:rPr>
            <w:rFonts w:hint="eastAsia"/>
            <w:sz w:val="24"/>
            <w:szCs w:val="22"/>
            <w:lang w:val="en-US" w:eastAsia="zh-CN"/>
          </w:rPr>
          <w:t>原则和</w:t>
        </w:r>
      </w:ins>
      <w:ins w:id="328" w:author="碧海蓝天" w:date="2021-08-20T09:57:57Z">
        <w:r>
          <w:rPr>
            <w:rFonts w:hint="eastAsia"/>
            <w:sz w:val="24"/>
            <w:szCs w:val="22"/>
            <w:lang w:val="en-US" w:eastAsia="zh-CN"/>
          </w:rPr>
          <w:t>要素</w:t>
        </w:r>
      </w:ins>
      <w:ins w:id="329" w:author="碧海蓝天" w:date="2021-08-20T09:57:58Z">
        <w:r>
          <w:rPr>
            <w:rFonts w:hint="eastAsia"/>
            <w:sz w:val="24"/>
            <w:szCs w:val="22"/>
            <w:lang w:val="en-US" w:eastAsia="zh-CN"/>
          </w:rPr>
          <w:t>合规原则</w:t>
        </w:r>
      </w:ins>
      <w:ins w:id="330" w:author="碧海蓝天" w:date="2021-08-20T09:57:31Z">
        <w:r>
          <w:rPr>
            <w:rFonts w:hint="eastAsia"/>
            <w:sz w:val="24"/>
            <w:szCs w:val="22"/>
            <w:lang w:val="en-US" w:eastAsia="zh-CN"/>
          </w:rPr>
          <w:t>”</w:t>
        </w:r>
      </w:ins>
      <w:ins w:id="331" w:author="碧海蓝天" w:date="2021-08-20T09:58:01Z">
        <w:r>
          <w:rPr>
            <w:rFonts w:hint="eastAsia"/>
            <w:sz w:val="24"/>
            <w:szCs w:val="22"/>
            <w:lang w:val="en-US" w:eastAsia="zh-CN"/>
          </w:rPr>
          <w:t>。</w:t>
        </w:r>
      </w:ins>
    </w:p>
    <w:p>
      <w:pPr>
        <w:pStyle w:val="8"/>
        <w:numPr>
          <w:ilvl w:val="-1"/>
          <w:numId w:val="0"/>
        </w:numPr>
        <w:tabs>
          <w:tab w:val="left" w:pos="1122"/>
        </w:tabs>
        <w:spacing w:before="0" w:after="0" w:line="364" w:lineRule="auto"/>
        <w:ind w:left="0" w:right="393" w:firstLine="720" w:firstLineChars="300"/>
        <w:jc w:val="both"/>
        <w:rPr>
          <w:ins w:id="333" w:author="碧海蓝天" w:date="2021-08-20T09:59:21Z"/>
          <w:rFonts w:hint="eastAsia"/>
          <w:sz w:val="24"/>
          <w:szCs w:val="22"/>
          <w:lang w:val="en-US" w:eastAsia="zh-CN"/>
        </w:rPr>
        <w:pPrChange w:id="332" w:author="碧海蓝天" w:date="2021-08-20T09:59:16Z">
          <w:pPr>
            <w:pStyle w:val="8"/>
            <w:numPr>
              <w:ilvl w:val="1"/>
              <w:numId w:val="3"/>
            </w:numPr>
            <w:tabs>
              <w:tab w:val="left" w:pos="1122"/>
            </w:tabs>
            <w:spacing w:before="0" w:after="0" w:line="364" w:lineRule="auto"/>
            <w:ind w:left="221" w:right="273" w:firstLine="480"/>
            <w:jc w:val="left"/>
          </w:pPr>
        </w:pPrChange>
      </w:pPr>
      <w:ins w:id="334" w:author="碧海蓝天" w:date="2021-08-20T09:56:44Z">
        <w:r>
          <w:rPr>
            <w:rFonts w:hint="eastAsia"/>
            <w:sz w:val="24"/>
            <w:szCs w:val="22"/>
            <w:lang w:val="en-US" w:eastAsia="zh-CN"/>
          </w:rPr>
          <w:t>5.2.2</w:t>
        </w:r>
      </w:ins>
      <w:ins w:id="335" w:author="碧海蓝天" w:date="2021-08-20T09:56:45Z">
        <w:r>
          <w:rPr>
            <w:rFonts w:hint="eastAsia"/>
            <w:sz w:val="24"/>
            <w:szCs w:val="22"/>
            <w:lang w:val="en-US" w:eastAsia="zh-CN"/>
          </w:rPr>
          <w:t xml:space="preserve"> </w:t>
        </w:r>
      </w:ins>
      <w:ins w:id="336" w:author="碧海蓝天" w:date="2021-08-20T09:58:46Z">
        <w:r>
          <w:rPr>
            <w:rFonts w:hint="eastAsia"/>
            <w:sz w:val="24"/>
            <w:szCs w:val="22"/>
            <w:lang w:val="en-US" w:eastAsia="zh-CN"/>
          </w:rPr>
          <w:t>整系统</w:t>
        </w:r>
      </w:ins>
      <w:ins w:id="337" w:author="碧海蓝天" w:date="2021-08-20T09:58:47Z">
        <w:r>
          <w:rPr>
            <w:rFonts w:hint="eastAsia"/>
            <w:sz w:val="24"/>
            <w:szCs w:val="22"/>
            <w:lang w:val="en-US" w:eastAsia="zh-CN"/>
          </w:rPr>
          <w:t>原则</w:t>
        </w:r>
      </w:ins>
    </w:p>
    <w:p>
      <w:pPr>
        <w:pStyle w:val="8"/>
        <w:numPr>
          <w:ilvl w:val="-1"/>
          <w:numId w:val="0"/>
        </w:numPr>
        <w:tabs>
          <w:tab w:val="left" w:pos="1122"/>
        </w:tabs>
        <w:spacing w:before="0" w:after="0" w:line="364" w:lineRule="auto"/>
        <w:ind w:left="0" w:right="393" w:firstLine="720" w:firstLineChars="300"/>
        <w:jc w:val="both"/>
        <w:rPr>
          <w:ins w:id="339" w:author="碧海蓝天" w:date="2021-08-20T09:58:35Z"/>
          <w:rFonts w:hint="eastAsia" w:eastAsia="宋体"/>
          <w:sz w:val="24"/>
          <w:szCs w:val="22"/>
          <w:lang w:val="en-US" w:eastAsia="zh-CN"/>
        </w:rPr>
        <w:pPrChange w:id="338" w:author="碧海蓝天" w:date="2021-08-20T09:59:16Z">
          <w:pPr>
            <w:pStyle w:val="8"/>
            <w:numPr>
              <w:ilvl w:val="1"/>
              <w:numId w:val="3"/>
            </w:numPr>
            <w:tabs>
              <w:tab w:val="left" w:pos="1122"/>
            </w:tabs>
            <w:spacing w:before="0" w:after="0" w:line="364" w:lineRule="auto"/>
            <w:ind w:left="221" w:right="273" w:firstLine="480"/>
            <w:jc w:val="left"/>
          </w:pPr>
        </w:pPrChange>
      </w:pPr>
      <w:ins w:id="340" w:author="碧海蓝天" w:date="2021-08-20T09:59:03Z">
        <w:r>
          <w:rPr>
            <w:rFonts w:hint="default"/>
            <w:sz w:val="24"/>
            <w:lang w:val="en-US"/>
            <w:rPrChange w:id="341" w:author="碧海蓝天" w:date="2021-08-20T09:59:03Z">
              <w:rPr>
                <w:rFonts w:hint="eastAsia"/>
              </w:rPr>
            </w:rPrChange>
          </w:rPr>
          <w:t>电子档案单套管理是一项整体性、系统性工作，实行电子档案单套管理应在达到前置性条件的 情况下，同时满足制度建设需求、系统建设需求、资源建设与管理需求、安全管理需求，并通过可行性评估</w:t>
        </w:r>
      </w:ins>
      <w:ins w:id="343" w:author="碧海蓝天" w:date="2021-08-20T09:59:10Z">
        <w:r>
          <w:rPr>
            <w:rFonts w:hint="eastAsia"/>
            <w:sz w:val="24"/>
            <w:lang w:val="en-US" w:eastAsia="zh-CN"/>
          </w:rPr>
          <w:t>。</w:t>
        </w:r>
      </w:ins>
    </w:p>
    <w:p>
      <w:pPr>
        <w:pStyle w:val="8"/>
        <w:numPr>
          <w:ilvl w:val="-1"/>
          <w:numId w:val="0"/>
        </w:numPr>
        <w:tabs>
          <w:tab w:val="left" w:pos="1122"/>
        </w:tabs>
        <w:spacing w:before="0" w:after="0" w:line="364" w:lineRule="auto"/>
        <w:ind w:left="0" w:right="393" w:firstLine="720" w:firstLineChars="300"/>
        <w:jc w:val="both"/>
        <w:rPr>
          <w:ins w:id="345" w:author="碧海蓝天" w:date="2021-08-20T09:58:03Z"/>
          <w:rFonts w:hint="eastAsia"/>
          <w:sz w:val="24"/>
          <w:szCs w:val="22"/>
          <w:lang w:val="en-US" w:eastAsia="zh-CN"/>
        </w:rPr>
        <w:pPrChange w:id="344" w:author="碧海蓝天" w:date="2021-08-20T09:56:14Z">
          <w:pPr>
            <w:pStyle w:val="8"/>
            <w:numPr>
              <w:ilvl w:val="1"/>
              <w:numId w:val="3"/>
            </w:numPr>
            <w:tabs>
              <w:tab w:val="left" w:pos="1122"/>
            </w:tabs>
            <w:spacing w:before="0" w:after="0" w:line="364" w:lineRule="auto"/>
            <w:ind w:left="221" w:right="273" w:firstLine="480"/>
            <w:jc w:val="left"/>
          </w:pPr>
        </w:pPrChange>
      </w:pPr>
      <w:ins w:id="346" w:author="碧海蓝天" w:date="2021-08-20T09:59:23Z">
        <w:r>
          <w:rPr>
            <w:rFonts w:hint="eastAsia"/>
            <w:sz w:val="24"/>
            <w:szCs w:val="22"/>
            <w:lang w:val="en-US" w:eastAsia="zh-CN"/>
          </w:rPr>
          <w:t>5</w:t>
        </w:r>
      </w:ins>
      <w:ins w:id="347" w:author="碧海蓝天" w:date="2021-08-20T09:59:24Z">
        <w:r>
          <w:rPr>
            <w:rFonts w:hint="eastAsia"/>
            <w:sz w:val="24"/>
            <w:szCs w:val="22"/>
            <w:lang w:val="en-US" w:eastAsia="zh-CN"/>
          </w:rPr>
          <w:t>.2.</w:t>
        </w:r>
      </w:ins>
      <w:ins w:id="348" w:author="碧海蓝天" w:date="2021-08-20T09:59:25Z">
        <w:r>
          <w:rPr>
            <w:rFonts w:hint="eastAsia"/>
            <w:sz w:val="24"/>
            <w:szCs w:val="22"/>
            <w:lang w:val="en-US" w:eastAsia="zh-CN"/>
          </w:rPr>
          <w:t>3</w:t>
        </w:r>
      </w:ins>
      <w:ins w:id="349" w:author="碧海蓝天" w:date="2021-08-20T09:56:47Z">
        <w:r>
          <w:rPr>
            <w:rFonts w:hint="eastAsia"/>
            <w:sz w:val="24"/>
            <w:szCs w:val="22"/>
            <w:lang w:val="en-US" w:eastAsia="zh-CN"/>
          </w:rPr>
          <w:t>来源可靠</w:t>
        </w:r>
      </w:ins>
      <w:ins w:id="350" w:author="碧海蓝天" w:date="2021-08-20T09:56:48Z">
        <w:r>
          <w:rPr>
            <w:rFonts w:hint="eastAsia"/>
            <w:sz w:val="24"/>
            <w:szCs w:val="22"/>
            <w:lang w:val="en-US" w:eastAsia="zh-CN"/>
          </w:rPr>
          <w:t>原则</w:t>
        </w:r>
      </w:ins>
    </w:p>
    <w:p>
      <w:pPr>
        <w:widowControl/>
        <w:numPr>
          <w:ilvl w:val="1"/>
          <w:numId w:val="3"/>
        </w:numPr>
        <w:tabs>
          <w:tab w:val="left" w:pos="1122"/>
        </w:tabs>
        <w:spacing w:before="0" w:after="0" w:line="364" w:lineRule="auto"/>
        <w:ind w:left="221" w:right="273" w:firstLine="480" w:firstLineChars="200"/>
        <w:jc w:val="left"/>
        <w:rPr>
          <w:ins w:id="352" w:author="碧海蓝天" w:date="2021-08-20T09:56:49Z"/>
          <w:rFonts w:hint="eastAsia"/>
          <w:sz w:val="24"/>
          <w:szCs w:val="22"/>
          <w:lang w:val="en-US" w:eastAsia="zh-CN"/>
        </w:rPr>
        <w:pPrChange w:id="351" w:author="碧海蓝天" w:date="2021-08-20T09:58:30Z">
          <w:pPr>
            <w:pStyle w:val="8"/>
            <w:numPr>
              <w:ilvl w:val="1"/>
              <w:numId w:val="3"/>
            </w:numPr>
            <w:tabs>
              <w:tab w:val="left" w:pos="1122"/>
            </w:tabs>
            <w:spacing w:before="0" w:after="0" w:line="364" w:lineRule="auto"/>
            <w:ind w:left="221" w:right="273" w:firstLine="480"/>
            <w:jc w:val="left"/>
          </w:pPr>
        </w:pPrChange>
      </w:pPr>
      <w:ins w:id="353" w:author="碧海蓝天" w:date="2021-08-20T09:58:04Z">
        <w:r>
          <w:rPr>
            <w:rFonts w:hint="eastAsia" w:ascii="宋体" w:hAnsi="宋体" w:eastAsia="宋体" w:cs="宋体"/>
            <w:kern w:val="0"/>
            <w:sz w:val="24"/>
            <w:szCs w:val="22"/>
            <w:lang w:val="en-US" w:eastAsia="zh-CN" w:bidi="zh-CN"/>
            <w:rPrChange w:id="354" w:author="碧海蓝天" w:date="2021-08-20T09:58:11Z">
              <w:rPr>
                <w:rFonts w:hint="eastAsia" w:ascii="宋体" w:hAnsi="宋体" w:eastAsia="宋体" w:cs="宋体"/>
                <w:color w:val="000000"/>
                <w:kern w:val="0"/>
                <w:sz w:val="20"/>
                <w:szCs w:val="20"/>
                <w:lang w:val="en-US" w:eastAsia="zh-CN" w:bidi="ar"/>
              </w:rPr>
            </w:rPrChange>
          </w:rPr>
          <w:t xml:space="preserve">实行单套管理的电子档案应由经过授权和确认的法定形成者，在既定的业务活动中，在特定的 </w:t>
        </w:r>
      </w:ins>
      <w:ins w:id="356" w:author="碧海蓝天" w:date="2021-08-20T09:58:04Z">
        <w:r>
          <w:rPr>
            <w:rFonts w:hint="eastAsia" w:ascii="宋体" w:hAnsi="宋体" w:eastAsia="宋体" w:cs="宋体"/>
            <w:kern w:val="0"/>
            <w:sz w:val="24"/>
            <w:szCs w:val="22"/>
            <w:lang w:val="en-US" w:eastAsia="zh-CN" w:bidi="zh-CN"/>
            <w:rPrChange w:id="357" w:author="碧海蓝天" w:date="2021-08-20T09:58:11Z">
              <w:rPr>
                <w:rFonts w:hint="eastAsia" w:ascii="宋体" w:hAnsi="宋体" w:eastAsia="宋体" w:cs="宋体"/>
                <w:color w:val="000000"/>
                <w:kern w:val="0"/>
                <w:sz w:val="20"/>
                <w:szCs w:val="20"/>
                <w:lang w:val="en-US" w:eastAsia="zh-CN" w:bidi="ar"/>
              </w:rPr>
            </w:rPrChange>
          </w:rPr>
          <w:t>时间，通过安全可靠的系统形成。</w:t>
        </w:r>
      </w:ins>
    </w:p>
    <w:p>
      <w:pPr>
        <w:pStyle w:val="8"/>
        <w:numPr>
          <w:ilvl w:val="-1"/>
          <w:numId w:val="0"/>
        </w:numPr>
        <w:tabs>
          <w:tab w:val="left" w:pos="1122"/>
        </w:tabs>
        <w:spacing w:before="0" w:after="0" w:line="364" w:lineRule="auto"/>
        <w:ind w:left="0" w:right="393" w:firstLine="720" w:firstLineChars="300"/>
        <w:jc w:val="both"/>
        <w:rPr>
          <w:ins w:id="360" w:author="碧海蓝天" w:date="2021-08-20T09:59:33Z"/>
          <w:rFonts w:hint="eastAsia"/>
          <w:sz w:val="24"/>
          <w:szCs w:val="22"/>
          <w:lang w:val="en-US" w:eastAsia="zh-CN"/>
        </w:rPr>
        <w:pPrChange w:id="359" w:author="碧海蓝天" w:date="2021-08-20T09:56:14Z">
          <w:pPr>
            <w:pStyle w:val="8"/>
            <w:numPr>
              <w:ilvl w:val="1"/>
              <w:numId w:val="3"/>
            </w:numPr>
            <w:tabs>
              <w:tab w:val="left" w:pos="1122"/>
            </w:tabs>
            <w:spacing w:before="0" w:after="0" w:line="364" w:lineRule="auto"/>
            <w:ind w:left="221" w:right="273" w:firstLine="480"/>
            <w:jc w:val="left"/>
          </w:pPr>
        </w:pPrChange>
      </w:pPr>
      <w:ins w:id="361" w:author="碧海蓝天" w:date="2021-08-20T09:57:01Z">
        <w:r>
          <w:rPr>
            <w:rFonts w:hint="eastAsia"/>
            <w:sz w:val="24"/>
            <w:szCs w:val="22"/>
            <w:lang w:val="en-US" w:eastAsia="zh-CN"/>
          </w:rPr>
          <w:t>5</w:t>
        </w:r>
      </w:ins>
      <w:ins w:id="362" w:author="碧海蓝天" w:date="2021-08-20T09:57:02Z">
        <w:r>
          <w:rPr>
            <w:rFonts w:hint="eastAsia"/>
            <w:sz w:val="24"/>
            <w:szCs w:val="22"/>
            <w:lang w:val="en-US" w:eastAsia="zh-CN"/>
          </w:rPr>
          <w:t>.2</w:t>
        </w:r>
      </w:ins>
      <w:ins w:id="363" w:author="碧海蓝天" w:date="2021-08-20T09:57:03Z">
        <w:r>
          <w:rPr>
            <w:rFonts w:hint="eastAsia"/>
            <w:sz w:val="24"/>
            <w:szCs w:val="22"/>
            <w:lang w:val="en-US" w:eastAsia="zh-CN"/>
          </w:rPr>
          <w:t>.</w:t>
        </w:r>
      </w:ins>
      <w:ins w:id="364" w:author="碧海蓝天" w:date="2021-08-20T09:59:30Z">
        <w:r>
          <w:rPr>
            <w:rFonts w:hint="eastAsia"/>
            <w:sz w:val="24"/>
            <w:szCs w:val="22"/>
            <w:lang w:val="en-US" w:eastAsia="zh-CN"/>
          </w:rPr>
          <w:t>4</w:t>
        </w:r>
      </w:ins>
      <w:ins w:id="365" w:author="碧海蓝天" w:date="2021-08-20T09:57:04Z">
        <w:r>
          <w:rPr>
            <w:rFonts w:hint="eastAsia"/>
            <w:sz w:val="24"/>
            <w:szCs w:val="22"/>
            <w:lang w:val="en-US" w:eastAsia="zh-CN"/>
          </w:rPr>
          <w:t xml:space="preserve"> </w:t>
        </w:r>
      </w:ins>
      <w:ins w:id="366" w:author="碧海蓝天" w:date="2021-08-20T09:56:53Z">
        <w:r>
          <w:rPr>
            <w:rFonts w:hint="eastAsia"/>
            <w:sz w:val="24"/>
            <w:szCs w:val="22"/>
            <w:lang w:val="en-US" w:eastAsia="zh-CN"/>
          </w:rPr>
          <w:t>程序</w:t>
        </w:r>
      </w:ins>
      <w:ins w:id="367" w:author="碧海蓝天" w:date="2021-08-20T09:56:54Z">
        <w:r>
          <w:rPr>
            <w:rFonts w:hint="eastAsia"/>
            <w:sz w:val="24"/>
            <w:szCs w:val="22"/>
            <w:lang w:val="en-US" w:eastAsia="zh-CN"/>
          </w:rPr>
          <w:t>规范</w:t>
        </w:r>
      </w:ins>
      <w:ins w:id="368" w:author="碧海蓝天" w:date="2021-08-20T09:56:55Z">
        <w:r>
          <w:rPr>
            <w:rFonts w:hint="eastAsia"/>
            <w:sz w:val="24"/>
            <w:szCs w:val="22"/>
            <w:lang w:val="en-US" w:eastAsia="zh-CN"/>
          </w:rPr>
          <w:t>原则</w:t>
        </w:r>
      </w:ins>
    </w:p>
    <w:p>
      <w:pPr>
        <w:pStyle w:val="8"/>
        <w:numPr>
          <w:ilvl w:val="-1"/>
          <w:numId w:val="0"/>
        </w:numPr>
        <w:tabs>
          <w:tab w:val="left" w:pos="1122"/>
        </w:tabs>
        <w:spacing w:before="0" w:after="0" w:line="364" w:lineRule="auto"/>
        <w:ind w:left="0" w:right="393" w:firstLine="720" w:firstLineChars="300"/>
        <w:jc w:val="both"/>
        <w:rPr>
          <w:ins w:id="370" w:author="碧海蓝天" w:date="2021-08-20T09:58:32Z"/>
          <w:rFonts w:hint="eastAsia"/>
          <w:sz w:val="24"/>
          <w:szCs w:val="22"/>
          <w:lang w:val="en-US" w:eastAsia="zh-CN"/>
        </w:rPr>
        <w:pPrChange w:id="369" w:author="碧海蓝天" w:date="2021-08-20T09:56:14Z">
          <w:pPr>
            <w:pStyle w:val="8"/>
            <w:numPr>
              <w:ilvl w:val="1"/>
              <w:numId w:val="3"/>
            </w:numPr>
            <w:tabs>
              <w:tab w:val="left" w:pos="1122"/>
            </w:tabs>
            <w:spacing w:before="0" w:after="0" w:line="364" w:lineRule="auto"/>
            <w:ind w:left="221" w:right="273" w:firstLine="480"/>
            <w:jc w:val="left"/>
          </w:pPr>
        </w:pPrChange>
      </w:pPr>
      <w:ins w:id="371" w:author="碧海蓝天" w:date="2021-08-20T09:59:48Z">
        <w:r>
          <w:rPr>
            <w:rFonts w:hint="eastAsia"/>
            <w:sz w:val="24"/>
            <w:lang w:val="en-US"/>
            <w:rPrChange w:id="372" w:author="碧海蓝天" w:date="2021-08-20T09:59:48Z">
              <w:rPr>
                <w:rFonts w:hint="eastAsia"/>
              </w:rPr>
            </w:rPrChange>
          </w:rPr>
          <w:t>实行单套管理的电子档案应由经过授权和确认的法定形成者，在既定的业务活动中，在特定的 时间，通过安全可靠的系统形成。</w:t>
        </w:r>
      </w:ins>
    </w:p>
    <w:p>
      <w:pPr>
        <w:pStyle w:val="8"/>
        <w:numPr>
          <w:ilvl w:val="-1"/>
          <w:numId w:val="0"/>
        </w:numPr>
        <w:tabs>
          <w:tab w:val="left" w:pos="1122"/>
        </w:tabs>
        <w:spacing w:before="0" w:after="0" w:line="364" w:lineRule="auto"/>
        <w:ind w:left="0" w:right="393" w:firstLine="720" w:firstLineChars="300"/>
        <w:jc w:val="both"/>
        <w:rPr>
          <w:ins w:id="375" w:author="碧海蓝天" w:date="2021-08-20T09:59:51Z"/>
          <w:rFonts w:hint="eastAsia"/>
          <w:sz w:val="24"/>
          <w:szCs w:val="22"/>
          <w:lang w:val="en-US" w:eastAsia="zh-CN"/>
        </w:rPr>
        <w:pPrChange w:id="374" w:author="碧海蓝天" w:date="2021-08-20T09:56:14Z">
          <w:pPr>
            <w:pStyle w:val="8"/>
            <w:numPr>
              <w:ilvl w:val="1"/>
              <w:numId w:val="3"/>
            </w:numPr>
            <w:tabs>
              <w:tab w:val="left" w:pos="1122"/>
            </w:tabs>
            <w:spacing w:before="0" w:after="0" w:line="364" w:lineRule="auto"/>
            <w:ind w:left="221" w:right="273" w:firstLine="480"/>
            <w:jc w:val="left"/>
          </w:pPr>
        </w:pPrChange>
      </w:pPr>
      <w:ins w:id="376" w:author="碧海蓝天" w:date="2021-08-20T09:57:07Z">
        <w:r>
          <w:rPr>
            <w:rFonts w:hint="eastAsia"/>
            <w:sz w:val="24"/>
            <w:szCs w:val="22"/>
            <w:lang w:val="en-US" w:eastAsia="zh-CN"/>
          </w:rPr>
          <w:t>5.2</w:t>
        </w:r>
      </w:ins>
      <w:ins w:id="377" w:author="碧海蓝天" w:date="2021-08-20T09:57:08Z">
        <w:r>
          <w:rPr>
            <w:rFonts w:hint="eastAsia"/>
            <w:sz w:val="24"/>
            <w:szCs w:val="22"/>
            <w:lang w:val="en-US" w:eastAsia="zh-CN"/>
          </w:rPr>
          <w:t>.</w:t>
        </w:r>
      </w:ins>
      <w:ins w:id="378" w:author="碧海蓝天" w:date="2021-08-20T09:59:31Z">
        <w:r>
          <w:rPr>
            <w:rFonts w:hint="eastAsia"/>
            <w:sz w:val="24"/>
            <w:szCs w:val="22"/>
            <w:lang w:val="en-US" w:eastAsia="zh-CN"/>
          </w:rPr>
          <w:t>5</w:t>
        </w:r>
      </w:ins>
      <w:ins w:id="379" w:author="碧海蓝天" w:date="2021-08-20T09:57:09Z">
        <w:r>
          <w:rPr>
            <w:rFonts w:hint="eastAsia"/>
            <w:sz w:val="24"/>
            <w:szCs w:val="22"/>
            <w:lang w:val="en-US" w:eastAsia="zh-CN"/>
          </w:rPr>
          <w:t xml:space="preserve"> </w:t>
        </w:r>
      </w:ins>
      <w:ins w:id="380" w:author="碧海蓝天" w:date="2021-08-20T09:56:57Z">
        <w:r>
          <w:rPr>
            <w:rFonts w:hint="eastAsia"/>
            <w:sz w:val="24"/>
            <w:szCs w:val="22"/>
            <w:lang w:val="en-US" w:eastAsia="zh-CN"/>
          </w:rPr>
          <w:t>要素合规</w:t>
        </w:r>
      </w:ins>
      <w:ins w:id="381" w:author="碧海蓝天" w:date="2021-08-20T09:56:58Z">
        <w:r>
          <w:rPr>
            <w:rFonts w:hint="eastAsia"/>
            <w:sz w:val="24"/>
            <w:szCs w:val="22"/>
            <w:lang w:val="en-US" w:eastAsia="zh-CN"/>
          </w:rPr>
          <w:t>原则</w:t>
        </w:r>
      </w:ins>
    </w:p>
    <w:p>
      <w:pPr>
        <w:pStyle w:val="8"/>
        <w:numPr>
          <w:ilvl w:val="-1"/>
          <w:numId w:val="0"/>
        </w:numPr>
        <w:tabs>
          <w:tab w:val="left" w:pos="1122"/>
        </w:tabs>
        <w:spacing w:before="0" w:after="0" w:line="364" w:lineRule="auto"/>
        <w:ind w:left="0" w:right="393" w:firstLine="720" w:firstLineChars="300"/>
        <w:jc w:val="both"/>
        <w:rPr>
          <w:rFonts w:hint="default" w:eastAsia="宋体"/>
          <w:sz w:val="24"/>
          <w:lang w:val="en-US" w:eastAsia="zh-CN"/>
          <w:rPrChange w:id="383" w:author="碧海蓝天" w:date="2021-08-20T09:55:57Z">
            <w:rPr>
              <w:rFonts w:hint="default" w:eastAsia="宋体"/>
              <w:sz w:val="24"/>
              <w:lang w:val="en-US" w:eastAsia="zh-CN"/>
            </w:rPr>
          </w:rPrChange>
        </w:rPr>
        <w:pPrChange w:id="382" w:author="碧海蓝天" w:date="2021-08-20T10:00:08Z">
          <w:pPr>
            <w:pStyle w:val="8"/>
            <w:numPr>
              <w:ilvl w:val="1"/>
              <w:numId w:val="3"/>
            </w:numPr>
            <w:tabs>
              <w:tab w:val="left" w:pos="1122"/>
            </w:tabs>
            <w:spacing w:before="0" w:after="0" w:line="364" w:lineRule="auto"/>
            <w:ind w:left="221" w:right="273" w:firstLine="480"/>
            <w:jc w:val="left"/>
          </w:pPr>
        </w:pPrChange>
      </w:pPr>
      <w:ins w:id="384" w:author="碧海蓝天" w:date="2021-08-20T10:00:04Z">
        <w:r>
          <w:rPr>
            <w:rFonts w:hint="default"/>
            <w:sz w:val="24"/>
            <w:lang w:val="en-US"/>
            <w:rPrChange w:id="385" w:author="碧海蓝天" w:date="2021-08-20T10:00:04Z">
              <w:rPr>
                <w:rFonts w:hint="eastAsia"/>
              </w:rPr>
            </w:rPrChange>
          </w:rPr>
          <w:t>电子档案单套管理应明确管理和技术要求，加强电子档案的形成、归档、保存、利用全过程规 范化控制，确保各环节程序规范，符合标准规范要求。</w:t>
        </w:r>
      </w:ins>
    </w:p>
    <w:p>
      <w:pPr>
        <w:pStyle w:val="3"/>
        <w:numPr>
          <w:ilvl w:val="0"/>
          <w:numId w:val="4"/>
        </w:numPr>
        <w:tabs>
          <w:tab w:val="left" w:pos="886"/>
        </w:tabs>
        <w:spacing w:before="0" w:after="0" w:line="305" w:lineRule="exact"/>
        <w:ind w:left="885" w:right="0" w:hanging="183"/>
        <w:jc w:val="left"/>
      </w:pPr>
      <w:r>
        <w:t xml:space="preserve">电子文件的代码标识、格式与载体 </w:t>
      </w:r>
    </w:p>
    <w:p>
      <w:pPr>
        <w:pStyle w:val="8"/>
        <w:numPr>
          <w:ilvl w:val="1"/>
          <w:numId w:val="4"/>
        </w:numPr>
        <w:tabs>
          <w:tab w:val="left" w:pos="1122"/>
        </w:tabs>
        <w:spacing w:before="158" w:after="0" w:line="240" w:lineRule="auto"/>
        <w:ind w:left="1121" w:right="0" w:hanging="421"/>
        <w:jc w:val="left"/>
        <w:rPr>
          <w:sz w:val="24"/>
        </w:rPr>
      </w:pPr>
      <w:r>
        <w:rPr>
          <w:sz w:val="24"/>
        </w:rPr>
        <w:t xml:space="preserve">电子文件的代码应包括稿本代码和类别代码。 </w:t>
      </w:r>
    </w:p>
    <w:p>
      <w:pPr>
        <w:pStyle w:val="8"/>
        <w:numPr>
          <w:ilvl w:val="0"/>
          <w:numId w:val="5"/>
        </w:numPr>
        <w:tabs>
          <w:tab w:val="left" w:pos="1303"/>
        </w:tabs>
        <w:spacing w:before="159" w:after="0" w:line="240" w:lineRule="auto"/>
        <w:ind w:left="1302" w:right="0" w:hanging="602"/>
        <w:jc w:val="left"/>
        <w:rPr>
          <w:sz w:val="24"/>
        </w:rPr>
      </w:pPr>
      <w:r>
        <w:rPr>
          <w:spacing w:val="-8"/>
          <w:sz w:val="24"/>
        </w:rPr>
        <w:t xml:space="preserve">稿本代码应按表 </w:t>
      </w:r>
      <w:r>
        <w:rPr>
          <w:sz w:val="24"/>
        </w:rPr>
        <w:t>6.1-1</w:t>
      </w:r>
      <w:r>
        <w:rPr>
          <w:spacing w:val="-15"/>
          <w:sz w:val="24"/>
        </w:rPr>
        <w:t xml:space="preserve"> 标识。 </w:t>
      </w:r>
    </w:p>
    <w:p>
      <w:pPr>
        <w:pStyle w:val="4"/>
        <w:spacing w:before="159"/>
        <w:ind w:left="3153" w:right="2728" w:firstLine="0"/>
        <w:jc w:val="center"/>
      </w:pPr>
      <w:r>
        <w:t xml:space="preserve">表 6.1-1 稿本代码 </w:t>
      </w:r>
    </w:p>
    <w:p>
      <w:pPr>
        <w:pStyle w:val="4"/>
        <w:spacing w:before="4" w:after="1"/>
        <w:ind w:left="0" w:firstLine="0"/>
        <w:rPr>
          <w:sz w:val="12"/>
        </w:rPr>
      </w:pPr>
    </w:p>
    <w:tbl>
      <w:tblPr>
        <w:tblStyle w:val="5"/>
        <w:tblW w:w="0" w:type="auto"/>
        <w:tblInd w:w="1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14"/>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3614" w:type="dxa"/>
          </w:tcPr>
          <w:p>
            <w:pPr>
              <w:pStyle w:val="9"/>
              <w:spacing w:before="9"/>
              <w:rPr>
                <w:sz w:val="15"/>
              </w:rPr>
            </w:pPr>
          </w:p>
          <w:p>
            <w:pPr>
              <w:pStyle w:val="9"/>
              <w:ind w:left="1415" w:right="1304"/>
              <w:jc w:val="center"/>
              <w:rPr>
                <w:b/>
                <w:sz w:val="21"/>
              </w:rPr>
            </w:pPr>
            <w:r>
              <w:rPr>
                <w:b/>
                <w:sz w:val="21"/>
              </w:rPr>
              <w:t>稿本</w:t>
            </w:r>
            <w:r>
              <w:rPr>
                <w:b/>
                <w:w w:val="99"/>
                <w:sz w:val="21"/>
              </w:rPr>
              <w:t xml:space="preserve"> </w:t>
            </w:r>
          </w:p>
        </w:tc>
        <w:tc>
          <w:tcPr>
            <w:tcW w:w="3225" w:type="dxa"/>
          </w:tcPr>
          <w:p>
            <w:pPr>
              <w:pStyle w:val="9"/>
              <w:spacing w:before="9"/>
              <w:rPr>
                <w:sz w:val="15"/>
              </w:rPr>
            </w:pPr>
          </w:p>
          <w:p>
            <w:pPr>
              <w:pStyle w:val="9"/>
              <w:ind w:left="1222" w:right="1108"/>
              <w:jc w:val="center"/>
              <w:rPr>
                <w:b/>
                <w:sz w:val="21"/>
              </w:rPr>
            </w:pPr>
            <w:r>
              <w:rPr>
                <w:b/>
                <w:sz w:val="21"/>
              </w:rPr>
              <w:t>代码</w:t>
            </w:r>
            <w:r>
              <w:rPr>
                <w:b/>
                <w:w w:val="99"/>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3614" w:type="dxa"/>
          </w:tcPr>
          <w:p>
            <w:pPr>
              <w:pStyle w:val="9"/>
              <w:spacing w:before="9"/>
              <w:rPr>
                <w:sz w:val="15"/>
              </w:rPr>
            </w:pPr>
          </w:p>
          <w:p>
            <w:pPr>
              <w:pStyle w:val="9"/>
              <w:ind w:left="106"/>
              <w:rPr>
                <w:sz w:val="21"/>
              </w:rPr>
            </w:pPr>
            <w:r>
              <w:rPr>
                <w:sz w:val="21"/>
              </w:rPr>
              <w:t xml:space="preserve">草稿性电子文件 </w:t>
            </w:r>
          </w:p>
        </w:tc>
        <w:tc>
          <w:tcPr>
            <w:tcW w:w="3225" w:type="dxa"/>
          </w:tcPr>
          <w:p>
            <w:pPr>
              <w:pStyle w:val="9"/>
              <w:spacing w:before="9"/>
              <w:rPr>
                <w:sz w:val="15"/>
              </w:rPr>
            </w:pPr>
          </w:p>
          <w:p>
            <w:pPr>
              <w:pStyle w:val="9"/>
              <w:ind w:left="107"/>
              <w:rPr>
                <w:sz w:val="21"/>
              </w:rPr>
            </w:pPr>
            <w:r>
              <w:rPr>
                <w:sz w:val="21"/>
              </w:rPr>
              <w:t xml:space="preserve">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3614" w:type="dxa"/>
          </w:tcPr>
          <w:p>
            <w:pPr>
              <w:pStyle w:val="9"/>
              <w:spacing w:before="8"/>
              <w:rPr>
                <w:sz w:val="15"/>
              </w:rPr>
            </w:pPr>
          </w:p>
          <w:p>
            <w:pPr>
              <w:pStyle w:val="9"/>
              <w:ind w:left="106"/>
              <w:rPr>
                <w:sz w:val="21"/>
              </w:rPr>
            </w:pPr>
            <w:r>
              <w:rPr>
                <w:sz w:val="21"/>
              </w:rPr>
              <w:t xml:space="preserve">非正式电子文件 </w:t>
            </w:r>
          </w:p>
        </w:tc>
        <w:tc>
          <w:tcPr>
            <w:tcW w:w="3225" w:type="dxa"/>
          </w:tcPr>
          <w:p>
            <w:pPr>
              <w:pStyle w:val="9"/>
              <w:spacing w:before="8"/>
              <w:rPr>
                <w:sz w:val="15"/>
              </w:rPr>
            </w:pPr>
          </w:p>
          <w:p>
            <w:pPr>
              <w:pStyle w:val="9"/>
              <w:ind w:left="107"/>
              <w:rPr>
                <w:sz w:val="21"/>
              </w:rPr>
            </w:pPr>
            <w:r>
              <w:rPr>
                <w:sz w:val="21"/>
              </w:rPr>
              <w:t xml:space="preserve">U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3614" w:type="dxa"/>
          </w:tcPr>
          <w:p>
            <w:pPr>
              <w:pStyle w:val="9"/>
              <w:spacing w:before="9"/>
              <w:rPr>
                <w:sz w:val="15"/>
              </w:rPr>
            </w:pPr>
          </w:p>
          <w:p>
            <w:pPr>
              <w:pStyle w:val="9"/>
              <w:ind w:left="106"/>
              <w:rPr>
                <w:sz w:val="21"/>
              </w:rPr>
            </w:pPr>
            <w:r>
              <w:rPr>
                <w:sz w:val="21"/>
              </w:rPr>
              <w:t xml:space="preserve">正式电子文件 </w:t>
            </w:r>
          </w:p>
        </w:tc>
        <w:tc>
          <w:tcPr>
            <w:tcW w:w="3225" w:type="dxa"/>
          </w:tcPr>
          <w:p>
            <w:pPr>
              <w:pStyle w:val="9"/>
              <w:spacing w:before="9"/>
              <w:rPr>
                <w:sz w:val="15"/>
              </w:rPr>
            </w:pPr>
          </w:p>
          <w:p>
            <w:pPr>
              <w:pStyle w:val="9"/>
              <w:ind w:left="107"/>
              <w:rPr>
                <w:sz w:val="21"/>
              </w:rPr>
            </w:pPr>
            <w:r>
              <w:rPr>
                <w:sz w:val="21"/>
              </w:rPr>
              <w:t xml:space="preserve">F </w:t>
            </w:r>
          </w:p>
        </w:tc>
      </w:tr>
    </w:tbl>
    <w:p>
      <w:pPr>
        <w:pStyle w:val="8"/>
        <w:numPr>
          <w:ilvl w:val="0"/>
          <w:numId w:val="5"/>
        </w:numPr>
        <w:tabs>
          <w:tab w:val="left" w:pos="1303"/>
        </w:tabs>
        <w:spacing w:before="157" w:after="0" w:line="240" w:lineRule="auto"/>
        <w:ind w:left="1302" w:right="0" w:hanging="602"/>
        <w:jc w:val="left"/>
        <w:rPr>
          <w:sz w:val="24"/>
        </w:rPr>
      </w:pPr>
      <w:r>
        <w:rPr>
          <w:spacing w:val="-8"/>
          <w:sz w:val="24"/>
        </w:rPr>
        <w:t xml:space="preserve">类别代码应按表 </w:t>
      </w:r>
      <w:r>
        <w:rPr>
          <w:sz w:val="24"/>
        </w:rPr>
        <w:t>6.1-2</w:t>
      </w:r>
      <w:r>
        <w:rPr>
          <w:spacing w:val="-15"/>
          <w:sz w:val="24"/>
        </w:rPr>
        <w:t xml:space="preserve"> 标识。 </w:t>
      </w:r>
    </w:p>
    <w:p>
      <w:pPr>
        <w:pStyle w:val="4"/>
        <w:spacing w:before="159"/>
        <w:ind w:left="3153" w:right="2728" w:firstLine="0"/>
        <w:jc w:val="center"/>
      </w:pPr>
      <w:r>
        <w:t xml:space="preserve">表 6.1-2 类别代码 </w:t>
      </w:r>
    </w:p>
    <w:p>
      <w:pPr>
        <w:pStyle w:val="4"/>
        <w:spacing w:before="4" w:after="1"/>
        <w:ind w:left="0" w:firstLine="0"/>
        <w:rPr>
          <w:sz w:val="12"/>
        </w:rPr>
      </w:pPr>
    </w:p>
    <w:tbl>
      <w:tblPr>
        <w:tblStyle w:val="5"/>
        <w:tblW w:w="0" w:type="auto"/>
        <w:tblInd w:w="1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14"/>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5"/>
              <w:ind w:left="1323"/>
              <w:rPr>
                <w:b/>
                <w:sz w:val="24"/>
              </w:rPr>
            </w:pPr>
            <w:r>
              <w:rPr>
                <w:b/>
                <w:sz w:val="24"/>
              </w:rPr>
              <w:t xml:space="preserve">文件类别 </w:t>
            </w:r>
          </w:p>
        </w:tc>
        <w:tc>
          <w:tcPr>
            <w:tcW w:w="3225" w:type="dxa"/>
          </w:tcPr>
          <w:p>
            <w:pPr>
              <w:pStyle w:val="9"/>
              <w:spacing w:before="125"/>
              <w:ind w:left="1222" w:right="1092"/>
              <w:jc w:val="center"/>
              <w:rPr>
                <w:b/>
                <w:sz w:val="24"/>
              </w:rPr>
            </w:pPr>
            <w:r>
              <w:rPr>
                <w:b/>
                <w:sz w:val="24"/>
              </w:rPr>
              <w:t xml:space="preserve">代码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24"/>
              <w:ind w:left="106"/>
              <w:rPr>
                <w:sz w:val="24"/>
              </w:rPr>
            </w:pPr>
            <w:r>
              <w:rPr>
                <w:sz w:val="24"/>
              </w:rPr>
              <w:t xml:space="preserve">文本文件（Text） </w:t>
            </w:r>
          </w:p>
        </w:tc>
        <w:tc>
          <w:tcPr>
            <w:tcW w:w="3225" w:type="dxa"/>
          </w:tcPr>
          <w:p>
            <w:pPr>
              <w:pStyle w:val="9"/>
              <w:spacing w:before="124"/>
              <w:ind w:left="108"/>
              <w:rPr>
                <w:sz w:val="24"/>
              </w:rPr>
            </w:pPr>
            <w:r>
              <w:rPr>
                <w:sz w:val="24"/>
              </w:rPr>
              <w:t xml:space="preserve">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5"/>
              <w:ind w:left="106"/>
              <w:rPr>
                <w:sz w:val="24"/>
              </w:rPr>
            </w:pPr>
            <w:r>
              <w:rPr>
                <w:sz w:val="24"/>
              </w:rPr>
              <w:t xml:space="preserve">图像文件（Image） </w:t>
            </w:r>
          </w:p>
        </w:tc>
        <w:tc>
          <w:tcPr>
            <w:tcW w:w="3225" w:type="dxa"/>
          </w:tcPr>
          <w:p>
            <w:pPr>
              <w:pStyle w:val="9"/>
              <w:spacing w:before="125"/>
              <w:ind w:left="108"/>
              <w:rPr>
                <w:sz w:val="24"/>
              </w:rPr>
            </w:pPr>
            <w:r>
              <w:rPr>
                <w:sz w:val="24"/>
              </w:rPr>
              <w:t xml:space="preserve">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24"/>
              <w:ind w:left="106"/>
              <w:rPr>
                <w:sz w:val="24"/>
              </w:rPr>
            </w:pPr>
            <w:r>
              <w:rPr>
                <w:sz w:val="24"/>
              </w:rPr>
              <w:t xml:space="preserve">图形文件（Graphics） </w:t>
            </w:r>
          </w:p>
        </w:tc>
        <w:tc>
          <w:tcPr>
            <w:tcW w:w="3225" w:type="dxa"/>
          </w:tcPr>
          <w:p>
            <w:pPr>
              <w:pStyle w:val="9"/>
              <w:spacing w:before="124"/>
              <w:ind w:left="108"/>
              <w:rPr>
                <w:sz w:val="24"/>
              </w:rPr>
            </w:pPr>
            <w:r>
              <w:rPr>
                <w:sz w:val="24"/>
              </w:rPr>
              <w:t xml:space="preserve">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5"/>
              <w:ind w:left="106"/>
              <w:rPr>
                <w:sz w:val="24"/>
              </w:rPr>
            </w:pPr>
            <w:r>
              <w:rPr>
                <w:sz w:val="24"/>
              </w:rPr>
              <w:t xml:space="preserve">影像文件（Video） </w:t>
            </w:r>
          </w:p>
        </w:tc>
        <w:tc>
          <w:tcPr>
            <w:tcW w:w="3225" w:type="dxa"/>
          </w:tcPr>
          <w:p>
            <w:pPr>
              <w:pStyle w:val="9"/>
              <w:spacing w:before="125"/>
              <w:ind w:left="108"/>
              <w:rPr>
                <w:sz w:val="24"/>
              </w:rPr>
            </w:pPr>
            <w:r>
              <w:rPr>
                <w:sz w:val="24"/>
              </w:rPr>
              <w:t xml:space="preserve">V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24"/>
              <w:ind w:left="106"/>
              <w:rPr>
                <w:sz w:val="24"/>
              </w:rPr>
            </w:pPr>
            <w:r>
              <w:rPr>
                <w:sz w:val="24"/>
              </w:rPr>
              <w:t xml:space="preserve">声音文件（Audio） </w:t>
            </w:r>
          </w:p>
        </w:tc>
        <w:tc>
          <w:tcPr>
            <w:tcW w:w="3225" w:type="dxa"/>
          </w:tcPr>
          <w:p>
            <w:pPr>
              <w:pStyle w:val="9"/>
              <w:spacing w:before="124"/>
              <w:ind w:left="108"/>
              <w:rPr>
                <w:sz w:val="24"/>
              </w:rPr>
            </w:pPr>
            <w:r>
              <w:rPr>
                <w:sz w:val="24"/>
              </w:rPr>
              <w:t xml:space="preserve">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5"/>
              <w:ind w:left="106"/>
              <w:rPr>
                <w:sz w:val="24"/>
              </w:rPr>
            </w:pPr>
            <w:r>
              <w:rPr>
                <w:sz w:val="24"/>
              </w:rPr>
              <w:t xml:space="preserve">程序文件（Program） </w:t>
            </w:r>
          </w:p>
        </w:tc>
        <w:tc>
          <w:tcPr>
            <w:tcW w:w="3225" w:type="dxa"/>
          </w:tcPr>
          <w:p>
            <w:pPr>
              <w:pStyle w:val="9"/>
              <w:spacing w:before="125"/>
              <w:ind w:left="108"/>
              <w:rPr>
                <w:sz w:val="24"/>
              </w:rPr>
            </w:pPr>
            <w:r>
              <w:rPr>
                <w:sz w:val="24"/>
              </w:rPr>
              <w:t xml:space="preserve">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4"/>
              <w:ind w:left="106"/>
              <w:rPr>
                <w:sz w:val="24"/>
              </w:rPr>
            </w:pPr>
            <w:r>
              <w:rPr>
                <w:sz w:val="24"/>
              </w:rPr>
              <w:t xml:space="preserve">数据文件（Data） </w:t>
            </w:r>
          </w:p>
        </w:tc>
        <w:tc>
          <w:tcPr>
            <w:tcW w:w="3225" w:type="dxa"/>
          </w:tcPr>
          <w:p>
            <w:pPr>
              <w:pStyle w:val="9"/>
              <w:spacing w:before="124"/>
              <w:ind w:left="108"/>
              <w:rPr>
                <w:sz w:val="24"/>
              </w:rPr>
            </w:pPr>
            <w:r>
              <w:rPr>
                <w:sz w:val="24"/>
              </w:rPr>
              <w:t xml:space="preserve">D </w:t>
            </w:r>
          </w:p>
        </w:tc>
      </w:tr>
    </w:tbl>
    <w:p>
      <w:pPr>
        <w:pStyle w:val="4"/>
        <w:spacing w:before="1"/>
        <w:ind w:left="701" w:firstLine="0"/>
      </w:pPr>
      <w:r>
        <w:t xml:space="preserve"> </w:t>
      </w:r>
    </w:p>
    <w:p>
      <w:pPr>
        <w:spacing w:after="0"/>
        <w:sectPr>
          <w:pgSz w:w="11910" w:h="16840"/>
          <w:pgMar w:top="1380" w:right="1020" w:bottom="1040" w:left="1480" w:header="0" w:footer="857" w:gutter="0"/>
          <w:cols w:space="720" w:num="1"/>
        </w:sectPr>
      </w:pPr>
    </w:p>
    <w:p>
      <w:pPr>
        <w:pStyle w:val="8"/>
        <w:numPr>
          <w:ilvl w:val="1"/>
          <w:numId w:val="4"/>
        </w:numPr>
        <w:tabs>
          <w:tab w:val="left" w:pos="1122"/>
        </w:tabs>
        <w:spacing w:before="39" w:after="0" w:line="364" w:lineRule="auto"/>
        <w:ind w:left="221" w:right="395" w:firstLine="480"/>
        <w:jc w:val="left"/>
        <w:rPr>
          <w:sz w:val="24"/>
        </w:rPr>
      </w:pPr>
      <w:ins w:id="387" w:author="碧海蓝天" w:date="2021-08-19T11:31:54Z">
        <w:r>
          <w:rPr>
            <w:rFonts w:hint="eastAsia"/>
            <w:spacing w:val="-5"/>
            <w:sz w:val="24"/>
            <w:lang w:val="en-US" w:eastAsia="zh-CN"/>
          </w:rPr>
          <w:t>电子</w:t>
        </w:r>
      </w:ins>
      <w:ins w:id="388" w:author="碧海蓝天" w:date="2021-08-19T11:31:57Z">
        <w:r>
          <w:rPr>
            <w:rFonts w:hint="eastAsia"/>
            <w:spacing w:val="-5"/>
            <w:sz w:val="24"/>
            <w:lang w:val="en-US" w:eastAsia="zh-CN"/>
          </w:rPr>
          <w:t>文件</w:t>
        </w:r>
      </w:ins>
      <w:ins w:id="389" w:author="碧海蓝天" w:date="2021-08-19T11:32:00Z">
        <w:r>
          <w:rPr>
            <w:rFonts w:hint="eastAsia"/>
            <w:spacing w:val="-5"/>
            <w:sz w:val="24"/>
            <w:lang w:val="en-US" w:eastAsia="zh-CN"/>
          </w:rPr>
          <w:t>应以</w:t>
        </w:r>
      </w:ins>
      <w:ins w:id="390" w:author="碧海蓝天" w:date="2021-08-19T11:32:02Z">
        <w:r>
          <w:rPr>
            <w:rFonts w:hint="eastAsia"/>
            <w:spacing w:val="-5"/>
            <w:sz w:val="24"/>
            <w:lang w:val="en-US" w:eastAsia="zh-CN"/>
          </w:rPr>
          <w:t>通用格式</w:t>
        </w:r>
      </w:ins>
      <w:ins w:id="391" w:author="碧海蓝天" w:date="2021-08-19T11:32:03Z">
        <w:r>
          <w:rPr>
            <w:rFonts w:hint="eastAsia"/>
            <w:spacing w:val="-5"/>
            <w:sz w:val="24"/>
            <w:lang w:val="en-US" w:eastAsia="zh-CN"/>
          </w:rPr>
          <w:t>形成</w:t>
        </w:r>
      </w:ins>
      <w:ins w:id="392" w:author="碧海蓝天" w:date="2021-08-19T11:32:04Z">
        <w:r>
          <w:rPr>
            <w:rFonts w:hint="eastAsia"/>
            <w:spacing w:val="-5"/>
            <w:sz w:val="24"/>
            <w:lang w:val="en-US" w:eastAsia="zh-CN"/>
          </w:rPr>
          <w:t>、</w:t>
        </w:r>
      </w:ins>
      <w:ins w:id="393" w:author="碧海蓝天" w:date="2021-08-19T11:32:05Z">
        <w:r>
          <w:rPr>
            <w:rFonts w:hint="eastAsia"/>
            <w:spacing w:val="-5"/>
            <w:sz w:val="24"/>
            <w:lang w:val="en-US" w:eastAsia="zh-CN"/>
          </w:rPr>
          <w:t>收集</w:t>
        </w:r>
      </w:ins>
      <w:ins w:id="394" w:author="碧海蓝天" w:date="2021-08-19T11:32:07Z">
        <w:r>
          <w:rPr>
            <w:rFonts w:hint="eastAsia"/>
            <w:spacing w:val="-5"/>
            <w:sz w:val="24"/>
            <w:lang w:val="en-US" w:eastAsia="zh-CN"/>
          </w:rPr>
          <w:t>并归档，</w:t>
        </w:r>
      </w:ins>
      <w:ins w:id="395" w:author="碧海蓝天" w:date="2021-08-19T11:32:08Z">
        <w:r>
          <w:rPr>
            <w:rFonts w:hint="eastAsia"/>
            <w:spacing w:val="-5"/>
            <w:sz w:val="24"/>
            <w:lang w:val="en-US" w:eastAsia="zh-CN"/>
          </w:rPr>
          <w:t>或</w:t>
        </w:r>
      </w:ins>
      <w:ins w:id="396" w:author="碧海蓝天" w:date="2021-08-19T11:32:09Z">
        <w:r>
          <w:rPr>
            <w:rFonts w:hint="eastAsia"/>
            <w:spacing w:val="-5"/>
            <w:sz w:val="24"/>
            <w:lang w:val="en-US" w:eastAsia="zh-CN"/>
          </w:rPr>
          <w:t>在</w:t>
        </w:r>
      </w:ins>
      <w:ins w:id="397" w:author="碧海蓝天" w:date="2021-08-19T11:32:10Z">
        <w:r>
          <w:rPr>
            <w:rFonts w:hint="eastAsia"/>
            <w:spacing w:val="-5"/>
            <w:sz w:val="24"/>
            <w:lang w:val="en-US" w:eastAsia="zh-CN"/>
          </w:rPr>
          <w:t>归档前</w:t>
        </w:r>
      </w:ins>
      <w:ins w:id="398" w:author="碧海蓝天" w:date="2021-08-19T11:32:12Z">
        <w:r>
          <w:rPr>
            <w:rFonts w:hint="eastAsia"/>
            <w:spacing w:val="-5"/>
            <w:sz w:val="24"/>
            <w:lang w:val="en-US" w:eastAsia="zh-CN"/>
          </w:rPr>
          <w:t>转换为</w:t>
        </w:r>
      </w:ins>
      <w:ins w:id="399" w:author="碧海蓝天" w:date="2021-08-19T11:32:13Z">
        <w:r>
          <w:rPr>
            <w:rFonts w:hint="eastAsia"/>
            <w:spacing w:val="-5"/>
            <w:sz w:val="24"/>
            <w:lang w:val="en-US" w:eastAsia="zh-CN"/>
          </w:rPr>
          <w:t>通用</w:t>
        </w:r>
      </w:ins>
      <w:ins w:id="400" w:author="碧海蓝天" w:date="2021-08-19T11:32:14Z">
        <w:r>
          <w:rPr>
            <w:rFonts w:hint="eastAsia"/>
            <w:spacing w:val="-5"/>
            <w:sz w:val="24"/>
            <w:lang w:val="en-US" w:eastAsia="zh-CN"/>
          </w:rPr>
          <w:t>格式</w:t>
        </w:r>
      </w:ins>
      <w:ins w:id="401" w:author="碧海蓝天" w:date="2021-08-19T11:32:15Z">
        <w:r>
          <w:rPr>
            <w:rFonts w:hint="eastAsia"/>
            <w:spacing w:val="-5"/>
            <w:sz w:val="24"/>
            <w:lang w:val="en-US" w:eastAsia="zh-CN"/>
          </w:rPr>
          <w:t>。</w:t>
        </w:r>
      </w:ins>
      <w:ins w:id="402" w:author="碧海蓝天" w:date="2021-08-19T11:32:20Z">
        <w:r>
          <w:rPr>
            <w:rFonts w:hint="eastAsia"/>
            <w:spacing w:val="-5"/>
            <w:sz w:val="24"/>
            <w:lang w:val="en-US" w:eastAsia="zh-CN"/>
          </w:rPr>
          <w:t>版式</w:t>
        </w:r>
      </w:ins>
      <w:ins w:id="403" w:author="碧海蓝天" w:date="2021-08-19T11:32:21Z">
        <w:r>
          <w:rPr>
            <w:rFonts w:hint="eastAsia"/>
            <w:spacing w:val="-5"/>
            <w:sz w:val="24"/>
            <w:lang w:val="en-US" w:eastAsia="zh-CN"/>
          </w:rPr>
          <w:t>文件</w:t>
        </w:r>
      </w:ins>
      <w:ins w:id="404" w:author="碧海蓝天" w:date="2021-08-19T11:32:22Z">
        <w:r>
          <w:rPr>
            <w:rFonts w:hint="eastAsia"/>
            <w:spacing w:val="-5"/>
            <w:sz w:val="24"/>
            <w:lang w:val="en-US" w:eastAsia="zh-CN"/>
          </w:rPr>
          <w:t>格式</w:t>
        </w:r>
      </w:ins>
      <w:ins w:id="405" w:author="碧海蓝天" w:date="2021-08-19T11:32:27Z">
        <w:r>
          <w:rPr>
            <w:rFonts w:hint="eastAsia"/>
            <w:spacing w:val="-5"/>
            <w:sz w:val="24"/>
            <w:lang w:val="en-US" w:eastAsia="zh-CN"/>
          </w:rPr>
          <w:t>可采用</w:t>
        </w:r>
      </w:ins>
      <w:ins w:id="406" w:author="碧海蓝天" w:date="2021-08-19T11:32:37Z">
        <w:r>
          <w:rPr>
            <w:rFonts w:hint="eastAsia"/>
            <w:spacing w:val="-5"/>
            <w:sz w:val="24"/>
            <w:lang w:val="en-US" w:eastAsia="zh-CN"/>
          </w:rPr>
          <w:t>O</w:t>
        </w:r>
      </w:ins>
      <w:ins w:id="407" w:author="碧海蓝天" w:date="2021-08-19T11:32:38Z">
        <w:r>
          <w:rPr>
            <w:rFonts w:hint="eastAsia"/>
            <w:spacing w:val="-5"/>
            <w:sz w:val="24"/>
            <w:lang w:val="en-US" w:eastAsia="zh-CN"/>
          </w:rPr>
          <w:t>FD</w:t>
        </w:r>
      </w:ins>
      <w:ins w:id="408" w:author="碧海蓝天" w:date="2021-08-19T11:32:39Z">
        <w:r>
          <w:rPr>
            <w:rFonts w:hint="eastAsia"/>
            <w:spacing w:val="-5"/>
            <w:sz w:val="24"/>
            <w:lang w:val="en-US" w:eastAsia="zh-CN"/>
          </w:rPr>
          <w:t>、</w:t>
        </w:r>
      </w:ins>
      <w:ins w:id="409" w:author="碧海蓝天" w:date="2021-08-19T11:32:27Z">
        <w:r>
          <w:rPr>
            <w:rFonts w:hint="eastAsia"/>
            <w:spacing w:val="-5"/>
            <w:sz w:val="24"/>
            <w:lang w:val="en-US" w:eastAsia="zh-CN"/>
          </w:rPr>
          <w:t>PD</w:t>
        </w:r>
      </w:ins>
      <w:ins w:id="410" w:author="碧海蓝天" w:date="2021-08-19T11:32:28Z">
        <w:r>
          <w:rPr>
            <w:rFonts w:hint="eastAsia"/>
            <w:spacing w:val="-5"/>
            <w:sz w:val="24"/>
            <w:lang w:val="en-US" w:eastAsia="zh-CN"/>
          </w:rPr>
          <w:t>F</w:t>
        </w:r>
      </w:ins>
      <w:ins w:id="411" w:author="碧海蓝天" w:date="2021-08-19T11:32:42Z">
        <w:r>
          <w:rPr>
            <w:rFonts w:hint="eastAsia"/>
            <w:spacing w:val="-5"/>
            <w:sz w:val="24"/>
            <w:lang w:val="en-US" w:eastAsia="zh-CN"/>
          </w:rPr>
          <w:t>、</w:t>
        </w:r>
      </w:ins>
      <w:ins w:id="412" w:author="碧海蓝天" w:date="2021-08-19T11:32:43Z">
        <w:r>
          <w:rPr>
            <w:rFonts w:hint="eastAsia"/>
            <w:spacing w:val="-5"/>
            <w:sz w:val="24"/>
            <w:lang w:val="en-US" w:eastAsia="zh-CN"/>
          </w:rPr>
          <w:t>PD</w:t>
        </w:r>
      </w:ins>
      <w:ins w:id="413" w:author="碧海蓝天" w:date="2021-08-19T11:32:44Z">
        <w:r>
          <w:rPr>
            <w:rFonts w:hint="eastAsia"/>
            <w:spacing w:val="-5"/>
            <w:sz w:val="24"/>
            <w:lang w:val="en-US" w:eastAsia="zh-CN"/>
          </w:rPr>
          <w:t>F</w:t>
        </w:r>
      </w:ins>
      <w:ins w:id="414" w:author="碧海蓝天" w:date="2021-08-19T11:32:46Z">
        <w:r>
          <w:rPr>
            <w:rFonts w:hint="eastAsia"/>
            <w:spacing w:val="-5"/>
            <w:sz w:val="24"/>
            <w:lang w:val="en-US" w:eastAsia="zh-CN"/>
          </w:rPr>
          <w:t>/</w:t>
        </w:r>
      </w:ins>
      <w:ins w:id="415" w:author="碧海蓝天" w:date="2021-08-19T11:32:47Z">
        <w:r>
          <w:rPr>
            <w:rFonts w:hint="eastAsia"/>
            <w:spacing w:val="-5"/>
            <w:sz w:val="24"/>
            <w:lang w:val="en-US" w:eastAsia="zh-CN"/>
          </w:rPr>
          <w:t>A</w:t>
        </w:r>
      </w:ins>
      <w:ins w:id="416" w:author="碧海蓝天" w:date="2021-08-19T11:32:50Z">
        <w:r>
          <w:rPr>
            <w:rFonts w:hint="eastAsia"/>
            <w:spacing w:val="-5"/>
            <w:sz w:val="24"/>
            <w:lang w:val="en-US" w:eastAsia="zh-CN"/>
          </w:rPr>
          <w:t>格式</w:t>
        </w:r>
      </w:ins>
      <w:ins w:id="417" w:author="碧海蓝天" w:date="2021-08-19T11:32:51Z">
        <w:r>
          <w:rPr>
            <w:rFonts w:hint="eastAsia"/>
            <w:spacing w:val="-5"/>
            <w:sz w:val="24"/>
            <w:lang w:val="en-US" w:eastAsia="zh-CN"/>
          </w:rPr>
          <w:t>。</w:t>
        </w:r>
      </w:ins>
      <w:r>
        <w:rPr>
          <w:spacing w:val="-5"/>
          <w:sz w:val="24"/>
        </w:rPr>
        <w:t xml:space="preserve">各种不同类别电子文件的存储应采用通用格式。通用格式应符合表 </w:t>
      </w:r>
      <w:r>
        <w:rPr>
          <w:sz w:val="24"/>
        </w:rPr>
        <w:t>6.2</w:t>
      </w:r>
      <w:r>
        <w:rPr>
          <w:spacing w:val="-24"/>
          <w:sz w:val="24"/>
        </w:rPr>
        <w:t xml:space="preserve"> 的规定。 </w:t>
      </w:r>
    </w:p>
    <w:p>
      <w:pPr>
        <w:pStyle w:val="4"/>
        <w:spacing w:line="307" w:lineRule="exact"/>
        <w:ind w:left="3153" w:right="2728" w:firstLine="0"/>
        <w:jc w:val="center"/>
      </w:pPr>
      <w:r>
        <w:t xml:space="preserve">表 6.2 各类电子文件的通用格式 </w:t>
      </w:r>
    </w:p>
    <w:p>
      <w:pPr>
        <w:pStyle w:val="4"/>
        <w:spacing w:before="4"/>
        <w:ind w:left="0" w:firstLine="0"/>
        <w:rPr>
          <w:sz w:val="12"/>
        </w:rPr>
      </w:pPr>
    </w:p>
    <w:tbl>
      <w:tblPr>
        <w:tblStyle w:val="5"/>
        <w:tblW w:w="0" w:type="auto"/>
        <w:tblInd w:w="1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14"/>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43"/>
              <w:ind w:left="1415" w:right="1304"/>
              <w:jc w:val="center"/>
              <w:rPr>
                <w:b/>
                <w:sz w:val="21"/>
              </w:rPr>
            </w:pPr>
            <w:r>
              <w:rPr>
                <w:b/>
                <w:sz w:val="21"/>
              </w:rPr>
              <w:t>文件类别</w:t>
            </w:r>
            <w:r>
              <w:rPr>
                <w:b/>
                <w:w w:val="99"/>
                <w:sz w:val="21"/>
              </w:rPr>
              <w:t xml:space="preserve"> </w:t>
            </w:r>
          </w:p>
        </w:tc>
        <w:tc>
          <w:tcPr>
            <w:tcW w:w="3225" w:type="dxa"/>
          </w:tcPr>
          <w:p>
            <w:pPr>
              <w:pStyle w:val="9"/>
              <w:spacing w:before="143"/>
              <w:ind w:left="1222" w:right="1108"/>
              <w:jc w:val="center"/>
              <w:rPr>
                <w:b/>
                <w:sz w:val="21"/>
              </w:rPr>
            </w:pPr>
            <w:r>
              <w:rPr>
                <w:b/>
                <w:sz w:val="21"/>
              </w:rPr>
              <w:t>通用格式</w:t>
            </w:r>
            <w:r>
              <w:rPr>
                <w:b/>
                <w:w w:val="99"/>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45"/>
              <w:ind w:left="106"/>
              <w:rPr>
                <w:sz w:val="21"/>
              </w:rPr>
            </w:pPr>
            <w:r>
              <w:rPr>
                <w:sz w:val="21"/>
              </w:rPr>
              <w:t xml:space="preserve">文本文件 </w:t>
            </w:r>
          </w:p>
        </w:tc>
        <w:tc>
          <w:tcPr>
            <w:tcW w:w="3225" w:type="dxa"/>
          </w:tcPr>
          <w:p>
            <w:pPr>
              <w:pStyle w:val="9"/>
              <w:spacing w:before="145"/>
              <w:ind w:left="108"/>
              <w:rPr>
                <w:sz w:val="21"/>
              </w:rPr>
            </w:pPr>
            <w:ins w:id="418" w:author="碧海蓝天" w:date="2021-08-19T13:26:04Z">
              <w:r>
                <w:rPr>
                  <w:rFonts w:hint="eastAsia"/>
                  <w:sz w:val="21"/>
                  <w:lang w:val="en-US" w:eastAsia="zh-CN"/>
                </w:rPr>
                <w:t>O</w:t>
              </w:r>
            </w:ins>
            <w:ins w:id="419" w:author="碧海蓝天" w:date="2021-08-19T13:26:05Z">
              <w:r>
                <w:rPr>
                  <w:rFonts w:hint="eastAsia"/>
                  <w:sz w:val="21"/>
                  <w:lang w:val="en-US" w:eastAsia="zh-CN"/>
                </w:rPr>
                <w:t>FD</w:t>
              </w:r>
            </w:ins>
            <w:ins w:id="420" w:author="碧海蓝天" w:date="2021-08-19T13:26:08Z">
              <w:r>
                <w:rPr>
                  <w:rFonts w:hint="eastAsia"/>
                  <w:sz w:val="21"/>
                  <w:lang w:val="en-US" w:eastAsia="zh-CN"/>
                </w:rPr>
                <w:t>、</w:t>
              </w:r>
            </w:ins>
            <w:ins w:id="421" w:author="碧海蓝天" w:date="2021-08-19T13:26:09Z">
              <w:r>
                <w:rPr>
                  <w:rFonts w:hint="eastAsia"/>
                  <w:sz w:val="21"/>
                  <w:lang w:val="en-US" w:eastAsia="zh-CN"/>
                </w:rPr>
                <w:t>P</w:t>
              </w:r>
            </w:ins>
            <w:ins w:id="422" w:author="碧海蓝天" w:date="2021-08-19T13:26:10Z">
              <w:r>
                <w:rPr>
                  <w:rFonts w:hint="eastAsia"/>
                  <w:sz w:val="21"/>
                  <w:lang w:val="en-US" w:eastAsia="zh-CN"/>
                </w:rPr>
                <w:t>DF</w:t>
              </w:r>
            </w:ins>
            <w:ins w:id="423" w:author="碧海蓝天" w:date="2021-08-19T13:26:12Z">
              <w:r>
                <w:rPr>
                  <w:rFonts w:hint="eastAsia"/>
                  <w:sz w:val="21"/>
                  <w:lang w:val="en-US" w:eastAsia="zh-CN"/>
                </w:rPr>
                <w:t>、</w:t>
              </w:r>
            </w:ins>
            <w:ins w:id="424" w:author="碧海蓝天" w:date="2021-08-19T13:26:13Z">
              <w:r>
                <w:rPr>
                  <w:rFonts w:hint="eastAsia"/>
                  <w:sz w:val="21"/>
                  <w:lang w:val="en-US" w:eastAsia="zh-CN"/>
                </w:rPr>
                <w:t>PD</w:t>
              </w:r>
            </w:ins>
            <w:ins w:id="425" w:author="碧海蓝天" w:date="2021-08-19T13:26:14Z">
              <w:r>
                <w:rPr>
                  <w:rFonts w:hint="eastAsia"/>
                  <w:sz w:val="21"/>
                  <w:lang w:val="en-US" w:eastAsia="zh-CN"/>
                </w:rPr>
                <w:t>F</w:t>
              </w:r>
            </w:ins>
            <w:ins w:id="426" w:author="碧海蓝天" w:date="2021-08-19T13:26:15Z">
              <w:r>
                <w:rPr>
                  <w:rFonts w:hint="eastAsia"/>
                  <w:sz w:val="21"/>
                  <w:lang w:val="en-US" w:eastAsia="zh-CN"/>
                </w:rPr>
                <w:t>/</w:t>
              </w:r>
            </w:ins>
            <w:ins w:id="427" w:author="碧海蓝天" w:date="2021-08-19T13:26:18Z">
              <w:r>
                <w:rPr>
                  <w:rFonts w:hint="eastAsia"/>
                  <w:sz w:val="21"/>
                  <w:lang w:val="en-US" w:eastAsia="zh-CN"/>
                </w:rPr>
                <w:t>A</w:t>
              </w:r>
            </w:ins>
            <w:ins w:id="428" w:author="碧海蓝天" w:date="2021-08-19T13:26:21Z">
              <w:r>
                <w:rPr>
                  <w:rFonts w:hint="eastAsia"/>
                  <w:sz w:val="21"/>
                  <w:lang w:val="en-US" w:eastAsia="zh-CN"/>
                </w:rPr>
                <w:t>、</w:t>
              </w:r>
            </w:ins>
            <w:r>
              <w:rPr>
                <w:sz w:val="21"/>
              </w:rPr>
              <w:t>XML、DOC、</w:t>
            </w:r>
            <w:ins w:id="429" w:author="碧海蓝天" w:date="2021-08-19T13:26:34Z">
              <w:r>
                <w:rPr>
                  <w:rFonts w:hint="eastAsia"/>
                  <w:sz w:val="21"/>
                  <w:lang w:val="en-US" w:eastAsia="zh-CN"/>
                </w:rPr>
                <w:t>DOC</w:t>
              </w:r>
            </w:ins>
            <w:ins w:id="430" w:author="碧海蓝天" w:date="2021-08-19T13:26:35Z">
              <w:r>
                <w:rPr>
                  <w:rFonts w:hint="eastAsia"/>
                  <w:sz w:val="21"/>
                  <w:lang w:val="en-US" w:eastAsia="zh-CN"/>
                </w:rPr>
                <w:t>X</w:t>
              </w:r>
            </w:ins>
            <w:ins w:id="431" w:author="碧海蓝天" w:date="2021-08-19T13:26:36Z">
              <w:r>
                <w:rPr>
                  <w:rFonts w:hint="eastAsia"/>
                  <w:sz w:val="21"/>
                  <w:lang w:val="en-US" w:eastAsia="zh-CN"/>
                </w:rPr>
                <w:t>、</w:t>
              </w:r>
            </w:ins>
            <w:r>
              <w:rPr>
                <w:sz w:val="21"/>
              </w:rPr>
              <w:t xml:space="preserve">TXT、RTF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43"/>
              <w:ind w:left="106"/>
              <w:rPr>
                <w:sz w:val="21"/>
              </w:rPr>
            </w:pPr>
            <w:r>
              <w:rPr>
                <w:sz w:val="21"/>
              </w:rPr>
              <w:t xml:space="preserve">表格文件 </w:t>
            </w:r>
          </w:p>
        </w:tc>
        <w:tc>
          <w:tcPr>
            <w:tcW w:w="3225" w:type="dxa"/>
          </w:tcPr>
          <w:p>
            <w:pPr>
              <w:pStyle w:val="9"/>
              <w:spacing w:before="143"/>
              <w:ind w:left="107"/>
              <w:rPr>
                <w:sz w:val="21"/>
              </w:rPr>
            </w:pPr>
            <w:r>
              <w:rPr>
                <w:sz w:val="21"/>
              </w:rPr>
              <w:t>XLS、</w:t>
            </w:r>
            <w:ins w:id="432" w:author="碧海蓝天" w:date="2021-08-19T13:26:59Z">
              <w:r>
                <w:rPr>
                  <w:rFonts w:hint="eastAsia"/>
                  <w:sz w:val="21"/>
                  <w:lang w:val="en-US" w:eastAsia="zh-CN"/>
                </w:rPr>
                <w:t>X</w:t>
              </w:r>
            </w:ins>
            <w:ins w:id="433" w:author="碧海蓝天" w:date="2021-08-19T13:27:09Z">
              <w:r>
                <w:rPr>
                  <w:rFonts w:hint="eastAsia"/>
                  <w:sz w:val="21"/>
                  <w:lang w:val="en-US" w:eastAsia="zh-CN"/>
                </w:rPr>
                <w:t>L</w:t>
              </w:r>
            </w:ins>
            <w:ins w:id="434" w:author="碧海蓝天" w:date="2021-08-19T13:27:11Z">
              <w:r>
                <w:rPr>
                  <w:rFonts w:hint="eastAsia"/>
                  <w:sz w:val="21"/>
                  <w:lang w:val="en-US" w:eastAsia="zh-CN"/>
                </w:rPr>
                <w:t>SX</w:t>
              </w:r>
            </w:ins>
            <w:ins w:id="435" w:author="碧海蓝天" w:date="2021-08-19T13:27:13Z">
              <w:r>
                <w:rPr>
                  <w:rFonts w:hint="eastAsia"/>
                  <w:sz w:val="21"/>
                  <w:lang w:val="en-US" w:eastAsia="zh-CN"/>
                </w:rPr>
                <w:t>、</w:t>
              </w:r>
            </w:ins>
            <w:r>
              <w:rPr>
                <w:sz w:val="21"/>
              </w:rPr>
              <w:t xml:space="preserve">ET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45"/>
              <w:ind w:left="106"/>
              <w:rPr>
                <w:sz w:val="21"/>
              </w:rPr>
            </w:pPr>
            <w:r>
              <w:rPr>
                <w:sz w:val="21"/>
              </w:rPr>
              <w:t xml:space="preserve">图像文件 </w:t>
            </w:r>
          </w:p>
        </w:tc>
        <w:tc>
          <w:tcPr>
            <w:tcW w:w="3225" w:type="dxa"/>
          </w:tcPr>
          <w:p>
            <w:pPr>
              <w:pStyle w:val="9"/>
              <w:spacing w:before="145"/>
              <w:ind w:left="108"/>
              <w:rPr>
                <w:sz w:val="21"/>
              </w:rPr>
            </w:pPr>
            <w:r>
              <w:rPr>
                <w:sz w:val="21"/>
              </w:rPr>
              <w:t xml:space="preserve">JPEG、TIFF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43"/>
              <w:ind w:left="106"/>
              <w:rPr>
                <w:sz w:val="21"/>
              </w:rPr>
            </w:pPr>
            <w:r>
              <w:rPr>
                <w:sz w:val="21"/>
              </w:rPr>
              <w:t xml:space="preserve">图形文件 </w:t>
            </w:r>
          </w:p>
        </w:tc>
        <w:tc>
          <w:tcPr>
            <w:tcW w:w="3225" w:type="dxa"/>
          </w:tcPr>
          <w:p>
            <w:pPr>
              <w:pStyle w:val="9"/>
              <w:spacing w:before="143"/>
              <w:ind w:left="107"/>
              <w:rPr>
                <w:sz w:val="21"/>
              </w:rPr>
            </w:pPr>
            <w:r>
              <w:rPr>
                <w:sz w:val="21"/>
              </w:rPr>
              <w:t>DWG</w:t>
            </w:r>
            <w:ins w:id="436" w:author="碧海蓝天" w:date="2021-08-19T13:27:33Z">
              <w:r>
                <w:rPr>
                  <w:rFonts w:hint="eastAsia"/>
                  <w:sz w:val="21"/>
                  <w:lang w:eastAsia="zh-CN"/>
                </w:rPr>
                <w:t>、</w:t>
              </w:r>
            </w:ins>
            <w:ins w:id="437" w:author="碧海蓝天" w:date="2021-08-19T13:27:34Z">
              <w:r>
                <w:rPr>
                  <w:rFonts w:hint="eastAsia"/>
                  <w:sz w:val="21"/>
                  <w:lang w:val="en-US" w:eastAsia="zh-CN"/>
                </w:rPr>
                <w:t>PD</w:t>
              </w:r>
            </w:ins>
            <w:ins w:id="438" w:author="碧海蓝天" w:date="2021-08-19T13:27:35Z">
              <w:r>
                <w:rPr>
                  <w:rFonts w:hint="eastAsia"/>
                  <w:sz w:val="21"/>
                  <w:lang w:val="en-US" w:eastAsia="zh-CN"/>
                </w:rPr>
                <w:t>F</w:t>
              </w:r>
            </w:ins>
            <w:ins w:id="439" w:author="碧海蓝天" w:date="2021-08-19T13:27:37Z">
              <w:r>
                <w:rPr>
                  <w:rFonts w:hint="eastAsia"/>
                  <w:sz w:val="21"/>
                  <w:lang w:val="en-US" w:eastAsia="zh-CN"/>
                </w:rPr>
                <w:t>/A</w:t>
              </w:r>
            </w:ins>
            <w:ins w:id="440" w:author="碧海蓝天" w:date="2021-08-19T13:27:44Z">
              <w:r>
                <w:rPr>
                  <w:rFonts w:hint="eastAsia"/>
                  <w:sz w:val="21"/>
                  <w:lang w:val="en-US" w:eastAsia="zh-CN"/>
                </w:rPr>
                <w:t>、</w:t>
              </w:r>
            </w:ins>
            <w:ins w:id="441" w:author="碧海蓝天" w:date="2021-08-19T13:27:45Z">
              <w:r>
                <w:rPr>
                  <w:rFonts w:hint="eastAsia"/>
                  <w:sz w:val="21"/>
                  <w:lang w:val="en-US" w:eastAsia="zh-CN"/>
                </w:rPr>
                <w:t>S</w:t>
              </w:r>
            </w:ins>
            <w:ins w:id="442" w:author="碧海蓝天" w:date="2021-08-19T13:27:46Z">
              <w:r>
                <w:rPr>
                  <w:rFonts w:hint="eastAsia"/>
                  <w:sz w:val="21"/>
                  <w:lang w:val="en-US" w:eastAsia="zh-CN"/>
                </w:rPr>
                <w:t>VG</w:t>
              </w:r>
            </w:ins>
            <w:del w:id="443" w:author="碧海蓝天" w:date="2021-08-19T13:27:32Z">
              <w:r>
                <w:rPr>
                  <w:sz w:val="21"/>
                </w:rPr>
                <w:delText xml:space="preserve">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45"/>
              <w:ind w:left="106"/>
              <w:rPr>
                <w:sz w:val="21"/>
              </w:rPr>
            </w:pPr>
            <w:del w:id="444" w:author="碧海蓝天" w:date="2021-08-19T13:27:57Z">
              <w:r>
                <w:rPr>
                  <w:rFonts w:hint="default"/>
                  <w:sz w:val="21"/>
                  <w:lang w:val="en-US"/>
                </w:rPr>
                <w:delText>影像</w:delText>
              </w:r>
            </w:del>
            <w:ins w:id="445" w:author="碧海蓝天" w:date="2021-08-19T13:27:58Z">
              <w:r>
                <w:rPr>
                  <w:rFonts w:hint="eastAsia"/>
                  <w:sz w:val="21"/>
                  <w:lang w:val="en-US" w:eastAsia="zh-CN"/>
                </w:rPr>
                <w:t>视频</w:t>
              </w:r>
            </w:ins>
            <w:r>
              <w:rPr>
                <w:sz w:val="21"/>
              </w:rPr>
              <w:t xml:space="preserve">文件 </w:t>
            </w:r>
          </w:p>
        </w:tc>
        <w:tc>
          <w:tcPr>
            <w:tcW w:w="3225" w:type="dxa"/>
          </w:tcPr>
          <w:p>
            <w:pPr>
              <w:pStyle w:val="9"/>
              <w:spacing w:before="145"/>
              <w:ind w:left="108"/>
              <w:rPr>
                <w:sz w:val="21"/>
              </w:rPr>
            </w:pPr>
            <w:r>
              <w:rPr>
                <w:sz w:val="21"/>
              </w:rPr>
              <w:t>MPEG、AVI</w:t>
            </w:r>
            <w:ins w:id="446" w:author="碧海蓝天" w:date="2021-08-19T13:29:10Z">
              <w:r>
                <w:rPr>
                  <w:rFonts w:hint="eastAsia"/>
                  <w:sz w:val="21"/>
                  <w:lang w:eastAsia="zh-CN"/>
                </w:rPr>
                <w:t>、</w:t>
              </w:r>
            </w:ins>
            <w:ins w:id="447" w:author="碧海蓝天" w:date="2021-08-19T13:29:11Z">
              <w:r>
                <w:rPr>
                  <w:rFonts w:hint="eastAsia"/>
                  <w:sz w:val="21"/>
                  <w:lang w:val="en-US" w:eastAsia="zh-CN"/>
                </w:rPr>
                <w:t>FLV</w:t>
              </w:r>
            </w:ins>
            <w:ins w:id="448" w:author="碧海蓝天" w:date="2021-08-19T13:29:14Z">
              <w:r>
                <w:rPr>
                  <w:rFonts w:hint="eastAsia"/>
                  <w:sz w:val="21"/>
                  <w:lang w:val="en-US" w:eastAsia="zh-CN"/>
                </w:rPr>
                <w:t>、</w:t>
              </w:r>
            </w:ins>
            <w:ins w:id="449" w:author="碧海蓝天" w:date="2021-08-19T13:29:15Z">
              <w:r>
                <w:rPr>
                  <w:rFonts w:hint="eastAsia"/>
                  <w:sz w:val="21"/>
                  <w:lang w:val="en-US" w:eastAsia="zh-CN"/>
                </w:rPr>
                <w:t>M</w:t>
              </w:r>
            </w:ins>
            <w:ins w:id="450" w:author="碧海蓝天" w:date="2021-08-19T13:29:16Z">
              <w:r>
                <w:rPr>
                  <w:rFonts w:hint="eastAsia"/>
                  <w:sz w:val="21"/>
                  <w:lang w:val="en-US" w:eastAsia="zh-CN"/>
                </w:rPr>
                <w:t>P</w:t>
              </w:r>
            </w:ins>
            <w:ins w:id="451" w:author="碧海蓝天" w:date="2021-08-19T13:29:19Z">
              <w:r>
                <w:rPr>
                  <w:rFonts w:hint="eastAsia"/>
                  <w:sz w:val="21"/>
                  <w:lang w:val="en-US" w:eastAsia="zh-CN"/>
                </w:rPr>
                <w:t>4</w:t>
              </w:r>
            </w:ins>
            <w:del w:id="452" w:author="碧海蓝天" w:date="2021-08-19T13:29:09Z">
              <w:r>
                <w:rPr>
                  <w:sz w:val="21"/>
                </w:rPr>
                <w:delText xml:space="preserve">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43"/>
              <w:ind w:left="106"/>
              <w:rPr>
                <w:sz w:val="21"/>
              </w:rPr>
            </w:pPr>
            <w:del w:id="453" w:author="碧海蓝天" w:date="2021-08-19T13:28:01Z">
              <w:r>
                <w:rPr>
                  <w:rFonts w:hint="default"/>
                  <w:sz w:val="21"/>
                  <w:lang w:val="en-US"/>
                </w:rPr>
                <w:delText>声音</w:delText>
              </w:r>
            </w:del>
            <w:ins w:id="454" w:author="碧海蓝天" w:date="2021-08-19T13:28:02Z">
              <w:r>
                <w:rPr>
                  <w:rFonts w:hint="eastAsia"/>
                  <w:sz w:val="21"/>
                  <w:lang w:val="en-US" w:eastAsia="zh-CN"/>
                </w:rPr>
                <w:t>音频</w:t>
              </w:r>
            </w:ins>
            <w:r>
              <w:rPr>
                <w:sz w:val="21"/>
              </w:rPr>
              <w:t xml:space="preserve">文件 </w:t>
            </w:r>
          </w:p>
        </w:tc>
        <w:tc>
          <w:tcPr>
            <w:tcW w:w="3225" w:type="dxa"/>
          </w:tcPr>
          <w:p>
            <w:pPr>
              <w:pStyle w:val="9"/>
              <w:spacing w:before="143"/>
              <w:ind w:left="108"/>
              <w:rPr>
                <w:sz w:val="21"/>
              </w:rPr>
            </w:pPr>
            <w:r>
              <w:rPr>
                <w:sz w:val="21"/>
              </w:rPr>
              <w:t xml:space="preserve">WAV、MP3 </w:t>
            </w:r>
          </w:p>
        </w:tc>
      </w:tr>
    </w:tbl>
    <w:p>
      <w:pPr>
        <w:pStyle w:val="4"/>
        <w:ind w:left="0" w:firstLine="0"/>
      </w:pPr>
    </w:p>
    <w:p>
      <w:pPr>
        <w:pStyle w:val="8"/>
        <w:numPr>
          <w:ilvl w:val="1"/>
          <w:numId w:val="4"/>
        </w:numPr>
        <w:tabs>
          <w:tab w:val="left" w:pos="1122"/>
        </w:tabs>
        <w:spacing w:before="160" w:after="0" w:line="240" w:lineRule="auto"/>
        <w:ind w:left="1121" w:right="0" w:hanging="421"/>
        <w:jc w:val="left"/>
        <w:rPr>
          <w:sz w:val="24"/>
        </w:rPr>
      </w:pPr>
      <w:r>
        <w:rPr>
          <w:spacing w:val="-6"/>
          <w:sz w:val="24"/>
        </w:rPr>
        <w:t>脱机存储电子档案的载体应采用一次写入式光盘或硬磁盘。移动硬盘、优盘、</w:t>
      </w:r>
    </w:p>
    <w:p>
      <w:pPr>
        <w:spacing w:before="159" w:line="364" w:lineRule="auto"/>
        <w:ind w:left="703" w:right="4260" w:hanging="483"/>
        <w:jc w:val="left"/>
        <w:rPr>
          <w:sz w:val="24"/>
        </w:rPr>
      </w:pPr>
      <w:r>
        <w:rPr>
          <w:sz w:val="24"/>
        </w:rPr>
        <w:t>软磁盘等不宜作为电子档案长期保存的载体。</w:t>
      </w:r>
    </w:p>
    <w:p>
      <w:pPr>
        <w:spacing w:before="159" w:line="364" w:lineRule="auto"/>
        <w:ind w:left="703" w:right="4260" w:hanging="483"/>
        <w:jc w:val="left"/>
        <w:rPr>
          <w:b/>
          <w:sz w:val="24"/>
        </w:rPr>
      </w:pPr>
      <w:r>
        <w:rPr>
          <w:b/>
          <w:sz w:val="24"/>
        </w:rPr>
        <w:t>7.电子文件的收集</w:t>
      </w:r>
      <w:del w:id="455" w:author="碧海蓝天" w:date="2021-08-19T11:37:34Z">
        <w:r>
          <w:rPr>
            <w:b/>
            <w:sz w:val="24"/>
          </w:rPr>
          <w:delText xml:space="preserve">与积累 </w:delText>
        </w:r>
      </w:del>
    </w:p>
    <w:p>
      <w:pPr>
        <w:pStyle w:val="3"/>
        <w:numPr>
          <w:ilvl w:val="1"/>
          <w:numId w:val="6"/>
        </w:numPr>
        <w:tabs>
          <w:tab w:val="left" w:pos="1128"/>
        </w:tabs>
        <w:spacing w:before="0" w:after="0" w:line="306" w:lineRule="exact"/>
        <w:ind w:left="1127" w:right="0" w:hanging="425"/>
        <w:jc w:val="both"/>
      </w:pPr>
      <w:r>
        <w:t>电子文件的收集</w:t>
      </w:r>
      <w:del w:id="456" w:author="碧海蓝天" w:date="2021-08-19T11:37:37Z">
        <w:r>
          <w:rPr/>
          <w:delText>积累</w:delText>
        </w:r>
      </w:del>
      <w:r>
        <w:t xml:space="preserve">范围 </w:t>
      </w:r>
    </w:p>
    <w:p>
      <w:pPr>
        <w:pStyle w:val="8"/>
        <w:numPr>
          <w:ilvl w:val="2"/>
          <w:numId w:val="6"/>
        </w:numPr>
        <w:tabs>
          <w:tab w:val="left" w:pos="1362"/>
        </w:tabs>
        <w:spacing w:before="160" w:after="0" w:line="364" w:lineRule="auto"/>
        <w:ind w:left="221" w:right="273" w:firstLine="480"/>
        <w:jc w:val="both"/>
        <w:rPr>
          <w:sz w:val="24"/>
        </w:rPr>
      </w:pPr>
      <w:r>
        <w:rPr>
          <w:spacing w:val="-3"/>
          <w:sz w:val="24"/>
        </w:rPr>
        <w:t>公司各单位和各部门在科研、生产、经营及管理过程中形成的具有重要凭</w:t>
      </w:r>
      <w:r>
        <w:rPr>
          <w:spacing w:val="-9"/>
          <w:sz w:val="24"/>
        </w:rPr>
        <w:t>证、依据和参考价值的电子文件均属于收集范围。具体收集范围应按照《档案管理规</w:t>
      </w:r>
      <w:r>
        <w:rPr>
          <w:spacing w:val="-19"/>
          <w:sz w:val="24"/>
        </w:rPr>
        <w:t>定》、《雅砻江公司电厂文件材料归档范围及档案保管期限表》规定的收集范围进行。</w:t>
      </w:r>
      <w:r>
        <w:rPr>
          <w:sz w:val="24"/>
        </w:rPr>
        <w:t xml:space="preserve"> </w:t>
      </w:r>
    </w:p>
    <w:p>
      <w:pPr>
        <w:pStyle w:val="8"/>
        <w:numPr>
          <w:ilvl w:val="2"/>
          <w:numId w:val="6"/>
        </w:numPr>
        <w:tabs>
          <w:tab w:val="left" w:pos="1362"/>
        </w:tabs>
        <w:spacing w:before="0" w:after="0" w:line="364" w:lineRule="auto"/>
        <w:ind w:left="221" w:right="394" w:firstLine="480"/>
        <w:jc w:val="both"/>
        <w:rPr>
          <w:sz w:val="24"/>
        </w:rPr>
      </w:pPr>
      <w:r>
        <w:rPr>
          <w:spacing w:val="-3"/>
          <w:sz w:val="24"/>
        </w:rPr>
        <w:t>凡记录与工程建设有关的重要活动、记载工程建设主要过程和现状的具有</w:t>
      </w:r>
      <w:r>
        <w:rPr>
          <w:spacing w:val="-10"/>
          <w:sz w:val="24"/>
        </w:rPr>
        <w:t>重要凭证、依据和参考价值的电子文件均属于收集范围。具体收集范围应按照《雅砻</w:t>
      </w:r>
      <w:r>
        <w:rPr>
          <w:sz w:val="24"/>
        </w:rPr>
        <w:t xml:space="preserve">江水电工程建设项目文件编制与档案整理实施细则》规定的收集范围进行。 </w:t>
      </w:r>
    </w:p>
    <w:p>
      <w:pPr>
        <w:pStyle w:val="3"/>
        <w:spacing w:line="306" w:lineRule="exact"/>
        <w:ind w:left="703" w:firstLine="0"/>
      </w:pPr>
      <w:r>
        <w:t>7.2 收集</w:t>
      </w:r>
      <w:del w:id="457" w:author="碧海蓝天" w:date="2021-08-19T11:37:41Z">
        <w:r>
          <w:rPr/>
          <w:delText>积累的</w:delText>
        </w:r>
      </w:del>
      <w:r>
        <w:t xml:space="preserve">要求 </w:t>
      </w:r>
    </w:p>
    <w:p>
      <w:pPr>
        <w:pStyle w:val="8"/>
        <w:numPr>
          <w:ilvl w:val="2"/>
          <w:numId w:val="7"/>
        </w:numPr>
        <w:tabs>
          <w:tab w:val="left" w:pos="1362"/>
        </w:tabs>
        <w:spacing w:before="157" w:after="0" w:line="240" w:lineRule="auto"/>
        <w:ind w:left="1361" w:right="0" w:hanging="661"/>
        <w:jc w:val="both"/>
        <w:rPr>
          <w:sz w:val="24"/>
        </w:rPr>
      </w:pPr>
      <w:r>
        <w:rPr>
          <w:sz w:val="24"/>
        </w:rPr>
        <w:t xml:space="preserve">电子文件形成单位必须做好电子文件的收集积累工作。 </w:t>
      </w:r>
    </w:p>
    <w:p>
      <w:pPr>
        <w:pStyle w:val="8"/>
        <w:numPr>
          <w:ilvl w:val="2"/>
          <w:numId w:val="7"/>
        </w:numPr>
        <w:tabs>
          <w:tab w:val="left" w:pos="1362"/>
        </w:tabs>
        <w:spacing w:before="161" w:after="0" w:line="364" w:lineRule="auto"/>
        <w:ind w:left="221" w:right="393" w:firstLine="480"/>
        <w:jc w:val="both"/>
        <w:rPr>
          <w:sz w:val="24"/>
        </w:rPr>
      </w:pPr>
      <w:r>
        <w:rPr>
          <w:spacing w:val="-4"/>
          <w:sz w:val="24"/>
        </w:rPr>
        <w:t>电子文件的内容必须真实、准确。建设工程电子文件内容必须与工程实际</w:t>
      </w:r>
      <w:r>
        <w:rPr>
          <w:spacing w:val="-9"/>
          <w:sz w:val="24"/>
        </w:rPr>
        <w:t>相符合，且内容及其深度必须符合国家有关工程勘察、设计、施工、监理、测量等方</w:t>
      </w:r>
      <w:r>
        <w:rPr>
          <w:sz w:val="24"/>
        </w:rPr>
        <w:t xml:space="preserve">面的技术规范、标准和规程。 </w:t>
      </w:r>
    </w:p>
    <w:p>
      <w:pPr>
        <w:pStyle w:val="8"/>
        <w:numPr>
          <w:ilvl w:val="2"/>
          <w:numId w:val="7"/>
        </w:numPr>
        <w:tabs>
          <w:tab w:val="left" w:pos="1362"/>
        </w:tabs>
        <w:spacing w:before="0" w:after="0" w:line="364" w:lineRule="auto"/>
        <w:ind w:left="221" w:right="394" w:firstLine="480"/>
        <w:jc w:val="both"/>
        <w:rPr>
          <w:sz w:val="24"/>
        </w:rPr>
      </w:pPr>
      <w:r>
        <w:rPr>
          <w:spacing w:val="-3"/>
          <w:sz w:val="24"/>
        </w:rPr>
        <w:t xml:space="preserve">记录了重要文件的主要修改过程和办理情况，有参考价值的电子文件的不同稿本均应保留。 </w:t>
      </w:r>
    </w:p>
    <w:p>
      <w:pPr>
        <w:spacing w:after="0" w:line="364" w:lineRule="auto"/>
        <w:jc w:val="both"/>
        <w:rPr>
          <w:sz w:val="24"/>
        </w:rPr>
        <w:sectPr>
          <w:pgSz w:w="11910" w:h="16840"/>
          <w:pgMar w:top="1380" w:right="1020" w:bottom="1040" w:left="1480" w:header="0" w:footer="857" w:gutter="0"/>
          <w:cols w:space="720" w:num="1"/>
        </w:sectPr>
      </w:pPr>
    </w:p>
    <w:p>
      <w:pPr>
        <w:pStyle w:val="8"/>
        <w:numPr>
          <w:ilvl w:val="2"/>
          <w:numId w:val="7"/>
        </w:numPr>
        <w:tabs>
          <w:tab w:val="left" w:pos="1362"/>
        </w:tabs>
        <w:spacing w:before="39" w:after="0" w:line="364" w:lineRule="auto"/>
        <w:ind w:left="221" w:right="394" w:firstLine="480"/>
        <w:jc w:val="both"/>
        <w:rPr>
          <w:sz w:val="24"/>
        </w:rPr>
      </w:pPr>
      <w:r>
        <w:rPr>
          <w:spacing w:val="-4"/>
          <w:sz w:val="24"/>
        </w:rPr>
        <w:t>凡是属于收集</w:t>
      </w:r>
      <w:del w:id="458" w:author="碧海蓝天" w:date="2021-08-19T13:30:06Z">
        <w:r>
          <w:rPr>
            <w:spacing w:val="-4"/>
            <w:sz w:val="24"/>
          </w:rPr>
          <w:delText>积累</w:delText>
        </w:r>
      </w:del>
      <w:r>
        <w:rPr>
          <w:spacing w:val="-4"/>
          <w:sz w:val="24"/>
        </w:rPr>
        <w:t>范围的电子文件，收集</w:t>
      </w:r>
      <w:del w:id="459" w:author="碧海蓝天" w:date="2021-08-19T13:30:03Z">
        <w:r>
          <w:rPr>
            <w:spacing w:val="-4"/>
            <w:sz w:val="24"/>
          </w:rPr>
          <w:delText>积累</w:delText>
        </w:r>
      </w:del>
      <w:r>
        <w:rPr>
          <w:spacing w:val="-4"/>
          <w:sz w:val="24"/>
        </w:rPr>
        <w:t>时均应进行登记。登记时必</w:t>
      </w:r>
      <w:r>
        <w:rPr>
          <w:spacing w:val="-7"/>
          <w:sz w:val="24"/>
        </w:rPr>
        <w:t xml:space="preserve">须按照本细则附录 </w:t>
      </w:r>
      <w:r>
        <w:rPr>
          <w:sz w:val="24"/>
        </w:rPr>
        <w:t>A</w:t>
      </w:r>
      <w:r>
        <w:rPr>
          <w:spacing w:val="-18"/>
          <w:sz w:val="24"/>
        </w:rPr>
        <w:t xml:space="preserve">、附录 </w:t>
      </w:r>
      <w:r>
        <w:rPr>
          <w:sz w:val="24"/>
        </w:rPr>
        <w:t>B</w:t>
      </w:r>
      <w:r>
        <w:rPr>
          <w:spacing w:val="-9"/>
          <w:sz w:val="24"/>
        </w:rPr>
        <w:t xml:space="preserve"> 的要求，填写电子文件</w:t>
      </w:r>
      <w:r>
        <w:rPr>
          <w:sz w:val="24"/>
        </w:rPr>
        <w:t>（档案</w:t>
      </w:r>
      <w:r>
        <w:rPr>
          <w:spacing w:val="-9"/>
          <w:sz w:val="24"/>
        </w:rPr>
        <w:t>）</w:t>
      </w:r>
      <w:r>
        <w:rPr>
          <w:spacing w:val="-2"/>
          <w:sz w:val="24"/>
        </w:rPr>
        <w:t>的案卷级和文件级登记</w:t>
      </w:r>
      <w:r>
        <w:rPr>
          <w:sz w:val="24"/>
        </w:rPr>
        <w:t xml:space="preserve">表。 </w:t>
      </w:r>
    </w:p>
    <w:p>
      <w:pPr>
        <w:pStyle w:val="8"/>
        <w:numPr>
          <w:ilvl w:val="2"/>
          <w:numId w:val="7"/>
        </w:numPr>
        <w:tabs>
          <w:tab w:val="left" w:pos="1362"/>
        </w:tabs>
        <w:spacing w:before="0" w:after="0" w:line="364" w:lineRule="auto"/>
        <w:ind w:left="221" w:right="394" w:firstLine="480"/>
        <w:jc w:val="left"/>
        <w:rPr>
          <w:sz w:val="24"/>
        </w:rPr>
      </w:pPr>
      <w:r>
        <w:rPr>
          <w:spacing w:val="-4"/>
          <w:sz w:val="24"/>
        </w:rPr>
        <w:t>应采取严密的安全措施，保证电子文件在形成和处理过程中不被非正常改</w:t>
      </w:r>
      <w:r>
        <w:rPr>
          <w:spacing w:val="-6"/>
          <w:sz w:val="24"/>
        </w:rPr>
        <w:t xml:space="preserve">动。积累过程中更改业务管理系统电子文件或项目电子文件应按本细则附录 </w:t>
      </w:r>
      <w:r>
        <w:rPr>
          <w:sz w:val="24"/>
        </w:rPr>
        <w:t>C</w:t>
      </w:r>
      <w:r>
        <w:rPr>
          <w:spacing w:val="-20"/>
          <w:sz w:val="24"/>
        </w:rPr>
        <w:t xml:space="preserve"> 的要求，填写《电子文件更改记录表》。 </w:t>
      </w:r>
    </w:p>
    <w:p>
      <w:pPr>
        <w:pStyle w:val="8"/>
        <w:numPr>
          <w:ilvl w:val="2"/>
          <w:numId w:val="7"/>
        </w:numPr>
        <w:tabs>
          <w:tab w:val="left" w:pos="1362"/>
        </w:tabs>
        <w:spacing w:before="0" w:after="0" w:line="364" w:lineRule="auto"/>
        <w:ind w:left="221" w:right="394" w:firstLine="480"/>
        <w:jc w:val="left"/>
        <w:rPr>
          <w:sz w:val="24"/>
        </w:rPr>
      </w:pPr>
      <w:r>
        <w:rPr>
          <w:spacing w:val="-4"/>
          <w:sz w:val="24"/>
        </w:rPr>
        <w:t>应定期备份电子文件，并存储于能够脱机保存的载体上。对于多年才能完</w:t>
      </w:r>
      <w:r>
        <w:rPr>
          <w:sz w:val="24"/>
        </w:rPr>
        <w:t xml:space="preserve">成的项目，应实行分段积累，宜半年拷贝一次。 </w:t>
      </w:r>
    </w:p>
    <w:p>
      <w:pPr>
        <w:pStyle w:val="8"/>
        <w:numPr>
          <w:ilvl w:val="2"/>
          <w:numId w:val="7"/>
        </w:numPr>
        <w:tabs>
          <w:tab w:val="left" w:pos="1362"/>
        </w:tabs>
        <w:spacing w:before="0" w:after="0" w:line="364" w:lineRule="auto"/>
        <w:ind w:left="221" w:right="300" w:firstLine="480"/>
        <w:jc w:val="left"/>
        <w:rPr>
          <w:sz w:val="24"/>
        </w:rPr>
      </w:pPr>
      <w:r>
        <w:rPr>
          <w:spacing w:val="-2"/>
          <w:sz w:val="24"/>
        </w:rPr>
        <w:t>收集的电子文件应采用或转化为符合国家标准的通用存储格式，确保能够</w:t>
      </w:r>
      <w:r>
        <w:rPr>
          <w:spacing w:val="-8"/>
          <w:sz w:val="24"/>
        </w:rPr>
        <w:t>长期有效读取；对通用软件产生的电子文件，应同时收集其软件型号、名称、版本号</w:t>
      </w:r>
      <w:r>
        <w:rPr>
          <w:spacing w:val="-9"/>
          <w:sz w:val="24"/>
        </w:rPr>
        <w:t>和相关参数手册、说明资料等；专用软件产生的电子文件应转换成通用型电子文件。</w:t>
      </w:r>
      <w:r>
        <w:rPr>
          <w:spacing w:val="-6"/>
          <w:sz w:val="24"/>
        </w:rPr>
        <w:t xml:space="preserve">收集采用非通用存储格式，且无法转换为通用格式的电子文件，应同时将其特殊的软硬件环境、压缩算法和查看等相关软件及其说明文件一并收集。 </w:t>
      </w:r>
    </w:p>
    <w:p>
      <w:pPr>
        <w:pStyle w:val="8"/>
        <w:numPr>
          <w:ilvl w:val="2"/>
          <w:numId w:val="7"/>
        </w:numPr>
        <w:tabs>
          <w:tab w:val="left" w:pos="1362"/>
        </w:tabs>
        <w:spacing w:before="0" w:after="0" w:line="364" w:lineRule="auto"/>
        <w:ind w:left="221" w:right="393" w:firstLine="480"/>
        <w:jc w:val="both"/>
        <w:rPr>
          <w:sz w:val="24"/>
        </w:rPr>
      </w:pPr>
      <w:r>
        <w:rPr>
          <w:spacing w:val="-3"/>
          <w:sz w:val="24"/>
        </w:rPr>
        <w:t>对内容信息是由多个子电子文件或数据链接组合而成的电子文件，链接的</w:t>
      </w:r>
      <w:r>
        <w:rPr>
          <w:spacing w:val="-7"/>
          <w:sz w:val="24"/>
        </w:rPr>
        <w:t>电子文件或数据必须一并归档，并保证其可准确还原；当难以保证归档电子文件的完</w:t>
      </w:r>
      <w:r>
        <w:rPr>
          <w:sz w:val="24"/>
        </w:rPr>
        <w:t xml:space="preserve">整性与稳定性时，可采取固化的方式将其转换为一种相对稳定的通用文件格式。 </w:t>
      </w:r>
    </w:p>
    <w:p>
      <w:pPr>
        <w:pStyle w:val="8"/>
        <w:numPr>
          <w:ilvl w:val="2"/>
          <w:numId w:val="7"/>
        </w:numPr>
        <w:tabs>
          <w:tab w:val="left" w:pos="1362"/>
        </w:tabs>
        <w:spacing w:before="0" w:after="0" w:line="364" w:lineRule="auto"/>
        <w:ind w:left="221" w:right="394" w:firstLine="480"/>
        <w:jc w:val="both"/>
        <w:rPr>
          <w:sz w:val="24"/>
        </w:rPr>
      </w:pPr>
      <w:r>
        <w:rPr>
          <w:spacing w:val="-18"/>
          <w:sz w:val="24"/>
        </w:rPr>
        <w:t>与电子文件的真实性、完整性、有效性、安全性等有关的管理控制信息</w:t>
      </w:r>
      <w:r>
        <w:rPr>
          <w:sz w:val="24"/>
        </w:rPr>
        <w:t>（</w:t>
      </w:r>
      <w:r>
        <w:rPr>
          <w:spacing w:val="-15"/>
          <w:sz w:val="24"/>
        </w:rPr>
        <w:t>如</w:t>
      </w:r>
      <w:r>
        <w:rPr>
          <w:sz w:val="24"/>
        </w:rPr>
        <w:t xml:space="preserve">电子签章等）必须与电子文件一同收集。 </w:t>
      </w:r>
    </w:p>
    <w:p>
      <w:pPr>
        <w:pStyle w:val="8"/>
        <w:numPr>
          <w:ilvl w:val="2"/>
          <w:numId w:val="7"/>
        </w:numPr>
        <w:tabs>
          <w:tab w:val="left" w:pos="1482"/>
        </w:tabs>
        <w:spacing w:before="0" w:after="0" w:line="364" w:lineRule="auto"/>
        <w:ind w:left="221" w:right="480" w:firstLine="480"/>
        <w:jc w:val="both"/>
        <w:rPr>
          <w:sz w:val="24"/>
        </w:rPr>
      </w:pPr>
      <w:r>
        <w:rPr>
          <w:spacing w:val="-1"/>
          <w:sz w:val="24"/>
        </w:rPr>
        <w:t xml:space="preserve">对采用统一套用格式的电子文件，在保证能恢复原格式形态的情况下， </w:t>
      </w:r>
      <w:r>
        <w:rPr>
          <w:sz w:val="24"/>
        </w:rPr>
        <w:t xml:space="preserve">其内容信息可不按原格式存储。 </w:t>
      </w:r>
    </w:p>
    <w:p>
      <w:pPr>
        <w:pStyle w:val="8"/>
        <w:numPr>
          <w:ilvl w:val="2"/>
          <w:numId w:val="7"/>
        </w:numPr>
        <w:tabs>
          <w:tab w:val="left" w:pos="1482"/>
        </w:tabs>
        <w:spacing w:before="0" w:after="0" w:line="364" w:lineRule="auto"/>
        <w:ind w:left="221" w:right="393" w:firstLine="480"/>
        <w:jc w:val="left"/>
        <w:rPr>
          <w:sz w:val="24"/>
        </w:rPr>
      </w:pPr>
      <w:r>
        <w:rPr>
          <w:sz w:val="24"/>
        </w:rPr>
        <w:t>计算机系统运行和信息处理等过程中涉及与电子文件处理有关的著录数</w:t>
      </w:r>
      <w:r>
        <w:rPr>
          <w:spacing w:val="-10"/>
          <w:sz w:val="24"/>
        </w:rPr>
        <w:t>据、元数据等必须与电子文件一同收集。如办公自动化系统中产生的电子《发文处理</w:t>
      </w:r>
      <w:r>
        <w:rPr>
          <w:spacing w:val="-12"/>
          <w:sz w:val="24"/>
        </w:rPr>
        <w:t>签》、《收文处理签》，重要发文的历次修改稿本，也一起收集；收集时，分别作为</w:t>
      </w:r>
      <w:r>
        <w:rPr>
          <w:spacing w:val="-8"/>
          <w:sz w:val="24"/>
        </w:rPr>
        <w:t>一份电子文件。没有使用办公自动化系统的，其纸质发文《处理签》应该扫描成电子</w:t>
      </w:r>
      <w:r>
        <w:rPr>
          <w:sz w:val="24"/>
        </w:rPr>
        <w:t xml:space="preserve">文件收集；纸质来文及其《处理签》扫描成电子文件收集。 </w:t>
      </w:r>
    </w:p>
    <w:p>
      <w:pPr>
        <w:pStyle w:val="8"/>
        <w:numPr>
          <w:ilvl w:val="2"/>
          <w:numId w:val="7"/>
        </w:numPr>
        <w:tabs>
          <w:tab w:val="left" w:pos="1482"/>
        </w:tabs>
        <w:spacing w:before="0" w:after="0" w:line="364" w:lineRule="auto"/>
        <w:ind w:left="221" w:right="393" w:firstLine="480"/>
        <w:jc w:val="left"/>
        <w:rPr>
          <w:sz w:val="24"/>
        </w:rPr>
      </w:pPr>
      <w:r>
        <w:rPr>
          <w:spacing w:val="-7"/>
          <w:sz w:val="24"/>
        </w:rPr>
        <w:t xml:space="preserve">电子文件除应收集 </w:t>
      </w:r>
      <w:r>
        <w:rPr>
          <w:sz w:val="24"/>
        </w:rPr>
        <w:t>PDF</w:t>
      </w:r>
      <w:r>
        <w:rPr>
          <w:spacing w:val="-4"/>
          <w:sz w:val="24"/>
        </w:rPr>
        <w:t xml:space="preserve"> 格式文件外，还应同时收集与形成 </w:t>
      </w:r>
      <w:r>
        <w:rPr>
          <w:sz w:val="24"/>
        </w:rPr>
        <w:t>PDF</w:t>
      </w:r>
      <w:r>
        <w:rPr>
          <w:spacing w:val="-12"/>
          <w:sz w:val="24"/>
        </w:rPr>
        <w:t xml:space="preserve"> 文件内容</w:t>
      </w:r>
      <w:r>
        <w:rPr>
          <w:spacing w:val="-24"/>
          <w:sz w:val="24"/>
        </w:rPr>
        <w:t xml:space="preserve">相同的 </w:t>
      </w:r>
      <w:r>
        <w:rPr>
          <w:sz w:val="24"/>
        </w:rPr>
        <w:t>excel、word、cad</w:t>
      </w:r>
      <w:r>
        <w:rPr>
          <w:spacing w:val="-4"/>
          <w:sz w:val="24"/>
        </w:rPr>
        <w:t xml:space="preserve"> 等格式文件；通过扫描等方式获取的 </w:t>
      </w:r>
      <w:r>
        <w:rPr>
          <w:sz w:val="24"/>
        </w:rPr>
        <w:t>PDF</w:t>
      </w:r>
      <w:r>
        <w:rPr>
          <w:spacing w:val="-12"/>
          <w:sz w:val="24"/>
        </w:rPr>
        <w:t xml:space="preserve"> 格式文件</w:t>
      </w:r>
      <w:r>
        <w:rPr>
          <w:sz w:val="24"/>
        </w:rPr>
        <w:t xml:space="preserve">，A4 </w:t>
      </w:r>
      <w:r>
        <w:rPr>
          <w:spacing w:val="-7"/>
          <w:sz w:val="24"/>
        </w:rPr>
        <w:t xml:space="preserve">纸扫描分辨率应设为 </w:t>
      </w:r>
      <w:r>
        <w:rPr>
          <w:sz w:val="24"/>
        </w:rPr>
        <w:t>300dpi，A0～A3</w:t>
      </w:r>
      <w:r>
        <w:rPr>
          <w:spacing w:val="-23"/>
          <w:sz w:val="24"/>
        </w:rPr>
        <w:t xml:space="preserve"> 纸应设为 </w:t>
      </w:r>
      <w:r>
        <w:rPr>
          <w:sz w:val="24"/>
        </w:rPr>
        <w:t>200dpi</w:t>
      </w:r>
      <w:r>
        <w:rPr>
          <w:spacing w:val="-4"/>
          <w:sz w:val="24"/>
        </w:rPr>
        <w:t>，且应单个文件扫描，不能整</w:t>
      </w:r>
      <w:r>
        <w:rPr>
          <w:spacing w:val="-7"/>
          <w:sz w:val="24"/>
        </w:rPr>
        <w:t xml:space="preserve">卷扫描为一个文件。收集的 </w:t>
      </w:r>
      <w:r>
        <w:rPr>
          <w:sz w:val="24"/>
        </w:rPr>
        <w:t>PDF</w:t>
      </w:r>
      <w:r>
        <w:rPr>
          <w:spacing w:val="-18"/>
          <w:sz w:val="24"/>
        </w:rPr>
        <w:t xml:space="preserve"> 格式文件与 </w:t>
      </w:r>
      <w:r>
        <w:rPr>
          <w:sz w:val="24"/>
        </w:rPr>
        <w:t>excel</w:t>
      </w:r>
      <w:r>
        <w:rPr>
          <w:spacing w:val="-11"/>
          <w:sz w:val="24"/>
        </w:rPr>
        <w:t>、</w:t>
      </w:r>
      <w:r>
        <w:rPr>
          <w:sz w:val="24"/>
        </w:rPr>
        <w:t>word</w:t>
      </w:r>
      <w:r>
        <w:rPr>
          <w:spacing w:val="-11"/>
          <w:sz w:val="24"/>
        </w:rPr>
        <w:t>、</w:t>
      </w:r>
      <w:r>
        <w:rPr>
          <w:sz w:val="24"/>
        </w:rPr>
        <w:t>cad</w:t>
      </w:r>
      <w:r>
        <w:rPr>
          <w:spacing w:val="-2"/>
          <w:sz w:val="24"/>
        </w:rPr>
        <w:t xml:space="preserve"> 等格式文件应同时上</w:t>
      </w:r>
      <w:r>
        <w:rPr>
          <w:sz w:val="24"/>
        </w:rPr>
        <w:t xml:space="preserve">传至公司档案管理信息系统。 </w:t>
      </w:r>
    </w:p>
    <w:p>
      <w:pPr>
        <w:spacing w:after="0" w:line="364" w:lineRule="auto"/>
        <w:jc w:val="left"/>
        <w:rPr>
          <w:sz w:val="24"/>
        </w:rPr>
        <w:sectPr>
          <w:pgSz w:w="11910" w:h="16840"/>
          <w:pgMar w:top="1380" w:right="1020" w:bottom="1040" w:left="1480" w:header="0" w:footer="857" w:gutter="0"/>
          <w:cols w:space="720" w:num="1"/>
        </w:sectPr>
      </w:pPr>
    </w:p>
    <w:p>
      <w:pPr>
        <w:pStyle w:val="8"/>
        <w:numPr>
          <w:ilvl w:val="2"/>
          <w:numId w:val="7"/>
        </w:numPr>
        <w:tabs>
          <w:tab w:val="left" w:pos="1482"/>
        </w:tabs>
        <w:spacing w:before="39" w:after="0" w:line="364" w:lineRule="auto"/>
        <w:ind w:left="221" w:right="480" w:firstLine="480"/>
        <w:jc w:val="both"/>
        <w:rPr>
          <w:sz w:val="24"/>
        </w:rPr>
      </w:pPr>
      <w:r>
        <w:rPr>
          <w:spacing w:val="-1"/>
          <w:sz w:val="24"/>
        </w:rPr>
        <w:t>使用计算机或在某一软件平台上开发的系统软件、支撑软件和应用软件</w:t>
      </w:r>
      <w:r>
        <w:rPr>
          <w:sz w:val="24"/>
        </w:rPr>
        <w:t xml:space="preserve">以及软件的版本等计算机程序。应注意与在此平台上产生的电子文件一同收集。 </w:t>
      </w:r>
    </w:p>
    <w:p>
      <w:pPr>
        <w:pStyle w:val="3"/>
        <w:numPr>
          <w:ilvl w:val="1"/>
          <w:numId w:val="8"/>
        </w:numPr>
        <w:tabs>
          <w:tab w:val="left" w:pos="1128"/>
        </w:tabs>
        <w:spacing w:before="0" w:after="0" w:line="306" w:lineRule="exact"/>
        <w:ind w:left="1127" w:right="0" w:hanging="425"/>
        <w:jc w:val="both"/>
      </w:pPr>
      <w:r>
        <w:t>收集</w:t>
      </w:r>
      <w:del w:id="460" w:author="碧海蓝天" w:date="2021-08-19T11:37:56Z">
        <w:r>
          <w:rPr/>
          <w:delText>积累的</w:delText>
        </w:r>
      </w:del>
      <w:r>
        <w:t xml:space="preserve">程序 </w:t>
      </w:r>
    </w:p>
    <w:p>
      <w:pPr>
        <w:pStyle w:val="8"/>
        <w:numPr>
          <w:ilvl w:val="2"/>
          <w:numId w:val="8"/>
        </w:numPr>
        <w:tabs>
          <w:tab w:val="left" w:pos="1362"/>
        </w:tabs>
        <w:spacing w:before="160" w:after="0" w:line="240" w:lineRule="auto"/>
        <w:ind w:left="1361" w:right="0" w:hanging="661"/>
        <w:jc w:val="left"/>
        <w:rPr>
          <w:sz w:val="24"/>
        </w:rPr>
      </w:pPr>
      <w:r>
        <w:rPr>
          <w:sz w:val="24"/>
        </w:rPr>
        <w:t>收集</w:t>
      </w:r>
      <w:del w:id="461" w:author="碧海蓝天" w:date="2021-08-19T11:37:58Z">
        <w:r>
          <w:rPr>
            <w:sz w:val="24"/>
          </w:rPr>
          <w:delText>积累</w:delText>
        </w:r>
      </w:del>
      <w:r>
        <w:rPr>
          <w:sz w:val="24"/>
        </w:rPr>
        <w:t xml:space="preserve">电子文件，均需进行登记，并应符合以下规定。 </w:t>
      </w:r>
    </w:p>
    <w:p>
      <w:pPr>
        <w:pStyle w:val="4"/>
        <w:spacing w:before="159" w:line="364" w:lineRule="auto"/>
        <w:ind w:right="420"/>
      </w:pPr>
      <w:r>
        <w:t xml:space="preserve">（1）工作人员应按公司文件材料归档和保管期限的相应规定，从电子文件生成起对需归档的电子文件性质、类别、期限等进行标记。 </w:t>
      </w:r>
    </w:p>
    <w:p>
      <w:pPr>
        <w:pStyle w:val="4"/>
        <w:spacing w:line="364" w:lineRule="auto"/>
        <w:ind w:right="300"/>
      </w:pPr>
      <w:r>
        <w:t xml:space="preserve">（2）应使用公司档案信息管理系统对每份电子文件进行登记，登记时，将构成同一件电子档案的几份电子文件集中排列。电子文件登记表应与电子文件同时保存； 纸质电子文件登记表应与电子文件载体一起保存。 </w:t>
      </w:r>
    </w:p>
    <w:p>
      <w:pPr>
        <w:pStyle w:val="8"/>
        <w:numPr>
          <w:ilvl w:val="2"/>
          <w:numId w:val="8"/>
        </w:numPr>
        <w:tabs>
          <w:tab w:val="left" w:pos="1362"/>
        </w:tabs>
        <w:spacing w:before="0" w:after="0" w:line="364" w:lineRule="auto"/>
        <w:ind w:left="221" w:right="394" w:firstLine="480"/>
        <w:jc w:val="both"/>
        <w:rPr>
          <w:sz w:val="24"/>
        </w:rPr>
      </w:pPr>
      <w:r>
        <w:rPr>
          <w:spacing w:val="-3"/>
          <w:sz w:val="24"/>
        </w:rPr>
        <w:t xml:space="preserve">对已登记的电子文件必须进行初步鉴定，并将鉴定结果录入档案信息管理系统。 </w:t>
      </w:r>
    </w:p>
    <w:p>
      <w:pPr>
        <w:pStyle w:val="8"/>
        <w:numPr>
          <w:ilvl w:val="2"/>
          <w:numId w:val="8"/>
        </w:numPr>
        <w:tabs>
          <w:tab w:val="left" w:pos="1362"/>
        </w:tabs>
        <w:spacing w:before="0" w:after="0" w:line="364" w:lineRule="auto"/>
        <w:ind w:left="221" w:right="393" w:firstLine="480"/>
        <w:jc w:val="both"/>
        <w:rPr>
          <w:sz w:val="24"/>
        </w:rPr>
      </w:pPr>
      <w:r>
        <w:rPr>
          <w:spacing w:val="-3"/>
          <w:sz w:val="24"/>
        </w:rPr>
        <w:t>对经过初步鉴定的电子文件应进行著录，其基本著录项目至少应包括：题</w:t>
      </w:r>
      <w:r>
        <w:rPr>
          <w:spacing w:val="-12"/>
          <w:sz w:val="24"/>
        </w:rPr>
        <w:t>名、责任者、文号、文件形成时间、密级、保管期限、页数、硬件和软件环境等著录</w:t>
      </w:r>
      <w:r>
        <w:rPr>
          <w:sz w:val="24"/>
        </w:rPr>
        <w:t xml:space="preserve">内容；并将结果录入档案信息管理系统。 </w:t>
      </w:r>
    </w:p>
    <w:p>
      <w:pPr>
        <w:pStyle w:val="8"/>
        <w:numPr>
          <w:ilvl w:val="2"/>
          <w:numId w:val="8"/>
        </w:numPr>
        <w:tabs>
          <w:tab w:val="left" w:pos="1362"/>
        </w:tabs>
        <w:spacing w:before="0" w:after="0" w:line="307" w:lineRule="exact"/>
        <w:ind w:left="1361" w:right="0" w:hanging="661"/>
        <w:jc w:val="both"/>
        <w:rPr>
          <w:sz w:val="24"/>
        </w:rPr>
      </w:pPr>
      <w:r>
        <w:rPr>
          <w:sz w:val="24"/>
        </w:rPr>
        <w:t>对已收集</w:t>
      </w:r>
      <w:del w:id="462" w:author="碧海蓝天" w:date="2021-08-19T11:38:04Z">
        <w:r>
          <w:rPr>
            <w:sz w:val="24"/>
          </w:rPr>
          <w:delText>积累的</w:delText>
        </w:r>
      </w:del>
      <w:r>
        <w:rPr>
          <w:sz w:val="24"/>
        </w:rPr>
        <w:t xml:space="preserve">电子文件，应按业务案件或工程项目来组织存储。 </w:t>
      </w:r>
    </w:p>
    <w:p>
      <w:pPr>
        <w:pStyle w:val="8"/>
        <w:numPr>
          <w:ilvl w:val="2"/>
          <w:numId w:val="8"/>
        </w:numPr>
        <w:tabs>
          <w:tab w:val="left" w:pos="1362"/>
        </w:tabs>
        <w:spacing w:before="155" w:after="0" w:line="364" w:lineRule="auto"/>
        <w:ind w:left="221" w:right="394" w:firstLine="480"/>
        <w:jc w:val="both"/>
        <w:rPr>
          <w:sz w:val="24"/>
        </w:rPr>
      </w:pPr>
      <w:r>
        <w:rPr>
          <w:spacing w:val="-4"/>
          <w:sz w:val="24"/>
        </w:rPr>
        <w:t>对存储的电子文件的命名，宜由四位阿拉伯数字或三位阿拉伯数字加汉字</w:t>
      </w:r>
      <w:r>
        <w:rPr>
          <w:spacing w:val="-10"/>
          <w:sz w:val="24"/>
        </w:rPr>
        <w:t>组成，数字是本文件保管单元内电子文件编排顺序号，汉字部分则体现本电子文件的</w:t>
      </w:r>
      <w:r>
        <w:rPr>
          <w:spacing w:val="-7"/>
          <w:sz w:val="24"/>
        </w:rPr>
        <w:t xml:space="preserve">内容及特征或图纸的专业名称和编号。电子文件保管单元的命名规则可按照电子文件的命名规则进行。如： </w:t>
      </w:r>
    </w:p>
    <w:p>
      <w:pPr>
        <w:pStyle w:val="4"/>
        <w:spacing w:line="305" w:lineRule="exact"/>
        <w:ind w:left="701" w:firstLine="0"/>
      </w:pPr>
      <w:r>
        <w:t xml:space="preserve">（1）工程项目文件夹 </w:t>
      </w:r>
    </w:p>
    <w:p>
      <w:pPr>
        <w:pStyle w:val="4"/>
        <w:spacing w:before="159"/>
        <w:ind w:left="701" w:firstLine="0"/>
      </w:pPr>
      <w:r>
        <w:t xml:space="preserve">（2）案卷文件夹：序号+案卷名称 </w:t>
      </w:r>
    </w:p>
    <w:p>
      <w:pPr>
        <w:pStyle w:val="8"/>
        <w:numPr>
          <w:ilvl w:val="3"/>
          <w:numId w:val="8"/>
        </w:numPr>
        <w:tabs>
          <w:tab w:val="left" w:pos="3762"/>
        </w:tabs>
        <w:spacing w:before="160" w:after="0" w:line="240" w:lineRule="auto"/>
        <w:ind w:left="3761" w:right="0" w:hanging="421"/>
        <w:jc w:val="left"/>
        <w:rPr>
          <w:sz w:val="24"/>
        </w:rPr>
      </w:pPr>
      <w:r>
        <w:pict>
          <v:shape id="_x0000_s1026" o:spid="_x0000_s1026" style="position:absolute;left:0pt;margin-left:202pt;margin-top:16.85pt;height:117pt;width:18pt;mso-position-horizontal-relative:page;z-index:251675648;mso-width-relative:page;mso-height-relative:page;" filled="f" stroked="t" coordorigin="4040,338" coordsize="360,2340" path="m4400,338l4331,353,4274,395,4235,457,4220,532,4220,1312,4206,1388,4168,1450,4111,1492,4040,1508,4111,1523,4168,1565,4206,1627,4220,1702,4220,2482,4235,2558,4274,2620,4331,2662,4400,2678e">
            <v:path arrowok="t"/>
            <v:fill on="f" focussize="0,0"/>
            <v:stroke color="#000000"/>
            <v:imagedata o:title=""/>
            <o:lock v:ext="edit"/>
          </v:shape>
        </w:pict>
      </w:r>
      <w:r>
        <w:rPr>
          <w:sz w:val="24"/>
        </w:rPr>
        <w:t xml:space="preserve">集控中心大楼工程立项文件 </w:t>
      </w:r>
    </w:p>
    <w:p>
      <w:pPr>
        <w:pStyle w:val="8"/>
        <w:numPr>
          <w:ilvl w:val="3"/>
          <w:numId w:val="8"/>
        </w:numPr>
        <w:tabs>
          <w:tab w:val="left" w:pos="3762"/>
        </w:tabs>
        <w:spacing w:before="159" w:after="0" w:line="240" w:lineRule="auto"/>
        <w:ind w:left="3761" w:right="0" w:hanging="421"/>
        <w:jc w:val="left"/>
        <w:rPr>
          <w:sz w:val="24"/>
        </w:rPr>
      </w:pPr>
      <w:r>
        <w:rPr>
          <w:sz w:val="24"/>
        </w:rPr>
        <w:t xml:space="preserve">集控中心大楼招投标文件 </w:t>
      </w:r>
    </w:p>
    <w:p>
      <w:pPr>
        <w:pStyle w:val="8"/>
        <w:numPr>
          <w:ilvl w:val="3"/>
          <w:numId w:val="8"/>
        </w:numPr>
        <w:tabs>
          <w:tab w:val="left" w:pos="3762"/>
        </w:tabs>
        <w:spacing w:before="159" w:after="0" w:line="288" w:lineRule="exact"/>
        <w:ind w:left="3761" w:right="0" w:hanging="421"/>
        <w:jc w:val="left"/>
        <w:rPr>
          <w:sz w:val="24"/>
        </w:rPr>
      </w:pPr>
      <w:r>
        <w:rPr>
          <w:sz w:val="24"/>
        </w:rPr>
        <w:t xml:space="preserve">集控中心大楼开工审批文件 </w:t>
      </w:r>
    </w:p>
    <w:p>
      <w:pPr>
        <w:spacing w:after="0" w:line="288" w:lineRule="exact"/>
        <w:jc w:val="left"/>
        <w:rPr>
          <w:sz w:val="24"/>
        </w:rPr>
        <w:sectPr>
          <w:pgSz w:w="11910" w:h="16840"/>
          <w:pgMar w:top="1380" w:right="1020" w:bottom="1040" w:left="1480" w:header="0" w:footer="857" w:gutter="0"/>
          <w:cols w:space="720" w:num="1"/>
        </w:sectPr>
      </w:pPr>
    </w:p>
    <w:p>
      <w:pPr>
        <w:pStyle w:val="4"/>
        <w:spacing w:line="274" w:lineRule="exact"/>
        <w:ind w:left="977" w:firstLine="0"/>
      </w:pPr>
      <w:r>
        <w:t>集控中心大楼</w:t>
      </w:r>
    </w:p>
    <w:p>
      <w:pPr>
        <w:pStyle w:val="8"/>
        <w:numPr>
          <w:ilvl w:val="3"/>
          <w:numId w:val="8"/>
        </w:numPr>
        <w:tabs>
          <w:tab w:val="left" w:pos="1304"/>
        </w:tabs>
        <w:spacing w:before="179" w:after="0" w:line="240" w:lineRule="auto"/>
        <w:ind w:left="1304" w:right="0" w:hanging="421"/>
        <w:jc w:val="left"/>
        <w:rPr>
          <w:sz w:val="24"/>
        </w:rPr>
      </w:pPr>
      <w:r>
        <w:rPr>
          <w:sz w:val="24"/>
        </w:rPr>
        <w:br w:type="column"/>
      </w:r>
      <w:r>
        <w:rPr>
          <w:sz w:val="24"/>
        </w:rPr>
        <w:t xml:space="preserve">集控中心大楼工程监理文件 </w:t>
      </w:r>
    </w:p>
    <w:p>
      <w:pPr>
        <w:pStyle w:val="4"/>
        <w:spacing w:before="159"/>
        <w:ind w:left="883" w:firstLine="0"/>
      </w:pPr>
      <w:r>
        <w:t xml:space="preserve">005…… </w:t>
      </w:r>
    </w:p>
    <w:p>
      <w:pPr>
        <w:pStyle w:val="4"/>
        <w:spacing w:before="159"/>
        <w:ind w:left="883" w:firstLine="0"/>
      </w:pPr>
      <w:r>
        <w:t xml:space="preserve">…… </w:t>
      </w:r>
    </w:p>
    <w:p>
      <w:pPr>
        <w:spacing w:after="0"/>
        <w:sectPr>
          <w:type w:val="continuous"/>
          <w:pgSz w:w="11910" w:h="16840"/>
          <w:pgMar w:top="1380" w:right="1020" w:bottom="1040" w:left="1480" w:header="720" w:footer="720" w:gutter="0"/>
          <w:cols w:equalWidth="0" w:num="2">
            <w:col w:w="2418" w:space="40"/>
            <w:col w:w="6952"/>
          </w:cols>
        </w:sectPr>
      </w:pPr>
    </w:p>
    <w:p>
      <w:pPr>
        <w:pStyle w:val="4"/>
        <w:spacing w:before="160"/>
        <w:ind w:left="701" w:firstLine="0"/>
      </w:pPr>
      <w:r>
        <w:t xml:space="preserve">（3）文件命名：序号+文件名 </w:t>
      </w:r>
    </w:p>
    <w:p>
      <w:pPr>
        <w:pStyle w:val="4"/>
        <w:spacing w:before="159"/>
        <w:ind w:left="701" w:firstLine="0"/>
      </w:pPr>
      <w:r>
        <w:t xml:space="preserve">001 集控中心大楼规划许可证申请表  </w:t>
      </w:r>
    </w:p>
    <w:p>
      <w:pPr>
        <w:pStyle w:val="4"/>
        <w:spacing w:before="159"/>
        <w:ind w:left="701" w:firstLine="0"/>
      </w:pPr>
      <w:r>
        <w:t xml:space="preserve">002××市规划局建设项目审批书  </w:t>
      </w:r>
    </w:p>
    <w:p>
      <w:pPr>
        <w:spacing w:after="0"/>
        <w:sectPr>
          <w:type w:val="continuous"/>
          <w:pgSz w:w="11910" w:h="16840"/>
          <w:pgMar w:top="1380" w:right="1020" w:bottom="1040" w:left="1480" w:header="720" w:footer="720" w:gutter="0"/>
          <w:cols w:space="720" w:num="1"/>
        </w:sectPr>
      </w:pPr>
    </w:p>
    <w:p>
      <w:pPr>
        <w:pStyle w:val="8"/>
        <w:numPr>
          <w:ilvl w:val="0"/>
          <w:numId w:val="9"/>
        </w:numPr>
        <w:tabs>
          <w:tab w:val="left" w:pos="1122"/>
        </w:tabs>
        <w:spacing w:before="39" w:after="0" w:line="240" w:lineRule="auto"/>
        <w:ind w:left="1121" w:right="0" w:hanging="421"/>
        <w:jc w:val="left"/>
        <w:rPr>
          <w:sz w:val="24"/>
        </w:rPr>
      </w:pPr>
      <w:r>
        <w:rPr>
          <w:sz w:val="24"/>
        </w:rPr>
        <w:t xml:space="preserve">集控中心大楼配建停车设施设计意见  </w:t>
      </w:r>
    </w:p>
    <w:p>
      <w:pPr>
        <w:pStyle w:val="8"/>
        <w:numPr>
          <w:ilvl w:val="0"/>
          <w:numId w:val="9"/>
        </w:numPr>
        <w:tabs>
          <w:tab w:val="left" w:pos="1122"/>
        </w:tabs>
        <w:spacing w:before="160" w:after="0" w:line="240" w:lineRule="auto"/>
        <w:ind w:left="1121" w:right="0" w:hanging="421"/>
        <w:jc w:val="left"/>
        <w:rPr>
          <w:sz w:val="24"/>
        </w:rPr>
      </w:pPr>
      <w:r>
        <w:rPr>
          <w:sz w:val="24"/>
        </w:rPr>
        <w:t xml:space="preserve">关于同意集控中心大楼施工设计的消防审核意见  </w:t>
      </w:r>
    </w:p>
    <w:p>
      <w:pPr>
        <w:pStyle w:val="8"/>
        <w:numPr>
          <w:ilvl w:val="0"/>
          <w:numId w:val="9"/>
        </w:numPr>
        <w:tabs>
          <w:tab w:val="left" w:pos="1122"/>
        </w:tabs>
        <w:spacing w:before="159" w:after="0" w:line="240" w:lineRule="auto"/>
        <w:ind w:left="1121" w:right="0" w:hanging="421"/>
        <w:jc w:val="left"/>
        <w:rPr>
          <w:sz w:val="24"/>
        </w:rPr>
      </w:pPr>
      <w:r>
        <w:rPr>
          <w:sz w:val="24"/>
        </w:rPr>
        <w:t xml:space="preserve">关于结合新建集控中心大楼修建防空地下室的批复 </w:t>
      </w:r>
    </w:p>
    <w:p>
      <w:pPr>
        <w:pStyle w:val="4"/>
        <w:spacing w:before="159"/>
        <w:ind w:left="701" w:firstLine="0"/>
      </w:pPr>
      <w:r>
        <w:t xml:space="preserve">…… </w:t>
      </w:r>
    </w:p>
    <w:p>
      <w:pPr>
        <w:pStyle w:val="3"/>
        <w:numPr>
          <w:ilvl w:val="0"/>
          <w:numId w:val="10"/>
        </w:numPr>
        <w:tabs>
          <w:tab w:val="left" w:pos="886"/>
        </w:tabs>
        <w:spacing w:before="159" w:after="0" w:line="240" w:lineRule="auto"/>
        <w:ind w:left="885" w:right="0" w:hanging="182"/>
        <w:jc w:val="left"/>
      </w:pPr>
      <w:r>
        <w:t xml:space="preserve">电子文件的整理、鉴定与归档 </w:t>
      </w:r>
    </w:p>
    <w:p>
      <w:pPr>
        <w:pStyle w:val="8"/>
        <w:numPr>
          <w:ilvl w:val="1"/>
          <w:numId w:val="10"/>
        </w:numPr>
        <w:tabs>
          <w:tab w:val="left" w:pos="1122"/>
        </w:tabs>
        <w:spacing w:before="160" w:after="0" w:line="240" w:lineRule="auto"/>
        <w:ind w:left="1121" w:right="0" w:hanging="421"/>
        <w:jc w:val="left"/>
        <w:rPr>
          <w:sz w:val="24"/>
        </w:rPr>
      </w:pPr>
      <w:r>
        <w:rPr>
          <w:sz w:val="24"/>
        </w:rPr>
        <w:t xml:space="preserve">整理 </w:t>
      </w:r>
    </w:p>
    <w:p>
      <w:pPr>
        <w:pStyle w:val="8"/>
        <w:numPr>
          <w:ilvl w:val="2"/>
          <w:numId w:val="10"/>
        </w:numPr>
        <w:tabs>
          <w:tab w:val="left" w:pos="1362"/>
        </w:tabs>
        <w:spacing w:before="159" w:after="0" w:line="240" w:lineRule="auto"/>
        <w:ind w:left="1361" w:right="0" w:hanging="661"/>
        <w:jc w:val="left"/>
        <w:rPr>
          <w:sz w:val="24"/>
        </w:rPr>
      </w:pPr>
      <w:r>
        <w:rPr>
          <w:sz w:val="24"/>
        </w:rPr>
        <w:t xml:space="preserve">电子文件的形成单位应做好电子文件的整理工作。 </w:t>
      </w:r>
    </w:p>
    <w:p>
      <w:pPr>
        <w:pStyle w:val="8"/>
        <w:numPr>
          <w:ilvl w:val="2"/>
          <w:numId w:val="10"/>
        </w:numPr>
        <w:tabs>
          <w:tab w:val="left" w:pos="1362"/>
        </w:tabs>
        <w:spacing w:before="159" w:after="0" w:line="240" w:lineRule="auto"/>
        <w:ind w:left="1361" w:right="0" w:hanging="661"/>
        <w:jc w:val="both"/>
        <w:rPr>
          <w:sz w:val="24"/>
        </w:rPr>
      </w:pPr>
      <w:r>
        <w:rPr>
          <w:sz w:val="24"/>
        </w:rPr>
        <w:t xml:space="preserve">特殊格式的电子文件应在同一载体中存有相应的查看软件。 </w:t>
      </w:r>
    </w:p>
    <w:p>
      <w:pPr>
        <w:pStyle w:val="8"/>
        <w:numPr>
          <w:ilvl w:val="2"/>
          <w:numId w:val="10"/>
        </w:numPr>
        <w:tabs>
          <w:tab w:val="left" w:pos="1362"/>
        </w:tabs>
        <w:spacing w:before="160" w:after="0" w:line="364" w:lineRule="auto"/>
        <w:ind w:left="221" w:right="394" w:firstLine="480"/>
        <w:jc w:val="both"/>
        <w:rPr>
          <w:sz w:val="24"/>
        </w:rPr>
      </w:pPr>
      <w:r>
        <w:rPr>
          <w:spacing w:val="-4"/>
          <w:sz w:val="24"/>
        </w:rPr>
        <w:t>加密的电子文件应解密。必须加密归档的电子文件，应将其解密软件和说</w:t>
      </w:r>
      <w:r>
        <w:rPr>
          <w:sz w:val="24"/>
        </w:rPr>
        <w:t xml:space="preserve">明文件单独存放。 </w:t>
      </w:r>
    </w:p>
    <w:p>
      <w:pPr>
        <w:pStyle w:val="8"/>
        <w:numPr>
          <w:ilvl w:val="2"/>
          <w:numId w:val="10"/>
        </w:numPr>
        <w:tabs>
          <w:tab w:val="left" w:pos="1362"/>
        </w:tabs>
        <w:spacing w:before="0" w:after="0" w:line="364" w:lineRule="auto"/>
        <w:ind w:left="221" w:right="393" w:firstLine="480"/>
        <w:jc w:val="both"/>
        <w:rPr>
          <w:sz w:val="24"/>
        </w:rPr>
      </w:pPr>
      <w:r>
        <w:rPr>
          <w:spacing w:val="-3"/>
          <w:sz w:val="24"/>
        </w:rPr>
        <w:t>整理应遵循业务管理系统电子文件或项目电子文件的自然形成规律，保持</w:t>
      </w:r>
      <w:r>
        <w:rPr>
          <w:sz w:val="24"/>
        </w:rPr>
        <w:t xml:space="preserve">案件或项目内电子文件间的有机联系，便于电子档案的保管和利用。 </w:t>
      </w:r>
    </w:p>
    <w:p>
      <w:pPr>
        <w:pStyle w:val="8"/>
        <w:numPr>
          <w:ilvl w:val="2"/>
          <w:numId w:val="10"/>
        </w:numPr>
        <w:tabs>
          <w:tab w:val="left" w:pos="1362"/>
        </w:tabs>
        <w:spacing w:before="0" w:after="0" w:line="364" w:lineRule="auto"/>
        <w:ind w:left="221" w:right="393" w:firstLine="480"/>
        <w:jc w:val="both"/>
        <w:rPr>
          <w:sz w:val="24"/>
        </w:rPr>
      </w:pPr>
      <w:r>
        <w:rPr>
          <w:spacing w:val="-3"/>
          <w:sz w:val="24"/>
        </w:rPr>
        <w:t>对于业务管理系统电子文件或项目电子文件，业务案件办理完结或工程项</w:t>
      </w:r>
      <w:r>
        <w:rPr>
          <w:spacing w:val="-11"/>
          <w:sz w:val="24"/>
        </w:rPr>
        <w:t>目完成后，应在收集积累的基础上，对该案件或项目的电子文件进行整理；并应区分</w:t>
      </w:r>
      <w:r>
        <w:rPr>
          <w:spacing w:val="-9"/>
          <w:sz w:val="24"/>
        </w:rPr>
        <w:t>全宗，参照不同属性纸质文件的分类规定，在同一档案属性、同一全宗内分类。如管</w:t>
      </w:r>
      <w:r>
        <w:rPr>
          <w:spacing w:val="-2"/>
          <w:sz w:val="24"/>
        </w:rPr>
        <w:t>理性电子文件在同一全宗内按照保管期限→年度→问题</w:t>
      </w:r>
      <w:r>
        <w:rPr>
          <w:sz w:val="24"/>
        </w:rPr>
        <w:t>（机构</w:t>
      </w:r>
      <w:r>
        <w:rPr>
          <w:spacing w:val="-47"/>
          <w:sz w:val="24"/>
        </w:rPr>
        <w:t>）</w:t>
      </w:r>
      <w:r>
        <w:rPr>
          <w:spacing w:val="-2"/>
          <w:sz w:val="24"/>
        </w:rPr>
        <w:t>以件为单位进行分类</w:t>
      </w:r>
      <w:r>
        <w:rPr>
          <w:sz w:val="24"/>
        </w:rPr>
        <w:t xml:space="preserve">整理；针对具体项目的电子文件，分项目按件进行整理。 </w:t>
      </w:r>
    </w:p>
    <w:p>
      <w:pPr>
        <w:pStyle w:val="8"/>
        <w:numPr>
          <w:ilvl w:val="2"/>
          <w:numId w:val="10"/>
        </w:numPr>
        <w:tabs>
          <w:tab w:val="left" w:pos="1362"/>
        </w:tabs>
        <w:spacing w:before="0" w:after="0" w:line="364" w:lineRule="auto"/>
        <w:ind w:left="221" w:right="600" w:firstLine="480"/>
        <w:jc w:val="left"/>
        <w:rPr>
          <w:sz w:val="24"/>
        </w:rPr>
      </w:pPr>
      <w:r>
        <w:rPr>
          <w:spacing w:val="-1"/>
          <w:sz w:val="24"/>
        </w:rPr>
        <w:t>同一个保管单元内电子文件的组织和排序应按相应的纸质文件整理要求</w:t>
      </w:r>
      <w:r>
        <w:rPr>
          <w:sz w:val="24"/>
        </w:rPr>
        <w:t xml:space="preserve">进行。 </w:t>
      </w:r>
    </w:p>
    <w:p>
      <w:pPr>
        <w:pStyle w:val="8"/>
        <w:numPr>
          <w:ilvl w:val="2"/>
          <w:numId w:val="10"/>
        </w:numPr>
        <w:tabs>
          <w:tab w:val="left" w:pos="1362"/>
        </w:tabs>
        <w:spacing w:before="0" w:after="0" w:line="306" w:lineRule="exact"/>
        <w:ind w:left="1361" w:right="0" w:hanging="661"/>
        <w:jc w:val="left"/>
        <w:rPr>
          <w:sz w:val="24"/>
        </w:rPr>
      </w:pPr>
      <w:r>
        <w:rPr>
          <w:sz w:val="24"/>
        </w:rPr>
        <w:t xml:space="preserve">电子文件的分类应按照公司《档案分类表》进行。 </w:t>
      </w:r>
    </w:p>
    <w:p>
      <w:pPr>
        <w:pStyle w:val="8"/>
        <w:numPr>
          <w:ilvl w:val="2"/>
          <w:numId w:val="10"/>
        </w:numPr>
        <w:tabs>
          <w:tab w:val="left" w:pos="1362"/>
        </w:tabs>
        <w:spacing w:before="155" w:after="0" w:line="364" w:lineRule="auto"/>
        <w:ind w:left="221" w:right="300" w:firstLine="480"/>
        <w:jc w:val="left"/>
        <w:rPr>
          <w:sz w:val="24"/>
        </w:rPr>
      </w:pPr>
      <w:r>
        <w:rPr>
          <w:spacing w:val="-2"/>
          <w:sz w:val="24"/>
        </w:rPr>
        <w:t>归档电子文件应与相同的纸质文件同步逐件进行著录，其基本著录项目至少应包括：档号、分类号、题名（</w:t>
      </w:r>
      <w:r>
        <w:rPr>
          <w:spacing w:val="-3"/>
          <w:sz w:val="24"/>
        </w:rPr>
        <w:t xml:space="preserve">正文与附件为一件的，用正文标题作为本件题名； </w:t>
      </w:r>
      <w:r>
        <w:rPr>
          <w:spacing w:val="-2"/>
          <w:sz w:val="24"/>
        </w:rPr>
        <w:t>转发文与被转发文为一件的，用转发文题名作为本件题名</w:t>
      </w:r>
      <w:r>
        <w:rPr>
          <w:spacing w:val="-18"/>
          <w:sz w:val="24"/>
        </w:rPr>
        <w:t>）</w:t>
      </w:r>
      <w:r>
        <w:rPr>
          <w:spacing w:val="-8"/>
          <w:sz w:val="24"/>
        </w:rPr>
        <w:t>、责任者、文号、文件形</w:t>
      </w:r>
      <w:r>
        <w:rPr>
          <w:spacing w:val="-11"/>
          <w:sz w:val="24"/>
        </w:rPr>
        <w:t>成时间、密级、保管期限、页数、硬件和软件环境等著录内容；同时应按照保证其真实性、完整性、有效性的要求补充电子文件特有的著录项目和操作者、背景信息、元</w:t>
      </w:r>
      <w:r>
        <w:rPr>
          <w:spacing w:val="-15"/>
          <w:sz w:val="24"/>
        </w:rPr>
        <w:t xml:space="preserve">数据等其他标识信息与数据，形成归档电子文件机读目录和纸质目录。目录中的记录应与归档电子文件实现一对一的固定链接。 </w:t>
      </w:r>
    </w:p>
    <w:p>
      <w:pPr>
        <w:pStyle w:val="3"/>
        <w:numPr>
          <w:ilvl w:val="1"/>
          <w:numId w:val="10"/>
        </w:numPr>
        <w:tabs>
          <w:tab w:val="left" w:pos="1128"/>
        </w:tabs>
        <w:spacing w:before="0" w:after="0" w:line="303" w:lineRule="exact"/>
        <w:ind w:left="1127" w:right="0" w:hanging="425"/>
        <w:jc w:val="left"/>
      </w:pPr>
      <w:r>
        <w:t xml:space="preserve">鉴定 </w:t>
      </w:r>
    </w:p>
    <w:p>
      <w:pPr>
        <w:pStyle w:val="8"/>
        <w:numPr>
          <w:ilvl w:val="2"/>
          <w:numId w:val="10"/>
        </w:numPr>
        <w:tabs>
          <w:tab w:val="left" w:pos="1362"/>
        </w:tabs>
        <w:spacing w:before="159" w:after="0" w:line="364" w:lineRule="auto"/>
        <w:ind w:left="221" w:right="394" w:firstLine="480"/>
        <w:jc w:val="left"/>
        <w:rPr>
          <w:sz w:val="24"/>
        </w:rPr>
      </w:pPr>
      <w:r>
        <w:rPr>
          <w:spacing w:val="-3"/>
          <w:sz w:val="24"/>
        </w:rPr>
        <w:t>鉴定工作应贯穿于电子文件归档与电子档案管理的全过程。电子文件的鉴</w:t>
      </w:r>
      <w:r>
        <w:rPr>
          <w:spacing w:val="-12"/>
          <w:sz w:val="24"/>
        </w:rPr>
        <w:t>定工作，应包括对电子文件的真实性、完整性、有效性的鉴定及确定归档范围和划定</w:t>
      </w:r>
    </w:p>
    <w:p>
      <w:pPr>
        <w:spacing w:after="0" w:line="364" w:lineRule="auto"/>
        <w:jc w:val="left"/>
        <w:rPr>
          <w:sz w:val="24"/>
        </w:rPr>
        <w:sectPr>
          <w:pgSz w:w="11910" w:h="16840"/>
          <w:pgMar w:top="1380" w:right="1020" w:bottom="1040" w:left="1480" w:header="0" w:footer="857" w:gutter="0"/>
          <w:cols w:space="720" w:num="1"/>
        </w:sectPr>
      </w:pPr>
    </w:p>
    <w:p>
      <w:pPr>
        <w:pStyle w:val="4"/>
        <w:spacing w:before="39"/>
        <w:ind w:firstLine="0"/>
      </w:pPr>
      <w:r>
        <w:t xml:space="preserve">保管期限。  </w:t>
      </w:r>
    </w:p>
    <w:p>
      <w:pPr>
        <w:pStyle w:val="8"/>
        <w:numPr>
          <w:ilvl w:val="2"/>
          <w:numId w:val="10"/>
        </w:numPr>
        <w:tabs>
          <w:tab w:val="left" w:pos="1362"/>
        </w:tabs>
        <w:spacing w:before="160" w:after="0" w:line="364" w:lineRule="auto"/>
        <w:ind w:left="221" w:right="393" w:firstLine="480"/>
        <w:jc w:val="left"/>
        <w:rPr>
          <w:sz w:val="24"/>
        </w:rPr>
      </w:pPr>
      <w:r>
        <w:rPr>
          <w:spacing w:val="-6"/>
          <w:sz w:val="24"/>
        </w:rPr>
        <w:t>归档前，电子文件形成单位应按照规定的项目，对电子文件的真实性、完</w:t>
      </w:r>
      <w:r>
        <w:rPr>
          <w:sz w:val="24"/>
        </w:rPr>
        <w:t>整性</w:t>
      </w:r>
      <w:ins w:id="463" w:author="碧海蓝天" w:date="2021-08-20T10:35:26Z">
        <w:r>
          <w:rPr>
            <w:rFonts w:hint="eastAsia"/>
            <w:sz w:val="24"/>
            <w:lang w:eastAsia="zh-CN"/>
          </w:rPr>
          <w:t>、</w:t>
        </w:r>
      </w:ins>
      <w:ins w:id="464" w:author="碧海蓝天" w:date="2021-08-20T10:35:30Z">
        <w:r>
          <w:rPr>
            <w:rFonts w:hint="eastAsia"/>
            <w:sz w:val="24"/>
            <w:lang w:val="en-US" w:eastAsia="zh-CN"/>
          </w:rPr>
          <w:t>可用性</w:t>
        </w:r>
      </w:ins>
      <w:ins w:id="465" w:author="碧海蓝天" w:date="2021-08-20T10:35:31Z">
        <w:r>
          <w:rPr>
            <w:rFonts w:hint="eastAsia"/>
            <w:sz w:val="24"/>
            <w:lang w:val="en-US" w:eastAsia="zh-CN"/>
          </w:rPr>
          <w:t>和</w:t>
        </w:r>
      </w:ins>
      <w:ins w:id="466" w:author="碧海蓝天" w:date="2021-08-20T10:35:32Z">
        <w:r>
          <w:rPr>
            <w:rFonts w:hint="eastAsia"/>
            <w:sz w:val="24"/>
            <w:lang w:val="en-US" w:eastAsia="zh-CN"/>
          </w:rPr>
          <w:t>安全性</w:t>
        </w:r>
      </w:ins>
      <w:del w:id="467" w:author="碧海蓝天" w:date="2021-08-20T10:35:33Z">
        <w:r>
          <w:rPr>
            <w:sz w:val="24"/>
          </w:rPr>
          <w:delText>和有效性</w:delText>
        </w:r>
      </w:del>
      <w:r>
        <w:rPr>
          <w:sz w:val="24"/>
        </w:rPr>
        <w:t>进行</w:t>
      </w:r>
      <w:ins w:id="468" w:author="碧海蓝天" w:date="2021-08-20T10:35:44Z">
        <w:r>
          <w:rPr>
            <w:rFonts w:hint="eastAsia"/>
            <w:sz w:val="24"/>
            <w:lang w:val="en-US" w:eastAsia="zh-CN"/>
          </w:rPr>
          <w:t>检测，</w:t>
        </w:r>
      </w:ins>
      <w:ins w:id="469" w:author="碧海蓝天" w:date="2021-08-20T10:35:45Z">
        <w:r>
          <w:rPr>
            <w:rFonts w:hint="eastAsia"/>
            <w:sz w:val="24"/>
            <w:lang w:val="en-US" w:eastAsia="zh-CN"/>
          </w:rPr>
          <w:t>检测</w:t>
        </w:r>
      </w:ins>
      <w:ins w:id="470" w:author="碧海蓝天" w:date="2021-08-20T10:35:46Z">
        <w:r>
          <w:rPr>
            <w:rFonts w:hint="eastAsia"/>
            <w:sz w:val="24"/>
            <w:lang w:val="en-US" w:eastAsia="zh-CN"/>
          </w:rPr>
          <w:t>方案</w:t>
        </w:r>
      </w:ins>
      <w:ins w:id="471" w:author="碧海蓝天" w:date="2021-08-20T10:35:54Z">
        <w:r>
          <w:rPr>
            <w:rFonts w:hint="eastAsia"/>
            <w:sz w:val="24"/>
            <w:lang w:val="en-US" w:eastAsia="zh-CN"/>
          </w:rPr>
          <w:t>按照</w:t>
        </w:r>
      </w:ins>
      <w:ins w:id="472" w:author="碧海蓝天" w:date="2021-08-20T10:35:47Z">
        <w:r>
          <w:rPr>
            <w:rFonts w:hint="eastAsia"/>
            <w:sz w:val="24"/>
            <w:lang w:val="en-US" w:eastAsia="zh-CN"/>
          </w:rPr>
          <w:t>《</w:t>
        </w:r>
      </w:ins>
      <w:ins w:id="473" w:author="碧海蓝天" w:date="2021-08-20T10:35:49Z">
        <w:r>
          <w:rPr>
            <w:rFonts w:hint="eastAsia"/>
            <w:sz w:val="24"/>
            <w:lang w:val="en-US" w:eastAsia="zh-CN"/>
          </w:rPr>
          <w:t>电子档案</w:t>
        </w:r>
      </w:ins>
      <w:ins w:id="474" w:author="碧海蓝天" w:date="2021-08-20T10:35:50Z">
        <w:r>
          <w:rPr>
            <w:rFonts w:hint="eastAsia"/>
            <w:sz w:val="24"/>
            <w:lang w:val="en-US" w:eastAsia="zh-CN"/>
          </w:rPr>
          <w:t>四性</w:t>
        </w:r>
      </w:ins>
      <w:ins w:id="475" w:author="碧海蓝天" w:date="2021-08-20T10:35:51Z">
        <w:r>
          <w:rPr>
            <w:rFonts w:hint="eastAsia"/>
            <w:sz w:val="24"/>
            <w:lang w:val="en-US" w:eastAsia="zh-CN"/>
          </w:rPr>
          <w:t>检测方案</w:t>
        </w:r>
      </w:ins>
      <w:ins w:id="476" w:author="碧海蓝天" w:date="2021-08-20T10:35:47Z">
        <w:r>
          <w:rPr>
            <w:rFonts w:hint="eastAsia"/>
            <w:sz w:val="24"/>
            <w:lang w:val="en-US" w:eastAsia="zh-CN"/>
          </w:rPr>
          <w:t>》</w:t>
        </w:r>
      </w:ins>
      <w:ins w:id="477" w:author="碧海蓝天" w:date="2021-08-20T10:35:57Z">
        <w:r>
          <w:rPr>
            <w:rFonts w:hint="eastAsia"/>
            <w:sz w:val="24"/>
            <w:lang w:val="en-US" w:eastAsia="zh-CN"/>
          </w:rPr>
          <w:t>要求</w:t>
        </w:r>
      </w:ins>
      <w:ins w:id="478" w:author="碧海蓝天" w:date="2021-08-20T10:35:58Z">
        <w:r>
          <w:rPr>
            <w:rFonts w:hint="eastAsia"/>
            <w:sz w:val="24"/>
            <w:lang w:val="en-US" w:eastAsia="zh-CN"/>
          </w:rPr>
          <w:t>执行</w:t>
        </w:r>
      </w:ins>
      <w:del w:id="479" w:author="碧海蓝天" w:date="2021-08-20T10:35:43Z">
        <w:r>
          <w:rPr>
            <w:sz w:val="24"/>
          </w:rPr>
          <w:delText>鉴</w:delText>
        </w:r>
      </w:del>
      <w:del w:id="480" w:author="碧海蓝天" w:date="2021-08-20T10:35:42Z">
        <w:r>
          <w:rPr>
            <w:sz w:val="24"/>
          </w:rPr>
          <w:delText>定</w:delText>
        </w:r>
      </w:del>
      <w:r>
        <w:rPr>
          <w:sz w:val="24"/>
        </w:rPr>
        <w:t xml:space="preserve">。 </w:t>
      </w:r>
    </w:p>
    <w:p>
      <w:pPr>
        <w:pStyle w:val="8"/>
        <w:numPr>
          <w:ilvl w:val="2"/>
          <w:numId w:val="10"/>
        </w:numPr>
        <w:tabs>
          <w:tab w:val="left" w:pos="1362"/>
        </w:tabs>
        <w:spacing w:before="0" w:after="0" w:line="364" w:lineRule="auto"/>
        <w:ind w:left="221" w:right="273" w:firstLine="480"/>
        <w:jc w:val="left"/>
        <w:rPr>
          <w:sz w:val="24"/>
        </w:rPr>
      </w:pPr>
      <w:r>
        <w:rPr>
          <w:spacing w:val="-3"/>
          <w:sz w:val="24"/>
        </w:rPr>
        <w:t>电子文件的归档范围、保管期限应按照相应的纸质文件材料归档范围、保</w:t>
      </w:r>
      <w:r>
        <w:rPr>
          <w:spacing w:val="-6"/>
          <w:sz w:val="24"/>
        </w:rPr>
        <w:t>管期限的有关规定执行。电子文件元数据的保管期限应与内容信息的保管期限一致。</w:t>
      </w:r>
      <w:r>
        <w:rPr>
          <w:sz w:val="24"/>
        </w:rPr>
        <w:t xml:space="preserve"> </w:t>
      </w:r>
    </w:p>
    <w:p>
      <w:pPr>
        <w:pStyle w:val="3"/>
        <w:numPr>
          <w:ilvl w:val="1"/>
          <w:numId w:val="10"/>
        </w:numPr>
        <w:tabs>
          <w:tab w:val="left" w:pos="1128"/>
        </w:tabs>
        <w:spacing w:before="0" w:after="0" w:line="306" w:lineRule="exact"/>
        <w:ind w:left="1127" w:right="0" w:hanging="424"/>
        <w:jc w:val="left"/>
      </w:pPr>
      <w:r>
        <w:t xml:space="preserve">归档 </w:t>
      </w:r>
    </w:p>
    <w:p>
      <w:pPr>
        <w:pStyle w:val="8"/>
        <w:numPr>
          <w:ilvl w:val="2"/>
          <w:numId w:val="10"/>
        </w:numPr>
        <w:tabs>
          <w:tab w:val="left" w:pos="1362"/>
        </w:tabs>
        <w:spacing w:before="158" w:after="0" w:line="364" w:lineRule="auto"/>
        <w:ind w:left="221" w:right="273" w:firstLine="480"/>
        <w:jc w:val="left"/>
        <w:rPr>
          <w:sz w:val="24"/>
        </w:rPr>
      </w:pPr>
      <w:r>
        <w:rPr>
          <w:sz w:val="24"/>
        </w:rPr>
        <w:t xml:space="preserve">电子文件形成单位应定期把经过鉴定合格的电子文件向本单位档案部门 </w:t>
      </w:r>
      <w:r>
        <w:rPr>
          <w:spacing w:val="-9"/>
          <w:sz w:val="24"/>
        </w:rPr>
        <w:t>归档移交。</w:t>
      </w:r>
      <w:del w:id="481" w:author="碧海蓝天" w:date="2021-08-20T10:36:23Z">
        <w:r>
          <w:rPr>
            <w:spacing w:val="-9"/>
            <w:sz w:val="24"/>
          </w:rPr>
          <w:delText>具体可分为两步进行，对实时进行的归档先做逻辑归档，然后定期完成物</w:delText>
        </w:r>
      </w:del>
      <w:del w:id="482" w:author="碧海蓝天" w:date="2021-08-20T10:36:23Z">
        <w:r>
          <w:rPr>
            <w:spacing w:val="-11"/>
            <w:sz w:val="24"/>
          </w:rPr>
          <w:delText>理归档。</w:delText>
        </w:r>
      </w:del>
      <w:r>
        <w:rPr>
          <w:spacing w:val="-11"/>
          <w:sz w:val="24"/>
        </w:rPr>
        <w:t>各业务管理系统产生的电子文件，在文件办理完毕后，应先</w:t>
      </w:r>
      <w:ins w:id="483" w:author="碧海蓝天" w:date="2021-08-19T13:32:05Z">
        <w:r>
          <w:rPr>
            <w:rFonts w:hint="eastAsia"/>
            <w:spacing w:val="-11"/>
            <w:sz w:val="24"/>
            <w:lang w:val="en-US" w:eastAsia="zh-CN"/>
          </w:rPr>
          <w:t>通过</w:t>
        </w:r>
      </w:ins>
      <w:ins w:id="484" w:author="碧海蓝天" w:date="2021-08-19T13:32:07Z">
        <w:r>
          <w:rPr>
            <w:rFonts w:hint="eastAsia"/>
            <w:spacing w:val="-11"/>
            <w:sz w:val="24"/>
            <w:lang w:val="en-US" w:eastAsia="zh-CN"/>
          </w:rPr>
          <w:t>归档接口</w:t>
        </w:r>
      </w:ins>
      <w:ins w:id="485" w:author="碧海蓝天" w:date="2021-08-19T13:32:08Z">
        <w:r>
          <w:rPr>
            <w:rFonts w:hint="eastAsia"/>
            <w:spacing w:val="-11"/>
            <w:sz w:val="24"/>
            <w:lang w:val="en-US" w:eastAsia="zh-CN"/>
          </w:rPr>
          <w:t>进行</w:t>
        </w:r>
      </w:ins>
      <w:ins w:id="486" w:author="碧海蓝天" w:date="2021-08-19T13:32:09Z">
        <w:r>
          <w:rPr>
            <w:rFonts w:hint="eastAsia"/>
            <w:spacing w:val="-11"/>
            <w:sz w:val="24"/>
            <w:lang w:val="en-US" w:eastAsia="zh-CN"/>
          </w:rPr>
          <w:t>在线</w:t>
        </w:r>
      </w:ins>
      <w:ins w:id="487" w:author="碧海蓝天" w:date="2021-08-19T13:32:10Z">
        <w:r>
          <w:rPr>
            <w:rFonts w:hint="eastAsia"/>
            <w:spacing w:val="-11"/>
            <w:sz w:val="24"/>
            <w:lang w:val="en-US" w:eastAsia="zh-CN"/>
          </w:rPr>
          <w:t>归档</w:t>
        </w:r>
      </w:ins>
      <w:del w:id="488" w:author="碧海蓝天" w:date="2021-08-19T13:32:17Z">
        <w:r>
          <w:rPr>
            <w:spacing w:val="-11"/>
            <w:sz w:val="24"/>
          </w:rPr>
          <w:delText>做逻辑归档，即时通过数据接口向档案管理系统进行逻辑归档</w:delText>
        </w:r>
      </w:del>
      <w:r>
        <w:rPr>
          <w:spacing w:val="-11"/>
          <w:sz w:val="24"/>
        </w:rPr>
        <w:t xml:space="preserve">；然后参照公司纸质文件的归档制度， </w:t>
      </w:r>
      <w:r>
        <w:rPr>
          <w:spacing w:val="-14"/>
          <w:sz w:val="24"/>
        </w:rPr>
        <w:t>定期将已逻辑归档的电子文件下载到脱机保管的载体上，向档案部门进行</w:t>
      </w:r>
      <w:del w:id="489" w:author="碧海蓝天" w:date="2021-08-19T13:32:29Z">
        <w:r>
          <w:rPr>
            <w:rFonts w:hint="default"/>
            <w:spacing w:val="-14"/>
            <w:sz w:val="24"/>
            <w:lang w:val="en-US"/>
          </w:rPr>
          <w:delText>物理</w:delText>
        </w:r>
      </w:del>
      <w:ins w:id="490" w:author="碧海蓝天" w:date="2021-08-19T13:32:30Z">
        <w:r>
          <w:rPr>
            <w:rFonts w:hint="eastAsia"/>
            <w:spacing w:val="-14"/>
            <w:sz w:val="24"/>
            <w:lang w:val="en-US" w:eastAsia="zh-CN"/>
          </w:rPr>
          <w:t>离线</w:t>
        </w:r>
      </w:ins>
      <w:r>
        <w:rPr>
          <w:spacing w:val="-14"/>
          <w:sz w:val="24"/>
        </w:rPr>
        <w:t>归档。</w:t>
      </w:r>
      <w:r>
        <w:rPr>
          <w:sz w:val="24"/>
        </w:rPr>
        <w:t xml:space="preserve"> </w:t>
      </w:r>
    </w:p>
    <w:p>
      <w:pPr>
        <w:pStyle w:val="8"/>
        <w:numPr>
          <w:ilvl w:val="2"/>
          <w:numId w:val="10"/>
        </w:numPr>
        <w:tabs>
          <w:tab w:val="left" w:pos="1362"/>
        </w:tabs>
        <w:spacing w:before="0" w:after="0" w:line="304" w:lineRule="exact"/>
        <w:ind w:left="1361" w:right="0" w:hanging="661"/>
        <w:jc w:val="left"/>
        <w:rPr>
          <w:sz w:val="24"/>
        </w:rPr>
      </w:pPr>
      <w:r>
        <w:rPr>
          <w:sz w:val="24"/>
        </w:rPr>
        <w:t xml:space="preserve">归档的电子文件应符合下列要求： </w:t>
      </w:r>
    </w:p>
    <w:p>
      <w:pPr>
        <w:pStyle w:val="4"/>
        <w:spacing w:before="159" w:line="364" w:lineRule="auto"/>
        <w:ind w:right="420"/>
      </w:pPr>
      <w:r>
        <w:t xml:space="preserve">（1）已按电子档案管理要求的格式将其存储到符合保管要求的脱机载体上，或已完成了逻辑归档。 </w:t>
      </w:r>
    </w:p>
    <w:p>
      <w:pPr>
        <w:pStyle w:val="4"/>
        <w:ind w:left="701" w:firstLine="0"/>
      </w:pPr>
      <w:r>
        <w:t xml:space="preserve">（2）必须完整、准确、系统，能够反映各项活动的全过程。 </w:t>
      </w:r>
    </w:p>
    <w:p>
      <w:pPr>
        <w:pStyle w:val="8"/>
        <w:numPr>
          <w:ilvl w:val="2"/>
          <w:numId w:val="10"/>
        </w:numPr>
        <w:tabs>
          <w:tab w:val="left" w:pos="1362"/>
        </w:tabs>
        <w:spacing w:before="159" w:after="0" w:line="364" w:lineRule="auto"/>
        <w:ind w:left="221" w:right="394" w:firstLine="480"/>
        <w:jc w:val="both"/>
        <w:rPr>
          <w:sz w:val="24"/>
        </w:rPr>
      </w:pPr>
      <w:r>
        <w:rPr>
          <w:spacing w:val="-3"/>
          <w:sz w:val="24"/>
        </w:rPr>
        <w:t xml:space="preserve">电子文件的归档方式包括在线式归档和离线式归档。可根据实际情况选择其中的一种或两种方式进行电子文件的归档。 </w:t>
      </w:r>
    </w:p>
    <w:p>
      <w:pPr>
        <w:pStyle w:val="8"/>
        <w:numPr>
          <w:ilvl w:val="2"/>
          <w:numId w:val="10"/>
        </w:numPr>
        <w:tabs>
          <w:tab w:val="left" w:pos="1362"/>
        </w:tabs>
        <w:spacing w:before="0" w:after="0" w:line="364" w:lineRule="auto"/>
        <w:ind w:left="221" w:right="394" w:firstLine="480"/>
        <w:jc w:val="both"/>
        <w:rPr>
          <w:sz w:val="24"/>
        </w:rPr>
      </w:pPr>
      <w:r>
        <w:rPr>
          <w:spacing w:val="-3"/>
          <w:sz w:val="24"/>
        </w:rPr>
        <w:t>业务管理系统电子文件的</w:t>
      </w:r>
      <w:del w:id="491" w:author="碧海蓝天" w:date="2021-08-19T13:32:38Z">
        <w:r>
          <w:rPr>
            <w:rFonts w:hint="default"/>
            <w:spacing w:val="-3"/>
            <w:sz w:val="24"/>
            <w:lang w:val="en-US"/>
          </w:rPr>
          <w:delText>逻辑</w:delText>
        </w:r>
      </w:del>
      <w:ins w:id="492" w:author="碧海蓝天" w:date="2021-08-19T13:32:39Z">
        <w:r>
          <w:rPr>
            <w:rFonts w:hint="eastAsia"/>
            <w:spacing w:val="-3"/>
            <w:sz w:val="24"/>
            <w:lang w:val="en-US" w:eastAsia="zh-CN"/>
          </w:rPr>
          <w:t>在线</w:t>
        </w:r>
      </w:ins>
      <w:r>
        <w:rPr>
          <w:spacing w:val="-3"/>
          <w:sz w:val="24"/>
        </w:rPr>
        <w:t>归档可实时进行；</w:t>
      </w:r>
      <w:del w:id="493" w:author="碧海蓝天" w:date="2021-08-19T13:32:42Z">
        <w:r>
          <w:rPr>
            <w:rFonts w:hint="default"/>
            <w:spacing w:val="-3"/>
            <w:sz w:val="24"/>
            <w:lang w:val="en-US"/>
          </w:rPr>
          <w:delText>物理</w:delText>
        </w:r>
      </w:del>
      <w:ins w:id="494" w:author="碧海蓝天" w:date="2021-08-19T13:32:43Z">
        <w:r>
          <w:rPr>
            <w:rFonts w:hint="eastAsia"/>
            <w:spacing w:val="-3"/>
            <w:sz w:val="24"/>
            <w:lang w:val="en-US" w:eastAsia="zh-CN"/>
          </w:rPr>
          <w:t>离线</w:t>
        </w:r>
      </w:ins>
      <w:r>
        <w:rPr>
          <w:spacing w:val="-3"/>
          <w:sz w:val="24"/>
        </w:rPr>
        <w:t>归档应与相应的业务</w:t>
      </w:r>
      <w:r>
        <w:rPr>
          <w:spacing w:val="-8"/>
          <w:sz w:val="24"/>
        </w:rPr>
        <w:t>管理系统纸质或其他载体形式文件归档同时进行。项目电子文件宜采用</w:t>
      </w:r>
      <w:del w:id="495" w:author="碧海蓝天" w:date="2021-08-19T13:32:47Z">
        <w:r>
          <w:rPr>
            <w:rFonts w:hint="default"/>
            <w:spacing w:val="-8"/>
            <w:sz w:val="24"/>
            <w:lang w:val="en-US"/>
          </w:rPr>
          <w:delText>物理</w:delText>
        </w:r>
      </w:del>
      <w:ins w:id="496" w:author="碧海蓝天" w:date="2021-08-19T13:32:47Z">
        <w:r>
          <w:rPr>
            <w:rFonts w:hint="eastAsia"/>
            <w:spacing w:val="-8"/>
            <w:sz w:val="24"/>
            <w:lang w:val="en-US" w:eastAsia="zh-CN"/>
          </w:rPr>
          <w:t>离线</w:t>
        </w:r>
      </w:ins>
      <w:r>
        <w:rPr>
          <w:spacing w:val="-8"/>
          <w:sz w:val="24"/>
        </w:rPr>
        <w:t>归档，并</w:t>
      </w:r>
      <w:r>
        <w:rPr>
          <w:sz w:val="24"/>
        </w:rPr>
        <w:t xml:space="preserve">应与相应的工程纸质或其他载体形式的文件同时归档。 </w:t>
      </w:r>
    </w:p>
    <w:p>
      <w:pPr>
        <w:pStyle w:val="8"/>
        <w:numPr>
          <w:ilvl w:val="2"/>
          <w:numId w:val="11"/>
        </w:numPr>
        <w:tabs>
          <w:tab w:val="left" w:pos="1362"/>
        </w:tabs>
        <w:spacing w:before="0" w:after="0" w:line="364" w:lineRule="auto"/>
        <w:ind w:left="221" w:right="394" w:firstLine="480"/>
        <w:jc w:val="both"/>
        <w:rPr>
          <w:sz w:val="24"/>
        </w:rPr>
      </w:pPr>
      <w:r>
        <w:rPr>
          <w:spacing w:val="-3"/>
          <w:sz w:val="24"/>
        </w:rPr>
        <w:t>电子文件形成单位在实施</w:t>
      </w:r>
      <w:del w:id="497" w:author="碧海蓝天" w:date="2021-08-19T13:32:52Z">
        <w:r>
          <w:rPr>
            <w:rFonts w:hint="default"/>
            <w:spacing w:val="-3"/>
            <w:sz w:val="24"/>
            <w:lang w:val="en-US"/>
          </w:rPr>
          <w:delText>逻辑</w:delText>
        </w:r>
      </w:del>
      <w:ins w:id="498" w:author="碧海蓝天" w:date="2021-08-19T13:32:53Z">
        <w:r>
          <w:rPr>
            <w:rFonts w:hint="eastAsia"/>
            <w:spacing w:val="-3"/>
            <w:sz w:val="24"/>
            <w:lang w:val="en-US" w:eastAsia="zh-CN"/>
          </w:rPr>
          <w:t>在线</w:t>
        </w:r>
      </w:ins>
      <w:r>
        <w:rPr>
          <w:spacing w:val="-3"/>
          <w:sz w:val="24"/>
        </w:rPr>
        <w:t>归档后，应立即将电子文件的管理权从网络</w:t>
      </w:r>
      <w:r>
        <w:rPr>
          <w:spacing w:val="-7"/>
          <w:sz w:val="24"/>
        </w:rPr>
        <w:t>上转移至本单位档案部门，并将电子文件及其元数据等通过网络提交给档案部门。基</w:t>
      </w:r>
      <w:r>
        <w:rPr>
          <w:sz w:val="24"/>
        </w:rPr>
        <w:t xml:space="preserve">本要求是： </w:t>
      </w:r>
    </w:p>
    <w:p>
      <w:pPr>
        <w:pStyle w:val="4"/>
        <w:spacing w:line="306" w:lineRule="exact"/>
        <w:ind w:left="701" w:firstLine="0"/>
      </w:pPr>
      <w:r>
        <w:t xml:space="preserve">（1）电子文件归档操作应由具体经办人完成，办理完毕的电子文件应注明标识。 </w:t>
      </w:r>
    </w:p>
    <w:p>
      <w:pPr>
        <w:pStyle w:val="4"/>
        <w:spacing w:before="157" w:line="364" w:lineRule="auto"/>
        <w:ind w:right="420"/>
      </w:pPr>
      <w:r>
        <w:t xml:space="preserve">（2）档案部门电子文档管理员需会同各系统管理人员设定查询归档电子文件的权限。 </w:t>
      </w:r>
    </w:p>
    <w:p>
      <w:pPr>
        <w:pStyle w:val="4"/>
        <w:spacing w:line="364" w:lineRule="auto"/>
        <w:ind w:right="274"/>
      </w:pPr>
      <w:r>
        <w:rPr>
          <w:spacing w:val="-31"/>
        </w:rPr>
        <w:t>（3）</w:t>
      </w:r>
      <w:r>
        <w:rPr>
          <w:spacing w:val="-1"/>
        </w:rPr>
        <w:t xml:space="preserve">网络管理人员应把归档电子文件的物理地址存放于指定的计算机服务器上， 服务器必须采取双机备份等可靠的备份措施。 </w:t>
      </w:r>
    </w:p>
    <w:p>
      <w:pPr>
        <w:pStyle w:val="4"/>
        <w:spacing w:line="306" w:lineRule="exact"/>
        <w:ind w:left="701" w:firstLine="0"/>
      </w:pPr>
      <w:r>
        <w:t xml:space="preserve">（4）归档的电子文件要有该电子文件产生及运行过程的背景信息及元数据。  </w:t>
      </w:r>
    </w:p>
    <w:p>
      <w:pPr>
        <w:pStyle w:val="4"/>
        <w:spacing w:before="158"/>
        <w:ind w:left="701" w:firstLine="0"/>
      </w:pPr>
      <w:r>
        <w:t>（5）局域网内部要有可靠的安全防范措施，系统设备更新时，必须制定严密的</w:t>
      </w:r>
    </w:p>
    <w:p>
      <w:pPr>
        <w:spacing w:after="0"/>
        <w:sectPr>
          <w:pgSz w:w="11910" w:h="16840"/>
          <w:pgMar w:top="1380" w:right="1020" w:bottom="1040" w:left="1480" w:header="0" w:footer="857" w:gutter="0"/>
          <w:cols w:space="720" w:num="1"/>
        </w:sectPr>
      </w:pPr>
    </w:p>
    <w:p>
      <w:pPr>
        <w:pStyle w:val="4"/>
        <w:spacing w:before="39"/>
        <w:ind w:firstLine="0"/>
      </w:pPr>
      <w:r>
        <w:t xml:space="preserve">数据转换办法，确保数据准确无误并能在新系统中运行。 </w:t>
      </w:r>
    </w:p>
    <w:p>
      <w:pPr>
        <w:pStyle w:val="4"/>
        <w:spacing w:before="160" w:line="364" w:lineRule="auto"/>
        <w:ind w:right="420"/>
      </w:pPr>
      <w:r>
        <w:t xml:space="preserve">（6）电子文件归档后，档案人员、网络管理人员要及时清理计算机或网络上重复的电子文件。 </w:t>
      </w:r>
    </w:p>
    <w:p>
      <w:pPr>
        <w:pStyle w:val="4"/>
        <w:spacing w:line="306" w:lineRule="exact"/>
        <w:ind w:left="701" w:firstLine="0"/>
      </w:pPr>
      <w:r>
        <w:t>（7）凡在网络中予以</w:t>
      </w:r>
      <w:del w:id="499" w:author="碧海蓝天" w:date="2021-08-19T13:33:05Z">
        <w:r>
          <w:rPr>
            <w:rFonts w:hint="default"/>
            <w:lang w:val="en-US"/>
          </w:rPr>
          <w:delText>逻辑</w:delText>
        </w:r>
      </w:del>
      <w:ins w:id="500" w:author="碧海蓝天" w:date="2021-08-19T13:33:06Z">
        <w:r>
          <w:rPr>
            <w:rFonts w:hint="eastAsia"/>
            <w:lang w:val="en-US" w:eastAsia="zh-CN"/>
          </w:rPr>
          <w:t>在线</w:t>
        </w:r>
      </w:ins>
      <w:r>
        <w:t>归档的电子文件，均应及时完成</w:t>
      </w:r>
      <w:del w:id="501" w:author="碧海蓝天" w:date="2021-08-19T13:33:09Z">
        <w:r>
          <w:rPr>
            <w:rFonts w:hint="default"/>
            <w:lang w:val="en-US"/>
          </w:rPr>
          <w:delText>物理</w:delText>
        </w:r>
      </w:del>
      <w:ins w:id="502" w:author="碧海蓝天" w:date="2021-08-19T13:33:10Z">
        <w:r>
          <w:rPr>
            <w:rFonts w:hint="eastAsia"/>
            <w:lang w:val="en-US" w:eastAsia="zh-CN"/>
          </w:rPr>
          <w:t>离线</w:t>
        </w:r>
      </w:ins>
      <w:r>
        <w:t xml:space="preserve">归档。 </w:t>
      </w:r>
    </w:p>
    <w:p>
      <w:pPr>
        <w:pStyle w:val="4"/>
        <w:spacing w:before="159" w:line="364" w:lineRule="auto"/>
        <w:ind w:right="420"/>
      </w:pPr>
      <w:r>
        <w:t>（8）无论是完成</w:t>
      </w:r>
      <w:del w:id="503" w:author="碧海蓝天" w:date="2021-08-19T13:33:17Z">
        <w:r>
          <w:rPr>
            <w:rFonts w:hint="default"/>
            <w:lang w:val="en-US"/>
          </w:rPr>
          <w:delText>逻辑</w:delText>
        </w:r>
      </w:del>
      <w:ins w:id="504" w:author="碧海蓝天" w:date="2021-08-19T13:33:18Z">
        <w:r>
          <w:rPr>
            <w:rFonts w:hint="eastAsia"/>
            <w:lang w:val="en-US" w:eastAsia="zh-CN"/>
          </w:rPr>
          <w:t>在线</w:t>
        </w:r>
      </w:ins>
      <w:r>
        <w:t>归档或</w:t>
      </w:r>
      <w:del w:id="505" w:author="碧海蓝天" w:date="2021-08-19T13:33:23Z">
        <w:r>
          <w:rPr>
            <w:rFonts w:hint="default"/>
            <w:lang w:val="en-US"/>
          </w:rPr>
          <w:delText>物理</w:delText>
        </w:r>
      </w:del>
      <w:ins w:id="506" w:author="碧海蓝天" w:date="2021-08-19T13:33:23Z">
        <w:r>
          <w:rPr>
            <w:rFonts w:hint="eastAsia"/>
            <w:lang w:val="en-US" w:eastAsia="zh-CN"/>
          </w:rPr>
          <w:t>离线</w:t>
        </w:r>
      </w:ins>
      <w:r>
        <w:t xml:space="preserve">归档的电子文件，仍需在单位计算机硬盘或光盘上保留一年后方可销毁。  </w:t>
      </w:r>
    </w:p>
    <w:p>
      <w:pPr>
        <w:pStyle w:val="4"/>
        <w:spacing w:line="364" w:lineRule="auto"/>
        <w:ind w:right="420"/>
      </w:pPr>
      <w:r>
        <w:t xml:space="preserve">（9）各单位设备更新时应及时做好数据向新设备的转换工作，做好数据更新记录，将转换后的新数据向档案室移交归档。 </w:t>
      </w:r>
    </w:p>
    <w:p>
      <w:pPr>
        <w:pStyle w:val="8"/>
        <w:numPr>
          <w:ilvl w:val="2"/>
          <w:numId w:val="11"/>
        </w:numPr>
        <w:tabs>
          <w:tab w:val="left" w:pos="1362"/>
        </w:tabs>
        <w:spacing w:before="0" w:after="0" w:line="306" w:lineRule="exact"/>
        <w:ind w:left="1361" w:right="0" w:hanging="661"/>
        <w:jc w:val="left"/>
        <w:rPr>
          <w:sz w:val="24"/>
        </w:rPr>
      </w:pPr>
      <w:r>
        <w:rPr>
          <w:sz w:val="24"/>
        </w:rPr>
        <w:t xml:space="preserve">电子文件形成单位在实施离线归档时，应按下列步骤进行： </w:t>
      </w:r>
    </w:p>
    <w:p>
      <w:pPr>
        <w:pStyle w:val="4"/>
        <w:spacing w:before="158" w:line="364" w:lineRule="auto"/>
        <w:ind w:right="420"/>
      </w:pPr>
      <w:r>
        <w:t xml:space="preserve">（1）电子文件承办人应根据归档范围，在电子文件产生时应对归档电子文件标注一定的标记（文件题名、形成日期、编号等）。 </w:t>
      </w:r>
    </w:p>
    <w:p>
      <w:pPr>
        <w:pStyle w:val="4"/>
        <w:spacing w:line="364" w:lineRule="auto"/>
        <w:ind w:right="420"/>
      </w:pPr>
      <w:r>
        <w:t xml:space="preserve">（2）将已整理好的电子文件及其著录数据、元数据、各种管理登记数据等分案件（或项目）按要求从原系统中导出。 </w:t>
      </w:r>
    </w:p>
    <w:p>
      <w:pPr>
        <w:pStyle w:val="4"/>
        <w:spacing w:line="364" w:lineRule="auto"/>
        <w:ind w:right="300"/>
      </w:pPr>
      <w:r>
        <w:t>（3）将导出的电子文件及其著录数据、元数据、各种管理登记数据等按照要求存储到耐久性好的载体上，同一案件（或项目）的电子文件及其著录数据、元数据、各种管理登记数据等必须存储在同一载体上</w:t>
      </w:r>
      <w:bookmarkStart w:id="0" w:name="_GoBack"/>
      <w:bookmarkEnd w:id="0"/>
      <w:r>
        <w:t xml:space="preserve">。 </w:t>
      </w:r>
    </w:p>
    <w:p>
      <w:pPr>
        <w:pStyle w:val="4"/>
        <w:spacing w:line="307" w:lineRule="exact"/>
        <w:ind w:left="701" w:firstLine="0"/>
      </w:pPr>
      <w:r>
        <w:t xml:space="preserve">（4）对存储的电子文件应进行检验。 </w:t>
      </w:r>
    </w:p>
    <w:p>
      <w:pPr>
        <w:pStyle w:val="4"/>
        <w:spacing w:before="157" w:line="364" w:lineRule="auto"/>
        <w:ind w:right="394"/>
        <w:jc w:val="both"/>
      </w:pPr>
      <w:r>
        <w:t>（5）在存储电子文件的载体或装具上应编制封面。封面内容的填写应符合本细</w:t>
      </w:r>
      <w:r>
        <w:rPr>
          <w:spacing w:val="-15"/>
        </w:rPr>
        <w:t xml:space="preserve">则附录 </w:t>
      </w:r>
      <w:r>
        <w:t>D</w:t>
      </w:r>
      <w:r>
        <w:rPr>
          <w:spacing w:val="-13"/>
        </w:rPr>
        <w:t xml:space="preserve"> 的要求，同时存储载体应设置成禁止写操作的状态。打印封面内容，或者用</w:t>
      </w:r>
      <w:r>
        <w:t xml:space="preserve">软性“光盘标签笔”将封面内容写在光盘盘面上。禁止给光盘上粘贴标签。 </w:t>
      </w:r>
    </w:p>
    <w:p>
      <w:pPr>
        <w:pStyle w:val="4"/>
        <w:spacing w:line="306" w:lineRule="exact"/>
        <w:ind w:left="701" w:firstLine="0"/>
      </w:pPr>
      <w:r>
        <w:t xml:space="preserve">（6）将存储电子文件并贴好封面的载体移交给本单位档案部门。 </w:t>
      </w:r>
    </w:p>
    <w:p>
      <w:pPr>
        <w:pStyle w:val="8"/>
        <w:numPr>
          <w:ilvl w:val="2"/>
          <w:numId w:val="11"/>
        </w:numPr>
        <w:tabs>
          <w:tab w:val="left" w:pos="1362"/>
        </w:tabs>
        <w:spacing w:before="159" w:after="0" w:line="364" w:lineRule="auto"/>
        <w:ind w:left="221" w:right="394" w:firstLine="480"/>
        <w:jc w:val="left"/>
        <w:rPr>
          <w:sz w:val="24"/>
        </w:rPr>
      </w:pPr>
      <w:r>
        <w:rPr>
          <w:spacing w:val="-3"/>
          <w:sz w:val="24"/>
        </w:rPr>
        <w:t>物理归档应按归档电子文件类别代码进行相对集中组织存盘。同一全宗同</w:t>
      </w:r>
      <w:r>
        <w:rPr>
          <w:sz w:val="24"/>
        </w:rPr>
        <w:t xml:space="preserve">一属性电子档案存入一盘或多盘光盘中；涉密档案单独组织存盘。 </w:t>
      </w:r>
    </w:p>
    <w:p>
      <w:pPr>
        <w:pStyle w:val="4"/>
        <w:spacing w:line="364" w:lineRule="auto"/>
        <w:ind w:right="300"/>
      </w:pPr>
      <w:r>
        <w:t>（1）光盘存储结构：在光盘根目录下的文件夹（光盘标识）下设“说明文件、</w:t>
      </w:r>
      <w:r>
        <w:rPr>
          <w:spacing w:val="-4"/>
        </w:rPr>
        <w:t xml:space="preserve">目录文件、电子文件、其他文件”等 </w:t>
      </w:r>
      <w:r>
        <w:t>4</w:t>
      </w:r>
      <w:r>
        <w:rPr>
          <w:spacing w:val="-9"/>
        </w:rPr>
        <w:t xml:space="preserve"> 个子目录，分别用于存储该光盘信息的说明、</w:t>
      </w:r>
    </w:p>
    <w:p>
      <w:pPr>
        <w:pStyle w:val="4"/>
        <w:spacing w:line="364" w:lineRule="auto"/>
        <w:ind w:right="394" w:firstLine="0"/>
      </w:pPr>
      <w:r>
        <w:rPr>
          <w:spacing w:val="-10"/>
        </w:rPr>
        <w:t>《电子档案机读目录》、归档电子文件、非通用格式电子档案的阅读显示软件及其说</w:t>
      </w:r>
      <w:r>
        <w:t xml:space="preserve">明手册等。 </w:t>
      </w:r>
    </w:p>
    <w:p>
      <w:pPr>
        <w:pStyle w:val="4"/>
        <w:spacing w:line="364" w:lineRule="auto"/>
        <w:ind w:right="394"/>
        <w:jc w:val="both"/>
      </w:pPr>
      <w:r>
        <w:t>（2</w:t>
      </w:r>
      <w:r>
        <w:rPr>
          <w:spacing w:val="-107"/>
        </w:rPr>
        <w:t>）</w:t>
      </w:r>
      <w:r>
        <w:rPr>
          <w:spacing w:val="-5"/>
        </w:rPr>
        <w:t>归档内容采用全盘一次性刻录方式进行数据刻录。</w:t>
      </w:r>
      <w:r>
        <w:t>DVD—R</w:t>
      </w:r>
      <w:r>
        <w:rPr>
          <w:spacing w:val="-18"/>
        </w:rPr>
        <w:t xml:space="preserve"> 光盘应采用 </w:t>
      </w:r>
      <w:r>
        <w:rPr>
          <w:spacing w:val="-5"/>
        </w:rPr>
        <w:t>8—12</w:t>
      </w:r>
      <w:r>
        <w:rPr>
          <w:spacing w:val="-9"/>
        </w:rPr>
        <w:t>倍速一次刻录。归档光盘数据刻录完成，不能再对光盘数据进行增减。刻录光盘一式</w:t>
      </w:r>
      <w:r>
        <w:rPr>
          <w:spacing w:val="-5"/>
        </w:rPr>
        <w:t xml:space="preserve">三套，套别分别用大写字母 </w:t>
      </w:r>
      <w:r>
        <w:t>A、B、C</w:t>
      </w:r>
      <w:r>
        <w:rPr>
          <w:spacing w:val="-15"/>
        </w:rPr>
        <w:t xml:space="preserve"> 表示。</w:t>
      </w:r>
      <w:r>
        <w:t xml:space="preserve">A：封存；B：利用；C：异地保存。 </w:t>
      </w:r>
    </w:p>
    <w:p>
      <w:pPr>
        <w:spacing w:after="0" w:line="364" w:lineRule="auto"/>
        <w:jc w:val="both"/>
        <w:sectPr>
          <w:pgSz w:w="11910" w:h="16840"/>
          <w:pgMar w:top="1380" w:right="1020" w:bottom="1040" w:left="1480" w:header="0" w:footer="857" w:gutter="0"/>
          <w:cols w:space="720" w:num="1"/>
        </w:sectPr>
      </w:pPr>
    </w:p>
    <w:p>
      <w:pPr>
        <w:pStyle w:val="3"/>
        <w:numPr>
          <w:ilvl w:val="1"/>
          <w:numId w:val="10"/>
        </w:numPr>
        <w:tabs>
          <w:tab w:val="left" w:pos="1128"/>
        </w:tabs>
        <w:spacing w:before="39" w:after="0" w:line="240" w:lineRule="auto"/>
        <w:ind w:left="1127" w:right="0" w:hanging="424"/>
        <w:jc w:val="left"/>
      </w:pPr>
      <w:r>
        <w:t xml:space="preserve">检验 </w:t>
      </w:r>
    </w:p>
    <w:p>
      <w:pPr>
        <w:pStyle w:val="8"/>
        <w:numPr>
          <w:ilvl w:val="2"/>
          <w:numId w:val="10"/>
        </w:numPr>
        <w:tabs>
          <w:tab w:val="left" w:pos="1362"/>
        </w:tabs>
        <w:spacing w:before="160" w:after="0" w:line="364" w:lineRule="auto"/>
        <w:ind w:left="221" w:right="360" w:firstLine="480"/>
        <w:jc w:val="left"/>
        <w:rPr>
          <w:sz w:val="24"/>
        </w:rPr>
      </w:pPr>
      <w:r>
        <w:rPr>
          <w:spacing w:val="-1"/>
          <w:sz w:val="24"/>
        </w:rPr>
        <w:t xml:space="preserve">业务管理系统电子文件形成部门在向本单位档案部门移交电子文件之前， </w:t>
      </w:r>
      <w:r>
        <w:rPr>
          <w:sz w:val="24"/>
        </w:rPr>
        <w:t>以及本单位档案部门在接收电子文件之前，均应对移交的载体及其技术环境进行检验，检验合格后方可进行交接</w:t>
      </w:r>
      <w:ins w:id="507" w:author="碧海蓝天" w:date="2021-08-19T13:33:45Z">
        <w:r>
          <w:rPr>
            <w:rFonts w:hint="eastAsia"/>
            <w:sz w:val="24"/>
            <w:lang w:eastAsia="zh-CN"/>
          </w:rPr>
          <w:t>，</w:t>
        </w:r>
      </w:ins>
      <w:ins w:id="508" w:author="碧海蓝天" w:date="2021-08-19T13:33:46Z">
        <w:r>
          <w:rPr>
            <w:rFonts w:hint="eastAsia"/>
            <w:sz w:val="24"/>
            <w:lang w:val="en-US" w:eastAsia="zh-CN"/>
          </w:rPr>
          <w:t>检测</w:t>
        </w:r>
      </w:ins>
      <w:ins w:id="509" w:author="碧海蓝天" w:date="2021-08-19T13:33:47Z">
        <w:r>
          <w:rPr>
            <w:rFonts w:hint="eastAsia"/>
            <w:sz w:val="24"/>
            <w:lang w:val="en-US" w:eastAsia="zh-CN"/>
          </w:rPr>
          <w:t>方案</w:t>
        </w:r>
      </w:ins>
      <w:ins w:id="510" w:author="碧海蓝天" w:date="2021-08-19T13:33:48Z">
        <w:r>
          <w:rPr>
            <w:rFonts w:hint="eastAsia"/>
            <w:sz w:val="24"/>
            <w:lang w:val="en-US" w:eastAsia="zh-CN"/>
          </w:rPr>
          <w:t>可</w:t>
        </w:r>
      </w:ins>
      <w:ins w:id="511" w:author="碧海蓝天" w:date="2021-08-19T13:33:59Z">
        <w:r>
          <w:rPr>
            <w:rFonts w:hint="eastAsia"/>
            <w:sz w:val="24"/>
            <w:lang w:val="en-US" w:eastAsia="zh-CN"/>
          </w:rPr>
          <w:t>按照</w:t>
        </w:r>
      </w:ins>
      <w:ins w:id="512" w:author="碧海蓝天" w:date="2021-08-19T13:34:00Z">
        <w:r>
          <w:rPr>
            <w:rFonts w:hint="eastAsia"/>
            <w:sz w:val="24"/>
            <w:lang w:val="en-US" w:eastAsia="zh-CN"/>
          </w:rPr>
          <w:t>公司</w:t>
        </w:r>
      </w:ins>
      <w:ins w:id="513" w:author="碧海蓝天" w:date="2021-08-19T13:34:02Z">
        <w:r>
          <w:rPr>
            <w:rFonts w:hint="eastAsia"/>
            <w:sz w:val="24"/>
            <w:lang w:val="en-US" w:eastAsia="zh-CN"/>
          </w:rPr>
          <w:t>《</w:t>
        </w:r>
      </w:ins>
      <w:ins w:id="514" w:author="碧海蓝天" w:date="2021-08-19T13:34:09Z">
        <w:r>
          <w:rPr>
            <w:rFonts w:hint="eastAsia"/>
            <w:sz w:val="24"/>
            <w:lang w:val="en-US" w:eastAsia="zh-CN"/>
          </w:rPr>
          <w:t>电子</w:t>
        </w:r>
      </w:ins>
      <w:ins w:id="515" w:author="碧海蓝天" w:date="2021-08-19T13:34:10Z">
        <w:r>
          <w:rPr>
            <w:rFonts w:hint="eastAsia"/>
            <w:sz w:val="24"/>
            <w:lang w:val="en-US" w:eastAsia="zh-CN"/>
          </w:rPr>
          <w:t>档案</w:t>
        </w:r>
      </w:ins>
      <w:ins w:id="516" w:author="碧海蓝天" w:date="2021-08-19T13:34:04Z">
        <w:r>
          <w:rPr>
            <w:rFonts w:hint="eastAsia"/>
            <w:sz w:val="24"/>
            <w:lang w:val="en-US" w:eastAsia="zh-CN"/>
          </w:rPr>
          <w:t>四性检测</w:t>
        </w:r>
      </w:ins>
      <w:ins w:id="517" w:author="碧海蓝天" w:date="2021-08-19T13:34:05Z">
        <w:r>
          <w:rPr>
            <w:rFonts w:hint="eastAsia"/>
            <w:sz w:val="24"/>
            <w:lang w:val="en-US" w:eastAsia="zh-CN"/>
          </w:rPr>
          <w:t>方案</w:t>
        </w:r>
      </w:ins>
      <w:ins w:id="518" w:author="碧海蓝天" w:date="2021-08-19T13:34:02Z">
        <w:r>
          <w:rPr>
            <w:rFonts w:hint="eastAsia"/>
            <w:sz w:val="24"/>
            <w:lang w:val="en-US" w:eastAsia="zh-CN"/>
          </w:rPr>
          <w:t>》</w:t>
        </w:r>
      </w:ins>
      <w:del w:id="519" w:author="碧海蓝天" w:date="2021-08-19T13:33:45Z">
        <w:r>
          <w:rPr>
            <w:sz w:val="24"/>
          </w:rPr>
          <w:delText>。</w:delText>
        </w:r>
      </w:del>
      <w:r>
        <w:rPr>
          <w:sz w:val="24"/>
        </w:rPr>
        <w:t xml:space="preserve"> </w:t>
      </w:r>
      <w:ins w:id="520" w:author="碧海蓝天" w:date="2021-08-19T13:34:13Z">
        <w:r>
          <w:rPr>
            <w:rFonts w:hint="eastAsia"/>
            <w:sz w:val="24"/>
            <w:lang w:val="en-US" w:eastAsia="zh-CN"/>
          </w:rPr>
          <w:t>要求</w:t>
        </w:r>
      </w:ins>
      <w:ins w:id="521" w:author="碧海蓝天" w:date="2021-08-19T13:34:15Z">
        <w:r>
          <w:rPr>
            <w:rFonts w:hint="eastAsia"/>
            <w:sz w:val="24"/>
            <w:lang w:val="en-US" w:eastAsia="zh-CN"/>
          </w:rPr>
          <w:t>执行。</w:t>
        </w:r>
      </w:ins>
      <w:r>
        <w:rPr>
          <w:sz w:val="24"/>
        </w:rPr>
        <w:t xml:space="preserve"> </w:t>
      </w:r>
    </w:p>
    <w:p>
      <w:pPr>
        <w:pStyle w:val="8"/>
        <w:numPr>
          <w:ilvl w:val="2"/>
          <w:numId w:val="10"/>
        </w:numPr>
        <w:tabs>
          <w:tab w:val="left" w:pos="1362"/>
        </w:tabs>
        <w:spacing w:before="0" w:after="0" w:line="364" w:lineRule="auto"/>
        <w:ind w:left="221" w:right="393" w:firstLine="480"/>
        <w:jc w:val="left"/>
        <w:rPr>
          <w:sz w:val="24"/>
        </w:rPr>
      </w:pPr>
      <w:r>
        <w:rPr>
          <w:spacing w:val="-7"/>
          <w:sz w:val="24"/>
        </w:rPr>
        <w:t>勘察、设计、施工、监理及第三方检测等单位形成的项目电子档案应由建</w:t>
      </w:r>
      <w:r>
        <w:rPr>
          <w:sz w:val="24"/>
        </w:rPr>
        <w:t xml:space="preserve">设单位进行检验。检验审查合格后向建设单位移交。 </w:t>
      </w:r>
    </w:p>
    <w:p>
      <w:pPr>
        <w:pStyle w:val="8"/>
        <w:numPr>
          <w:ilvl w:val="2"/>
          <w:numId w:val="10"/>
        </w:numPr>
        <w:tabs>
          <w:tab w:val="left" w:pos="1362"/>
        </w:tabs>
        <w:spacing w:before="0" w:after="0" w:line="306" w:lineRule="exact"/>
        <w:ind w:left="1361" w:right="0" w:hanging="661"/>
        <w:jc w:val="left"/>
        <w:rPr>
          <w:sz w:val="24"/>
        </w:rPr>
      </w:pPr>
      <w:r>
        <w:rPr>
          <w:sz w:val="24"/>
        </w:rPr>
        <w:t xml:space="preserve">在对电子档案进行检验时，应重点检查以下内容： </w:t>
      </w:r>
    </w:p>
    <w:p>
      <w:pPr>
        <w:pStyle w:val="4"/>
        <w:spacing w:before="157"/>
        <w:ind w:left="701" w:firstLine="0"/>
      </w:pPr>
      <w:r>
        <w:t>（1）电子档案的真实性、完整性、</w:t>
      </w:r>
      <w:ins w:id="522" w:author="碧海蓝天" w:date="2021-08-20T10:04:57Z">
        <w:r>
          <w:rPr>
            <w:rFonts w:hint="eastAsia"/>
            <w:lang w:val="en-US" w:eastAsia="zh-CN"/>
          </w:rPr>
          <w:t>可用性和</w:t>
        </w:r>
      </w:ins>
      <w:ins w:id="523" w:author="碧海蓝天" w:date="2021-08-20T10:04:58Z">
        <w:r>
          <w:rPr>
            <w:rFonts w:hint="eastAsia"/>
            <w:lang w:val="en-US" w:eastAsia="zh-CN"/>
          </w:rPr>
          <w:t>安全性</w:t>
        </w:r>
      </w:ins>
      <w:del w:id="524" w:author="碧海蓝天" w:date="2021-08-20T10:04:55Z">
        <w:r>
          <w:rPr/>
          <w:delText>有效</w:delText>
        </w:r>
      </w:del>
      <w:del w:id="525" w:author="碧海蓝天" w:date="2021-08-20T10:04:54Z">
        <w:r>
          <w:rPr/>
          <w:delText>性</w:delText>
        </w:r>
      </w:del>
      <w:r>
        <w:t xml:space="preserve">。 </w:t>
      </w:r>
    </w:p>
    <w:p>
      <w:pPr>
        <w:pStyle w:val="4"/>
        <w:spacing w:before="159"/>
        <w:ind w:left="701" w:firstLine="0"/>
      </w:pPr>
      <w:r>
        <w:t xml:space="preserve">（2）电子档案与纸质档案是否一致、是否已建立关联。 </w:t>
      </w:r>
    </w:p>
    <w:p>
      <w:pPr>
        <w:pStyle w:val="4"/>
        <w:spacing w:before="160"/>
        <w:ind w:left="701" w:firstLine="0"/>
      </w:pPr>
      <w:r>
        <w:t xml:space="preserve">（3）载体有无病毒、有无划痕。 </w:t>
      </w:r>
    </w:p>
    <w:p>
      <w:pPr>
        <w:pStyle w:val="4"/>
        <w:spacing w:before="159"/>
        <w:ind w:left="701" w:firstLine="0"/>
      </w:pPr>
      <w:r>
        <w:t xml:space="preserve">（4）登记表、著录数据、软件、说明资料等是否齐全。 </w:t>
      </w:r>
    </w:p>
    <w:p>
      <w:pPr>
        <w:pStyle w:val="3"/>
        <w:numPr>
          <w:ilvl w:val="1"/>
          <w:numId w:val="10"/>
        </w:numPr>
        <w:tabs>
          <w:tab w:val="left" w:pos="1128"/>
        </w:tabs>
        <w:spacing w:before="159" w:after="0" w:line="240" w:lineRule="auto"/>
        <w:ind w:left="1127" w:right="0" w:hanging="424"/>
        <w:jc w:val="left"/>
      </w:pPr>
      <w:r>
        <w:t xml:space="preserve">移交 </w:t>
      </w:r>
    </w:p>
    <w:p>
      <w:pPr>
        <w:pStyle w:val="8"/>
        <w:numPr>
          <w:ilvl w:val="2"/>
          <w:numId w:val="10"/>
        </w:numPr>
        <w:tabs>
          <w:tab w:val="left" w:pos="1362"/>
        </w:tabs>
        <w:spacing w:before="160" w:after="0" w:line="364" w:lineRule="auto"/>
        <w:ind w:left="221" w:right="300" w:firstLine="480"/>
        <w:jc w:val="left"/>
        <w:rPr>
          <w:sz w:val="24"/>
        </w:rPr>
      </w:pPr>
      <w:r>
        <w:rPr>
          <w:spacing w:val="-3"/>
          <w:sz w:val="24"/>
        </w:rPr>
        <w:t>电子档案检验合格后，应办理移交手续，移交单位</w:t>
      </w:r>
      <w:r>
        <w:rPr>
          <w:sz w:val="24"/>
        </w:rPr>
        <w:t>（部门</w:t>
      </w:r>
      <w:r>
        <w:rPr>
          <w:spacing w:val="-9"/>
          <w:sz w:val="24"/>
        </w:rPr>
        <w:t>）</w:t>
      </w:r>
      <w:r>
        <w:rPr>
          <w:sz w:val="24"/>
        </w:rPr>
        <w:t>应按照本细则</w:t>
      </w:r>
      <w:r>
        <w:rPr>
          <w:spacing w:val="-20"/>
          <w:sz w:val="24"/>
        </w:rPr>
        <w:t xml:space="preserve">附录 </w:t>
      </w:r>
      <w:r>
        <w:rPr>
          <w:sz w:val="24"/>
        </w:rPr>
        <w:t>E</w:t>
      </w:r>
      <w:r>
        <w:rPr>
          <w:spacing w:val="-9"/>
          <w:sz w:val="24"/>
        </w:rPr>
        <w:t xml:space="preserve"> 的要求，填写《电子档案移交、接收登记表》，与档案数据一并移交档案室。</w:t>
      </w:r>
      <w:r>
        <w:rPr>
          <w:spacing w:val="-6"/>
          <w:sz w:val="24"/>
        </w:rPr>
        <w:t>交接双方负责人必须签署审核意见。在线移交时，《电子档案移交、接收登记表》可</w:t>
      </w:r>
      <w:r>
        <w:rPr>
          <w:spacing w:val="-11"/>
          <w:sz w:val="24"/>
        </w:rPr>
        <w:t>采用电子形式并以电子签名方式予以确认，对所交接电子档案应进行数据校验。当文</w:t>
      </w:r>
      <w:r>
        <w:rPr>
          <w:spacing w:val="-14"/>
          <w:sz w:val="24"/>
        </w:rPr>
        <w:t xml:space="preserve">件形成单位采用了某些技术方法保证电子文件的真实性、完整性和有效性时，则应把其技术方法和相关软件一同移交给接收单位。 </w:t>
      </w:r>
    </w:p>
    <w:p>
      <w:pPr>
        <w:pStyle w:val="8"/>
        <w:numPr>
          <w:ilvl w:val="2"/>
          <w:numId w:val="10"/>
        </w:numPr>
        <w:tabs>
          <w:tab w:val="left" w:pos="1362"/>
        </w:tabs>
        <w:spacing w:before="0" w:after="0" w:line="364" w:lineRule="auto"/>
        <w:ind w:left="221" w:right="394" w:firstLine="480"/>
        <w:jc w:val="both"/>
        <w:rPr>
          <w:sz w:val="24"/>
        </w:rPr>
      </w:pPr>
      <w:r>
        <w:rPr>
          <w:spacing w:val="-3"/>
          <w:sz w:val="24"/>
        </w:rPr>
        <w:t xml:space="preserve">档案部门在接收归档电子文件时，应按附录 </w:t>
      </w:r>
      <w:r>
        <w:rPr>
          <w:sz w:val="24"/>
        </w:rPr>
        <w:t>A</w:t>
      </w:r>
      <w:r>
        <w:rPr>
          <w:spacing w:val="-15"/>
          <w:sz w:val="24"/>
        </w:rPr>
        <w:t xml:space="preserve">、附录 </w:t>
      </w:r>
      <w:r>
        <w:rPr>
          <w:sz w:val="24"/>
        </w:rPr>
        <w:t>B</w:t>
      </w:r>
      <w:r>
        <w:rPr>
          <w:spacing w:val="-8"/>
          <w:sz w:val="24"/>
        </w:rPr>
        <w:t xml:space="preserve"> 的相关内容逐项逐</w:t>
      </w:r>
      <w:r>
        <w:rPr>
          <w:spacing w:val="-13"/>
          <w:sz w:val="24"/>
        </w:rPr>
        <w:t>件核实，并按《电子档案移交、接收登记表》的内容进行检验。检验合格后，按照本</w:t>
      </w:r>
      <w:r>
        <w:rPr>
          <w:spacing w:val="-20"/>
          <w:sz w:val="24"/>
        </w:rPr>
        <w:t xml:space="preserve">细则 </w:t>
      </w:r>
      <w:r>
        <w:rPr>
          <w:sz w:val="24"/>
        </w:rPr>
        <w:t>8.5.1</w:t>
      </w:r>
      <w:r>
        <w:rPr>
          <w:spacing w:val="-14"/>
          <w:sz w:val="24"/>
        </w:rPr>
        <w:t xml:space="preserve"> 的规定办理；否则，对不符合归档要求的发回归档部门进行改正。档案部</w:t>
      </w:r>
      <w:r>
        <w:rPr>
          <w:sz w:val="24"/>
        </w:rPr>
        <w:t xml:space="preserve">门对电子档案检验内容： </w:t>
      </w:r>
    </w:p>
    <w:p>
      <w:pPr>
        <w:pStyle w:val="4"/>
        <w:spacing w:line="364" w:lineRule="auto"/>
        <w:ind w:right="420"/>
      </w:pPr>
      <w:r>
        <w:t xml:space="preserve">（1）应当对电子文件及其载体、技术环境进行检验，检验载体有无划痕，是否清洁，有无病毒。 </w:t>
      </w:r>
    </w:p>
    <w:p>
      <w:pPr>
        <w:pStyle w:val="4"/>
        <w:spacing w:line="306" w:lineRule="exact"/>
        <w:ind w:left="701" w:firstLine="0"/>
      </w:pPr>
      <w:r>
        <w:t xml:space="preserve">（2）核实归档电子文件的真实性、完整性、有效性及审核手续是否完备。 </w:t>
      </w:r>
    </w:p>
    <w:p>
      <w:pPr>
        <w:pStyle w:val="4"/>
        <w:spacing w:before="154" w:line="364" w:lineRule="auto"/>
        <w:ind w:right="420"/>
      </w:pPr>
      <w:r>
        <w:t xml:space="preserve">（3）核实登记表、软件、说明资料等是否齐全；对特殊格式的电子文件，应当核实其相关的软件、版本、操作手册等是否完整。 </w:t>
      </w:r>
    </w:p>
    <w:p>
      <w:pPr>
        <w:pStyle w:val="3"/>
        <w:spacing w:line="306" w:lineRule="exact"/>
        <w:ind w:left="703" w:firstLine="0"/>
      </w:pPr>
      <w:r>
        <w:t xml:space="preserve">9.电子档案的管理 </w:t>
      </w:r>
    </w:p>
    <w:p>
      <w:pPr>
        <w:pStyle w:val="8"/>
        <w:numPr>
          <w:ilvl w:val="1"/>
          <w:numId w:val="12"/>
        </w:numPr>
        <w:tabs>
          <w:tab w:val="left" w:pos="1128"/>
        </w:tabs>
        <w:spacing w:before="159" w:after="0" w:line="240" w:lineRule="auto"/>
        <w:ind w:left="1127" w:right="0" w:hanging="425"/>
        <w:jc w:val="left"/>
        <w:rPr>
          <w:b/>
          <w:sz w:val="24"/>
        </w:rPr>
      </w:pPr>
      <w:r>
        <w:rPr>
          <w:b/>
          <w:sz w:val="24"/>
        </w:rPr>
        <w:t xml:space="preserve">电子档案脱机保管 </w:t>
      </w:r>
    </w:p>
    <w:p>
      <w:pPr>
        <w:spacing w:after="0" w:line="240" w:lineRule="auto"/>
        <w:jc w:val="left"/>
        <w:rPr>
          <w:sz w:val="24"/>
        </w:rPr>
        <w:sectPr>
          <w:pgSz w:w="11910" w:h="16840"/>
          <w:pgMar w:top="1380" w:right="1020" w:bottom="1040" w:left="1480" w:header="0" w:footer="857" w:gutter="0"/>
          <w:cols w:space="720" w:num="1"/>
        </w:sectPr>
      </w:pPr>
    </w:p>
    <w:p>
      <w:pPr>
        <w:pStyle w:val="8"/>
        <w:numPr>
          <w:ilvl w:val="2"/>
          <w:numId w:val="12"/>
        </w:numPr>
        <w:tabs>
          <w:tab w:val="left" w:pos="1362"/>
        </w:tabs>
        <w:spacing w:before="39" w:after="0" w:line="364" w:lineRule="auto"/>
        <w:ind w:left="221" w:right="393" w:firstLine="480"/>
        <w:jc w:val="both"/>
        <w:rPr>
          <w:sz w:val="24"/>
        </w:rPr>
      </w:pPr>
      <w:r>
        <w:rPr>
          <w:spacing w:val="-3"/>
          <w:sz w:val="24"/>
        </w:rPr>
        <w:t>公司各单位应根据本单位电子档案管理需要，为档案部门配备专用的电子</w:t>
      </w:r>
      <w:r>
        <w:rPr>
          <w:spacing w:val="-11"/>
          <w:sz w:val="24"/>
        </w:rPr>
        <w:t>档案保管柜、光盘刻录机、磁带机、扫描仪和配备必要的计算机及软、硬件系统或单</w:t>
      </w:r>
      <w:r>
        <w:rPr>
          <w:spacing w:val="-10"/>
          <w:sz w:val="24"/>
        </w:rPr>
        <w:t>独的服务器等设备，满足电子文件归档整理、存储加工和电子档案的在线管理与集成管理要求；并将电子档案的转存和迁移结合起来，定期将在线电子档案按要求转存为</w:t>
      </w:r>
      <w:r>
        <w:rPr>
          <w:sz w:val="24"/>
        </w:rPr>
        <w:t xml:space="preserve">一套脱机保管的电子档案，以保障电子档案的安全保存。 </w:t>
      </w:r>
    </w:p>
    <w:p>
      <w:pPr>
        <w:pStyle w:val="8"/>
        <w:numPr>
          <w:ilvl w:val="2"/>
          <w:numId w:val="12"/>
        </w:numPr>
        <w:tabs>
          <w:tab w:val="left" w:pos="1362"/>
        </w:tabs>
        <w:spacing w:before="0" w:after="0" w:line="364" w:lineRule="auto"/>
        <w:ind w:left="221" w:right="394" w:firstLine="480"/>
        <w:jc w:val="both"/>
        <w:rPr>
          <w:sz w:val="24"/>
        </w:rPr>
      </w:pPr>
      <w:r>
        <w:rPr>
          <w:spacing w:val="-2"/>
          <w:sz w:val="24"/>
        </w:rPr>
        <w:t>脱机电子档案</w:t>
      </w:r>
      <w:r>
        <w:rPr>
          <w:sz w:val="24"/>
        </w:rPr>
        <w:t>（载体</w:t>
      </w:r>
      <w:r>
        <w:rPr>
          <w:spacing w:val="-9"/>
          <w:sz w:val="24"/>
        </w:rPr>
        <w:t>）</w:t>
      </w:r>
      <w:r>
        <w:rPr>
          <w:spacing w:val="-5"/>
          <w:sz w:val="24"/>
        </w:rPr>
        <w:t xml:space="preserve">应在符合保管条件的环境中存放，一式 </w:t>
      </w:r>
      <w:r>
        <w:rPr>
          <w:sz w:val="24"/>
        </w:rPr>
        <w:t>3</w:t>
      </w:r>
      <w:r>
        <w:rPr>
          <w:spacing w:val="-18"/>
          <w:sz w:val="24"/>
        </w:rPr>
        <w:t xml:space="preserve"> 套，一套</w:t>
      </w:r>
      <w:r>
        <w:rPr>
          <w:sz w:val="24"/>
        </w:rPr>
        <w:t xml:space="preserve">封存保管，一套异地保存，一套提供利用。 </w:t>
      </w:r>
    </w:p>
    <w:p>
      <w:pPr>
        <w:pStyle w:val="8"/>
        <w:numPr>
          <w:ilvl w:val="2"/>
          <w:numId w:val="12"/>
        </w:numPr>
        <w:tabs>
          <w:tab w:val="left" w:pos="1362"/>
        </w:tabs>
        <w:spacing w:before="0" w:after="0" w:line="306" w:lineRule="exact"/>
        <w:ind w:left="1361" w:right="0" w:hanging="661"/>
        <w:jc w:val="both"/>
        <w:rPr>
          <w:sz w:val="24"/>
        </w:rPr>
      </w:pPr>
      <w:r>
        <w:rPr>
          <w:sz w:val="24"/>
        </w:rPr>
        <w:t xml:space="preserve">脱机电子档案的保管除符合纸质档案的要求外，还应符合下列条件： </w:t>
      </w:r>
    </w:p>
    <w:p>
      <w:pPr>
        <w:pStyle w:val="8"/>
        <w:numPr>
          <w:ilvl w:val="0"/>
          <w:numId w:val="13"/>
        </w:numPr>
        <w:tabs>
          <w:tab w:val="left" w:pos="1303"/>
        </w:tabs>
        <w:spacing w:before="157" w:after="0" w:line="240" w:lineRule="auto"/>
        <w:ind w:left="1302" w:right="0" w:hanging="602"/>
        <w:jc w:val="left"/>
        <w:rPr>
          <w:sz w:val="24"/>
        </w:rPr>
      </w:pPr>
      <w:r>
        <w:rPr>
          <w:spacing w:val="-10"/>
          <w:sz w:val="24"/>
        </w:rPr>
        <w:t>归档载体应作防写处理。操作时应避免擦、划、触摸存储载体的记录涂层。</w:t>
      </w:r>
      <w:r>
        <w:rPr>
          <w:sz w:val="24"/>
        </w:rPr>
        <w:t xml:space="preserve"> </w:t>
      </w:r>
    </w:p>
    <w:p>
      <w:pPr>
        <w:pStyle w:val="8"/>
        <w:numPr>
          <w:ilvl w:val="0"/>
          <w:numId w:val="13"/>
        </w:numPr>
        <w:tabs>
          <w:tab w:val="left" w:pos="1303"/>
        </w:tabs>
        <w:spacing w:before="159" w:after="0" w:line="240" w:lineRule="auto"/>
        <w:ind w:left="1302" w:right="0" w:hanging="602"/>
        <w:jc w:val="left"/>
        <w:rPr>
          <w:sz w:val="24"/>
        </w:rPr>
      </w:pPr>
      <w:r>
        <w:rPr>
          <w:spacing w:val="-7"/>
          <w:sz w:val="24"/>
        </w:rPr>
        <w:t xml:space="preserve">环境温度应保持在 </w:t>
      </w:r>
      <w:r>
        <w:rPr>
          <w:sz w:val="24"/>
        </w:rPr>
        <w:t>17</w:t>
      </w:r>
      <w:ins w:id="526" w:author="碧海蓝天" w:date="2021-08-19T13:34:42Z">
        <w:r>
          <w:rPr>
            <w:sz w:val="24"/>
          </w:rPr>
          <w:t>℃</w:t>
        </w:r>
      </w:ins>
      <w:r>
        <w:rPr>
          <w:sz w:val="24"/>
        </w:rPr>
        <w:t>～20℃</w:t>
      </w:r>
      <w:r>
        <w:rPr>
          <w:spacing w:val="-5"/>
          <w:sz w:val="24"/>
        </w:rPr>
        <w:t xml:space="preserve">之间；相对湿度应保持在 </w:t>
      </w:r>
      <w:del w:id="527" w:author="碧海蓝天" w:date="2021-08-20T10:31:35Z">
        <w:r>
          <w:rPr>
            <w:rFonts w:hint="default"/>
            <w:sz w:val="24"/>
            <w:lang w:val="en-US"/>
          </w:rPr>
          <w:delText>35</w:delText>
        </w:r>
      </w:del>
      <w:ins w:id="528" w:author="碧海蓝天" w:date="2021-08-20T10:31:35Z">
        <w:r>
          <w:rPr>
            <w:rFonts w:hint="eastAsia"/>
            <w:sz w:val="24"/>
            <w:lang w:val="en-US" w:eastAsia="zh-CN"/>
          </w:rPr>
          <w:t>20</w:t>
        </w:r>
      </w:ins>
      <w:ins w:id="529" w:author="碧海蓝天" w:date="2021-08-19T13:34:46Z">
        <w:r>
          <w:rPr>
            <w:sz w:val="24"/>
          </w:rPr>
          <w:t>％</w:t>
        </w:r>
      </w:ins>
      <w:r>
        <w:rPr>
          <w:sz w:val="24"/>
        </w:rPr>
        <w:t>～</w:t>
      </w:r>
      <w:del w:id="530" w:author="碧海蓝天" w:date="2021-08-20T10:31:38Z">
        <w:r>
          <w:rPr>
            <w:rFonts w:hint="default"/>
            <w:sz w:val="24"/>
            <w:lang w:val="en-US"/>
          </w:rPr>
          <w:delText>45</w:delText>
        </w:r>
      </w:del>
      <w:ins w:id="531" w:author="碧海蓝天" w:date="2021-08-20T10:31:38Z">
        <w:r>
          <w:rPr>
            <w:rFonts w:hint="eastAsia"/>
            <w:sz w:val="24"/>
            <w:lang w:val="en-US" w:eastAsia="zh-CN"/>
          </w:rPr>
          <w:t>50</w:t>
        </w:r>
      </w:ins>
      <w:r>
        <w:rPr>
          <w:sz w:val="24"/>
        </w:rPr>
        <w:t xml:space="preserve">％之间。 </w:t>
      </w:r>
    </w:p>
    <w:p>
      <w:pPr>
        <w:pStyle w:val="4"/>
        <w:spacing w:before="159"/>
        <w:ind w:left="701" w:firstLine="0"/>
      </w:pPr>
      <w:r>
        <w:t xml:space="preserve">（3）存放时应注意远离强磁场，并与有害气体隔离。 </w:t>
      </w:r>
    </w:p>
    <w:p>
      <w:pPr>
        <w:pStyle w:val="4"/>
        <w:spacing w:before="159" w:line="364" w:lineRule="auto"/>
        <w:ind w:right="274"/>
      </w:pPr>
      <w:r>
        <w:rPr>
          <w:spacing w:val="-4"/>
        </w:rPr>
        <w:t>（4）</w:t>
      </w:r>
      <w:r>
        <w:rPr>
          <w:spacing w:val="-9"/>
        </w:rPr>
        <w:t xml:space="preserve">存放地点必须做到防火、防虫、防鼠、防盗、防尘、防湿、防高温、防光， </w:t>
      </w:r>
      <w:r>
        <w:t xml:space="preserve">应远离强磁场、强热源，并与有害气体隔离。 </w:t>
      </w:r>
    </w:p>
    <w:p>
      <w:pPr>
        <w:pStyle w:val="4"/>
        <w:spacing w:line="306" w:lineRule="exact"/>
        <w:ind w:left="701" w:firstLine="0"/>
      </w:pPr>
      <w:r>
        <w:t xml:space="preserve">（5）单片载体应装盒，竖立存放于防磁柜中，且避免挤压。 </w:t>
      </w:r>
    </w:p>
    <w:p>
      <w:pPr>
        <w:pStyle w:val="4"/>
        <w:spacing w:before="161"/>
        <w:ind w:left="701" w:firstLine="0"/>
      </w:pPr>
      <w:r>
        <w:t xml:space="preserve">（6）处在收集积累阶段的电子文件的保管，也应参照上述要求进行。 </w:t>
      </w:r>
    </w:p>
    <w:p>
      <w:pPr>
        <w:pStyle w:val="8"/>
        <w:numPr>
          <w:ilvl w:val="2"/>
          <w:numId w:val="12"/>
        </w:numPr>
        <w:tabs>
          <w:tab w:val="left" w:pos="1362"/>
        </w:tabs>
        <w:spacing w:before="159" w:after="0" w:line="240" w:lineRule="auto"/>
        <w:ind w:left="1361" w:right="0" w:hanging="661"/>
        <w:jc w:val="left"/>
        <w:rPr>
          <w:sz w:val="24"/>
        </w:rPr>
      </w:pPr>
      <w:r>
        <w:rPr>
          <w:spacing w:val="-3"/>
          <w:sz w:val="24"/>
        </w:rPr>
        <w:t xml:space="preserve">电子档案在形成单位的保管，应按照本细则 </w:t>
      </w:r>
      <w:r>
        <w:rPr>
          <w:sz w:val="24"/>
        </w:rPr>
        <w:t>9.1.3</w:t>
      </w:r>
      <w:r>
        <w:rPr>
          <w:spacing w:val="-8"/>
          <w:sz w:val="24"/>
        </w:rPr>
        <w:t xml:space="preserve"> 条的要求执行。 </w:t>
      </w:r>
    </w:p>
    <w:p>
      <w:pPr>
        <w:pStyle w:val="3"/>
        <w:numPr>
          <w:ilvl w:val="1"/>
          <w:numId w:val="12"/>
        </w:numPr>
        <w:tabs>
          <w:tab w:val="left" w:pos="1128"/>
        </w:tabs>
        <w:spacing w:before="160" w:after="0" w:line="240" w:lineRule="auto"/>
        <w:ind w:left="1127" w:right="0" w:hanging="424"/>
        <w:jc w:val="left"/>
      </w:pPr>
      <w:r>
        <w:t xml:space="preserve">电子档案有效存储 </w:t>
      </w:r>
    </w:p>
    <w:p>
      <w:pPr>
        <w:pStyle w:val="8"/>
        <w:numPr>
          <w:ilvl w:val="2"/>
          <w:numId w:val="12"/>
        </w:numPr>
        <w:tabs>
          <w:tab w:val="left" w:pos="1362"/>
        </w:tabs>
        <w:spacing w:before="159" w:after="0" w:line="364" w:lineRule="auto"/>
        <w:ind w:left="221" w:right="300" w:firstLine="480"/>
        <w:jc w:val="left"/>
        <w:rPr>
          <w:sz w:val="24"/>
        </w:rPr>
      </w:pPr>
      <w:r>
        <w:rPr>
          <w:spacing w:val="-2"/>
          <w:sz w:val="24"/>
        </w:rPr>
        <w:t>电子档案保管部门应每年对电子档案读取、处理设备的更新情况进行一次</w:t>
      </w:r>
      <w:r>
        <w:rPr>
          <w:spacing w:val="-3"/>
          <w:sz w:val="24"/>
        </w:rPr>
        <w:t xml:space="preserve">检查登记。设备环境更新时应确认库存电子档案载体与新设备的兼容性，如不兼容， 必须进行载体转换或迁移工作；但原载体应继续保留时间不少于 </w:t>
      </w:r>
      <w:r>
        <w:rPr>
          <w:sz w:val="24"/>
        </w:rPr>
        <w:t>3</w:t>
      </w:r>
      <w:r>
        <w:rPr>
          <w:spacing w:val="-20"/>
          <w:sz w:val="24"/>
        </w:rPr>
        <w:t xml:space="preserve"> 年。 </w:t>
      </w:r>
    </w:p>
    <w:p>
      <w:pPr>
        <w:pStyle w:val="8"/>
        <w:numPr>
          <w:ilvl w:val="2"/>
          <w:numId w:val="12"/>
        </w:numPr>
        <w:tabs>
          <w:tab w:val="left" w:pos="1362"/>
        </w:tabs>
        <w:spacing w:before="0" w:after="0" w:line="364" w:lineRule="auto"/>
        <w:ind w:left="221" w:right="394" w:firstLine="480"/>
        <w:jc w:val="left"/>
        <w:rPr>
          <w:sz w:val="24"/>
        </w:rPr>
      </w:pPr>
      <w:r>
        <w:rPr>
          <w:spacing w:val="-4"/>
          <w:sz w:val="24"/>
        </w:rPr>
        <w:t>对所保存的电子档案载体，必须进行定期检测及抽样机读检验，如磁性载</w:t>
      </w:r>
      <w:r>
        <w:rPr>
          <w:spacing w:val="-15"/>
          <w:sz w:val="24"/>
        </w:rPr>
        <w:t xml:space="preserve">体每满 </w:t>
      </w:r>
      <w:r>
        <w:rPr>
          <w:sz w:val="24"/>
        </w:rPr>
        <w:t>2</w:t>
      </w:r>
      <w:r>
        <w:rPr>
          <w:spacing w:val="-16"/>
          <w:sz w:val="24"/>
        </w:rPr>
        <w:t xml:space="preserve"> 年、光盘每满 </w:t>
      </w:r>
      <w:r>
        <w:rPr>
          <w:sz w:val="24"/>
        </w:rPr>
        <w:t>4</w:t>
      </w:r>
      <w:r>
        <w:rPr>
          <w:spacing w:val="-11"/>
          <w:sz w:val="24"/>
        </w:rPr>
        <w:t xml:space="preserve"> 年进行一次抽样机读检验，抽样率不低于 </w:t>
      </w:r>
      <w:r>
        <w:rPr>
          <w:sz w:val="24"/>
        </w:rPr>
        <w:t xml:space="preserve">10％，如发现问题应及时恢复、转存。 </w:t>
      </w:r>
    </w:p>
    <w:p>
      <w:pPr>
        <w:pStyle w:val="8"/>
        <w:numPr>
          <w:ilvl w:val="2"/>
          <w:numId w:val="12"/>
        </w:numPr>
        <w:tabs>
          <w:tab w:val="left" w:pos="1362"/>
        </w:tabs>
        <w:spacing w:before="0" w:after="0" w:line="364" w:lineRule="auto"/>
        <w:ind w:left="221" w:right="394" w:firstLine="480"/>
        <w:jc w:val="left"/>
        <w:rPr>
          <w:sz w:val="24"/>
        </w:rPr>
      </w:pPr>
      <w:r>
        <w:rPr>
          <w:spacing w:val="-4"/>
          <w:sz w:val="24"/>
        </w:rPr>
        <w:t xml:space="preserve">应根据载体的寿命，定期对磁性载体、光盘载体等载体的电子档案进行转存；磁性载体上的电子档案，应当每 </w:t>
      </w:r>
      <w:r>
        <w:rPr>
          <w:sz w:val="24"/>
        </w:rPr>
        <w:t>4</w:t>
      </w:r>
      <w:r>
        <w:rPr>
          <w:spacing w:val="-11"/>
          <w:sz w:val="24"/>
        </w:rPr>
        <w:t xml:space="preserve"> 年转存一次，原载体同时保留时间不少于 </w:t>
      </w:r>
      <w:r>
        <w:rPr>
          <w:sz w:val="24"/>
        </w:rPr>
        <w:t xml:space="preserve">4 </w:t>
      </w:r>
      <w:r>
        <w:rPr>
          <w:spacing w:val="-3"/>
          <w:sz w:val="24"/>
        </w:rPr>
        <w:t xml:space="preserve">年。转存时必须进行登记，登记内容应按本细则附录 </w:t>
      </w:r>
      <w:r>
        <w:rPr>
          <w:sz w:val="24"/>
        </w:rPr>
        <w:t>F</w:t>
      </w:r>
      <w:r>
        <w:rPr>
          <w:spacing w:val="-9"/>
          <w:sz w:val="24"/>
        </w:rPr>
        <w:t xml:space="preserve"> 的要求填写。 </w:t>
      </w:r>
    </w:p>
    <w:p>
      <w:pPr>
        <w:pStyle w:val="3"/>
        <w:numPr>
          <w:ilvl w:val="1"/>
          <w:numId w:val="12"/>
        </w:numPr>
        <w:tabs>
          <w:tab w:val="left" w:pos="1128"/>
        </w:tabs>
        <w:spacing w:before="0" w:after="0" w:line="306" w:lineRule="exact"/>
        <w:ind w:left="1127" w:right="0" w:hanging="424"/>
        <w:jc w:val="left"/>
      </w:pPr>
      <w:r>
        <w:t xml:space="preserve">电子档案迁移 </w:t>
      </w:r>
    </w:p>
    <w:p>
      <w:pPr>
        <w:pStyle w:val="8"/>
        <w:numPr>
          <w:ilvl w:val="2"/>
          <w:numId w:val="12"/>
        </w:numPr>
        <w:tabs>
          <w:tab w:val="left" w:pos="1362"/>
        </w:tabs>
        <w:spacing w:before="156" w:after="0" w:line="240" w:lineRule="auto"/>
        <w:ind w:left="1361" w:right="0" w:hanging="661"/>
        <w:jc w:val="left"/>
        <w:rPr>
          <w:sz w:val="24"/>
        </w:rPr>
      </w:pPr>
      <w:r>
        <w:rPr>
          <w:sz w:val="24"/>
        </w:rPr>
        <w:t xml:space="preserve">电子档案迁移前，必须做数据备份。 </w:t>
      </w:r>
    </w:p>
    <w:p>
      <w:pPr>
        <w:pStyle w:val="8"/>
        <w:numPr>
          <w:ilvl w:val="2"/>
          <w:numId w:val="12"/>
        </w:numPr>
        <w:tabs>
          <w:tab w:val="left" w:pos="1362"/>
        </w:tabs>
        <w:spacing w:before="159" w:after="0" w:line="364" w:lineRule="auto"/>
        <w:ind w:left="221" w:right="394" w:firstLine="480"/>
        <w:jc w:val="left"/>
        <w:rPr>
          <w:sz w:val="24"/>
        </w:rPr>
      </w:pPr>
      <w:r>
        <w:rPr>
          <w:spacing w:val="-3"/>
          <w:sz w:val="24"/>
        </w:rPr>
        <w:t xml:space="preserve">电子档案保管部门必须在计算机软、硬件系统更新前或电子文件格式淘汰前，将电子档案迁移到新的系统中或进行格式转换，保证其在新环境中完全兼容。 </w:t>
      </w:r>
    </w:p>
    <w:p>
      <w:pPr>
        <w:spacing w:after="0" w:line="364" w:lineRule="auto"/>
        <w:jc w:val="left"/>
        <w:rPr>
          <w:sz w:val="24"/>
        </w:rPr>
        <w:sectPr>
          <w:pgSz w:w="11910" w:h="16840"/>
          <w:pgMar w:top="1380" w:right="1020" w:bottom="1040" w:left="1480" w:header="0" w:footer="857" w:gutter="0"/>
          <w:cols w:space="720" w:num="1"/>
        </w:sectPr>
      </w:pPr>
    </w:p>
    <w:p>
      <w:pPr>
        <w:pStyle w:val="8"/>
        <w:numPr>
          <w:ilvl w:val="2"/>
          <w:numId w:val="12"/>
        </w:numPr>
        <w:tabs>
          <w:tab w:val="left" w:pos="1362"/>
        </w:tabs>
        <w:spacing w:before="39" w:after="0" w:line="364" w:lineRule="auto"/>
        <w:ind w:left="221" w:right="394" w:firstLine="480"/>
        <w:jc w:val="both"/>
        <w:rPr>
          <w:sz w:val="24"/>
        </w:rPr>
      </w:pPr>
      <w:r>
        <w:rPr>
          <w:spacing w:val="-4"/>
          <w:sz w:val="24"/>
        </w:rPr>
        <w:t>电子档案迁移时必须逐件进行对比、检查和数据校验，保证迁移前后数据</w:t>
      </w:r>
      <w:r>
        <w:rPr>
          <w:sz w:val="24"/>
        </w:rPr>
        <w:t xml:space="preserve">的完全一致。 </w:t>
      </w:r>
    </w:p>
    <w:p>
      <w:pPr>
        <w:pStyle w:val="8"/>
        <w:numPr>
          <w:ilvl w:val="2"/>
          <w:numId w:val="12"/>
        </w:numPr>
        <w:tabs>
          <w:tab w:val="left" w:pos="1362"/>
        </w:tabs>
        <w:spacing w:before="0" w:after="0" w:line="364" w:lineRule="auto"/>
        <w:ind w:left="221" w:right="395" w:firstLine="480"/>
        <w:jc w:val="both"/>
        <w:rPr>
          <w:sz w:val="24"/>
        </w:rPr>
      </w:pPr>
      <w:r>
        <w:rPr>
          <w:spacing w:val="-6"/>
          <w:sz w:val="24"/>
        </w:rPr>
        <w:t xml:space="preserve">电子档案迁移时必须进行迁移登记，登记内容应按本细则附录 </w:t>
      </w:r>
      <w:r>
        <w:rPr>
          <w:sz w:val="24"/>
        </w:rPr>
        <w:t>G</w:t>
      </w:r>
      <w:r>
        <w:rPr>
          <w:spacing w:val="-15"/>
          <w:sz w:val="24"/>
        </w:rPr>
        <w:t xml:space="preserve"> 的要求填写。 </w:t>
      </w:r>
    </w:p>
    <w:p>
      <w:pPr>
        <w:pStyle w:val="8"/>
        <w:numPr>
          <w:ilvl w:val="2"/>
          <w:numId w:val="12"/>
        </w:numPr>
        <w:tabs>
          <w:tab w:val="left" w:pos="1362"/>
        </w:tabs>
        <w:spacing w:before="0" w:after="0" w:line="364" w:lineRule="auto"/>
        <w:ind w:left="221" w:right="394" w:firstLine="480"/>
        <w:jc w:val="both"/>
        <w:rPr>
          <w:sz w:val="24"/>
        </w:rPr>
      </w:pPr>
      <w:r>
        <w:rPr>
          <w:spacing w:val="-6"/>
          <w:sz w:val="24"/>
        </w:rPr>
        <w:t xml:space="preserve">电子档案迁移后，原格式电子档案必须同时保留的时间不少于 </w:t>
      </w:r>
      <w:r>
        <w:rPr>
          <w:sz w:val="24"/>
        </w:rPr>
        <w:t>3</w:t>
      </w:r>
      <w:r>
        <w:rPr>
          <w:spacing w:val="-20"/>
          <w:sz w:val="24"/>
        </w:rPr>
        <w:t xml:space="preserve"> 年，但对</w:t>
      </w:r>
      <w:r>
        <w:rPr>
          <w:spacing w:val="-4"/>
          <w:sz w:val="24"/>
        </w:rPr>
        <w:t xml:space="preserve">于一些较为特殊必须以原始格式进行还原显示的电子档案，可采用保存原始档案的电子图像。 </w:t>
      </w:r>
    </w:p>
    <w:p>
      <w:pPr>
        <w:pStyle w:val="3"/>
        <w:numPr>
          <w:ilvl w:val="1"/>
          <w:numId w:val="12"/>
        </w:numPr>
        <w:tabs>
          <w:tab w:val="left" w:pos="1128"/>
        </w:tabs>
        <w:spacing w:before="0" w:after="0" w:line="306" w:lineRule="exact"/>
        <w:ind w:left="1127" w:right="0" w:hanging="425"/>
        <w:jc w:val="both"/>
        <w:rPr>
          <w:ins w:id="532" w:author="碧海蓝天" w:date="2021-08-20T10:06:43Z"/>
        </w:rPr>
      </w:pPr>
      <w:ins w:id="533" w:author="碧海蓝天" w:date="2021-08-20T10:06:40Z">
        <w:r>
          <w:rPr>
            <w:rFonts w:hint="eastAsia"/>
            <w:lang w:val="en-US" w:eastAsia="zh-CN"/>
          </w:rPr>
          <w:t>安全</w:t>
        </w:r>
      </w:ins>
      <w:ins w:id="534" w:author="碧海蓝天" w:date="2021-08-20T10:06:43Z">
        <w:r>
          <w:rPr>
            <w:rFonts w:hint="eastAsia"/>
            <w:lang w:val="en-US" w:eastAsia="zh-CN"/>
          </w:rPr>
          <w:t>检测</w:t>
        </w:r>
      </w:ins>
    </w:p>
    <w:p>
      <w:pPr>
        <w:rPr>
          <w:ins w:id="535" w:author="碧海蓝天" w:date="2021-08-20T10:08:03Z"/>
          <w:rFonts w:hint="eastAsia"/>
          <w:lang w:val="en-US" w:eastAsia="zh-CN"/>
        </w:rPr>
      </w:pPr>
      <w:ins w:id="536" w:author="碧海蓝天" w:date="2021-08-20T10:06:45Z">
        <w:r>
          <w:rPr>
            <w:rFonts w:hint="eastAsia"/>
            <w:lang w:val="en-US" w:eastAsia="zh-CN"/>
          </w:rPr>
          <w:t xml:space="preserve">  </w:t>
        </w:r>
      </w:ins>
      <w:ins w:id="537" w:author="碧海蓝天" w:date="2021-08-20T10:06:46Z">
        <w:r>
          <w:rPr>
            <w:rFonts w:hint="eastAsia"/>
            <w:lang w:val="en-US" w:eastAsia="zh-CN"/>
          </w:rPr>
          <w:t xml:space="preserve">   </w:t>
        </w:r>
      </w:ins>
      <w:ins w:id="538" w:author="碧海蓝天" w:date="2021-08-20T10:06:47Z">
        <w:r>
          <w:rPr>
            <w:rFonts w:hint="eastAsia"/>
            <w:lang w:val="en-US" w:eastAsia="zh-CN"/>
          </w:rPr>
          <w:t xml:space="preserve"> </w:t>
        </w:r>
      </w:ins>
      <w:ins w:id="539" w:author="碧海蓝天" w:date="2021-08-20T10:06:48Z">
        <w:r>
          <w:rPr>
            <w:rFonts w:hint="eastAsia"/>
            <w:lang w:val="en-US" w:eastAsia="zh-CN"/>
          </w:rPr>
          <w:t>9.4.</w:t>
        </w:r>
      </w:ins>
      <w:ins w:id="540" w:author="碧海蓝天" w:date="2021-08-20T10:06:49Z">
        <w:r>
          <w:rPr>
            <w:rFonts w:hint="eastAsia"/>
            <w:lang w:val="en-US" w:eastAsia="zh-CN"/>
          </w:rPr>
          <w:t xml:space="preserve">1 </w:t>
        </w:r>
      </w:ins>
      <w:ins w:id="541" w:author="碧海蓝天" w:date="2021-08-20T10:07:09Z">
        <w:r>
          <w:rPr>
            <w:rFonts w:hint="eastAsia"/>
            <w:lang w:val="en-US" w:eastAsia="zh-CN"/>
          </w:rPr>
          <w:t>应对</w:t>
        </w:r>
      </w:ins>
      <w:ins w:id="542" w:author="碧海蓝天" w:date="2021-08-20T10:07:10Z">
        <w:r>
          <w:rPr>
            <w:rFonts w:hint="eastAsia"/>
            <w:lang w:val="en-US" w:eastAsia="zh-CN"/>
          </w:rPr>
          <w:t>电子</w:t>
        </w:r>
      </w:ins>
      <w:ins w:id="543" w:author="碧海蓝天" w:date="2021-08-20T10:07:11Z">
        <w:r>
          <w:rPr>
            <w:rFonts w:hint="eastAsia"/>
            <w:lang w:val="en-US" w:eastAsia="zh-CN"/>
          </w:rPr>
          <w:t>文件归档</w:t>
        </w:r>
      </w:ins>
      <w:ins w:id="544" w:author="碧海蓝天" w:date="2021-08-20T10:07:22Z">
        <w:r>
          <w:rPr>
            <w:rFonts w:hint="eastAsia"/>
            <w:lang w:val="en-US" w:eastAsia="zh-CN"/>
          </w:rPr>
          <w:t>、</w:t>
        </w:r>
      </w:ins>
      <w:ins w:id="545" w:author="碧海蓝天" w:date="2021-08-20T10:07:30Z">
        <w:r>
          <w:rPr>
            <w:rFonts w:hint="eastAsia"/>
            <w:lang w:val="en-US" w:eastAsia="zh-CN"/>
          </w:rPr>
          <w:t>归档入库</w:t>
        </w:r>
      </w:ins>
      <w:ins w:id="546" w:author="碧海蓝天" w:date="2021-08-20T10:07:31Z">
        <w:r>
          <w:rPr>
            <w:rFonts w:hint="eastAsia"/>
            <w:lang w:val="en-US" w:eastAsia="zh-CN"/>
          </w:rPr>
          <w:t>和</w:t>
        </w:r>
      </w:ins>
      <w:ins w:id="547" w:author="碧海蓝天" w:date="2021-08-20T10:07:33Z">
        <w:r>
          <w:rPr>
            <w:rFonts w:hint="eastAsia"/>
            <w:lang w:val="en-US" w:eastAsia="zh-CN"/>
          </w:rPr>
          <w:t>长期</w:t>
        </w:r>
      </w:ins>
      <w:ins w:id="548" w:author="碧海蓝天" w:date="2021-08-20T10:07:35Z">
        <w:r>
          <w:rPr>
            <w:rFonts w:hint="eastAsia"/>
            <w:lang w:val="en-US" w:eastAsia="zh-CN"/>
          </w:rPr>
          <w:t>保存</w:t>
        </w:r>
      </w:ins>
      <w:ins w:id="549" w:author="碧海蓝天" w:date="2021-08-20T10:07:36Z">
        <w:r>
          <w:rPr>
            <w:rFonts w:hint="eastAsia"/>
            <w:lang w:val="en-US" w:eastAsia="zh-CN"/>
          </w:rPr>
          <w:t>环节</w:t>
        </w:r>
      </w:ins>
      <w:ins w:id="550" w:author="碧海蓝天" w:date="2021-08-20T10:07:40Z">
        <w:r>
          <w:rPr>
            <w:rFonts w:hint="eastAsia"/>
            <w:lang w:val="en-US" w:eastAsia="zh-CN"/>
          </w:rPr>
          <w:t>进行</w:t>
        </w:r>
      </w:ins>
      <w:ins w:id="551" w:author="碧海蓝天" w:date="2021-08-20T10:07:41Z">
        <w:r>
          <w:rPr>
            <w:rFonts w:hint="eastAsia"/>
            <w:lang w:val="en-US" w:eastAsia="zh-CN"/>
          </w:rPr>
          <w:t>真实性</w:t>
        </w:r>
      </w:ins>
      <w:ins w:id="552" w:author="碧海蓝天" w:date="2021-08-20T10:07:42Z">
        <w:r>
          <w:rPr>
            <w:rFonts w:hint="eastAsia"/>
            <w:lang w:val="en-US" w:eastAsia="zh-CN"/>
          </w:rPr>
          <w:t>、</w:t>
        </w:r>
      </w:ins>
      <w:ins w:id="553" w:author="碧海蓝天" w:date="2021-08-20T10:07:43Z">
        <w:r>
          <w:rPr>
            <w:rFonts w:hint="eastAsia"/>
            <w:lang w:val="en-US" w:eastAsia="zh-CN"/>
          </w:rPr>
          <w:t>完整性、</w:t>
        </w:r>
      </w:ins>
      <w:ins w:id="554" w:author="碧海蓝天" w:date="2021-08-20T10:07:46Z">
        <w:r>
          <w:rPr>
            <w:rFonts w:hint="eastAsia"/>
            <w:lang w:val="en-US" w:eastAsia="zh-CN"/>
          </w:rPr>
          <w:t>可用性</w:t>
        </w:r>
      </w:ins>
      <w:ins w:id="555" w:author="碧海蓝天" w:date="2021-08-20T10:07:47Z">
        <w:r>
          <w:rPr>
            <w:rFonts w:hint="eastAsia"/>
            <w:lang w:val="en-US" w:eastAsia="zh-CN"/>
          </w:rPr>
          <w:t>、</w:t>
        </w:r>
      </w:ins>
      <w:ins w:id="556" w:author="碧海蓝天" w:date="2021-08-20T10:07:49Z">
        <w:r>
          <w:rPr>
            <w:rFonts w:hint="eastAsia"/>
            <w:lang w:val="en-US" w:eastAsia="zh-CN"/>
          </w:rPr>
          <w:t>安全性检测</w:t>
        </w:r>
      </w:ins>
      <w:ins w:id="557" w:author="碧海蓝天" w:date="2021-08-20T10:07:50Z">
        <w:r>
          <w:rPr>
            <w:rFonts w:hint="eastAsia"/>
            <w:lang w:val="en-US" w:eastAsia="zh-CN"/>
          </w:rPr>
          <w:t>，</w:t>
        </w:r>
      </w:ins>
      <w:ins w:id="558" w:author="碧海蓝天" w:date="2021-08-20T10:07:52Z">
        <w:r>
          <w:rPr>
            <w:rFonts w:hint="eastAsia"/>
            <w:lang w:val="en-US" w:eastAsia="zh-CN"/>
          </w:rPr>
          <w:t>电子</w:t>
        </w:r>
      </w:ins>
      <w:ins w:id="559" w:author="碧海蓝天" w:date="2021-08-20T10:07:53Z">
        <w:r>
          <w:rPr>
            <w:rFonts w:hint="eastAsia"/>
            <w:lang w:val="en-US" w:eastAsia="zh-CN"/>
          </w:rPr>
          <w:t>文件</w:t>
        </w:r>
      </w:ins>
      <w:ins w:id="560" w:author="碧海蓝天" w:date="2021-08-20T10:07:54Z">
        <w:r>
          <w:rPr>
            <w:rFonts w:hint="eastAsia"/>
            <w:lang w:val="en-US" w:eastAsia="zh-CN"/>
          </w:rPr>
          <w:t>归档后，</w:t>
        </w:r>
      </w:ins>
      <w:ins w:id="561" w:author="碧海蓝天" w:date="2021-08-20T10:07:56Z">
        <w:r>
          <w:rPr>
            <w:rFonts w:hint="eastAsia"/>
            <w:lang w:val="en-US" w:eastAsia="zh-CN"/>
          </w:rPr>
          <w:t>每年</w:t>
        </w:r>
      </w:ins>
      <w:ins w:id="562" w:author="碧海蓝天" w:date="2021-08-20T10:07:57Z">
        <w:r>
          <w:rPr>
            <w:rFonts w:hint="eastAsia"/>
            <w:lang w:val="en-US" w:eastAsia="zh-CN"/>
          </w:rPr>
          <w:t>至少进行</w:t>
        </w:r>
      </w:ins>
      <w:ins w:id="563" w:author="碧海蓝天" w:date="2021-08-20T10:07:58Z">
        <w:r>
          <w:rPr>
            <w:rFonts w:hint="eastAsia"/>
            <w:lang w:val="en-US" w:eastAsia="zh-CN"/>
          </w:rPr>
          <w:t>1</w:t>
        </w:r>
      </w:ins>
      <w:ins w:id="564" w:author="碧海蓝天" w:date="2021-08-20T10:07:59Z">
        <w:r>
          <w:rPr>
            <w:rFonts w:hint="eastAsia"/>
            <w:lang w:val="en-US" w:eastAsia="zh-CN"/>
          </w:rPr>
          <w:t>次</w:t>
        </w:r>
      </w:ins>
      <w:ins w:id="565" w:author="碧海蓝天" w:date="2021-08-20T10:08:00Z">
        <w:r>
          <w:rPr>
            <w:rFonts w:hint="eastAsia"/>
            <w:lang w:val="en-US" w:eastAsia="zh-CN"/>
          </w:rPr>
          <w:t>检测</w:t>
        </w:r>
      </w:ins>
      <w:ins w:id="566" w:author="碧海蓝天" w:date="2021-08-20T10:08:01Z">
        <w:r>
          <w:rPr>
            <w:rFonts w:hint="eastAsia"/>
            <w:lang w:val="en-US" w:eastAsia="zh-CN"/>
          </w:rPr>
          <w:t>。</w:t>
        </w:r>
      </w:ins>
    </w:p>
    <w:p>
      <w:pPr>
        <w:rPr>
          <w:ins w:id="567" w:author="碧海蓝天" w:date="2021-08-20T10:09:15Z"/>
          <w:rFonts w:hint="eastAsia"/>
          <w:lang w:val="en-US" w:eastAsia="zh-CN"/>
        </w:rPr>
      </w:pPr>
      <w:ins w:id="568" w:author="碧海蓝天" w:date="2021-08-20T10:08:03Z">
        <w:r>
          <w:rPr>
            <w:rFonts w:hint="eastAsia"/>
            <w:lang w:val="en-US" w:eastAsia="zh-CN"/>
          </w:rPr>
          <w:t xml:space="preserve"> </w:t>
        </w:r>
      </w:ins>
      <w:ins w:id="569" w:author="碧海蓝天" w:date="2021-08-20T10:08:04Z">
        <w:r>
          <w:rPr>
            <w:rFonts w:hint="eastAsia"/>
            <w:lang w:val="en-US" w:eastAsia="zh-CN"/>
          </w:rPr>
          <w:t xml:space="preserve">   </w:t>
        </w:r>
      </w:ins>
      <w:ins w:id="570" w:author="碧海蓝天" w:date="2021-08-20T10:08:05Z">
        <w:r>
          <w:rPr>
            <w:rFonts w:hint="eastAsia"/>
            <w:lang w:val="en-US" w:eastAsia="zh-CN"/>
          </w:rPr>
          <w:t xml:space="preserve">  </w:t>
        </w:r>
      </w:ins>
      <w:ins w:id="571" w:author="碧海蓝天" w:date="2021-08-20T10:08:06Z">
        <w:r>
          <w:rPr>
            <w:rFonts w:hint="eastAsia"/>
            <w:lang w:val="en-US" w:eastAsia="zh-CN"/>
          </w:rPr>
          <w:t>9.4</w:t>
        </w:r>
      </w:ins>
      <w:ins w:id="572" w:author="碧海蓝天" w:date="2021-08-20T10:08:07Z">
        <w:r>
          <w:rPr>
            <w:rFonts w:hint="eastAsia"/>
            <w:lang w:val="en-US" w:eastAsia="zh-CN"/>
          </w:rPr>
          <w:t xml:space="preserve">.2 </w:t>
        </w:r>
      </w:ins>
      <w:ins w:id="573" w:author="碧海蓝天" w:date="2021-08-20T10:08:11Z">
        <w:r>
          <w:rPr>
            <w:rFonts w:hint="eastAsia"/>
            <w:lang w:val="en-US" w:eastAsia="zh-CN"/>
          </w:rPr>
          <w:t>电子档案</w:t>
        </w:r>
      </w:ins>
      <w:ins w:id="574" w:author="碧海蓝天" w:date="2021-08-20T10:08:12Z">
        <w:r>
          <w:rPr>
            <w:rFonts w:hint="eastAsia"/>
            <w:lang w:val="en-US" w:eastAsia="zh-CN"/>
          </w:rPr>
          <w:t>检测</w:t>
        </w:r>
      </w:ins>
      <w:ins w:id="575" w:author="碧海蓝天" w:date="2021-08-20T10:08:13Z">
        <w:r>
          <w:rPr>
            <w:rFonts w:hint="eastAsia"/>
            <w:lang w:val="en-US" w:eastAsia="zh-CN"/>
          </w:rPr>
          <w:t>按照</w:t>
        </w:r>
      </w:ins>
      <w:ins w:id="576" w:author="碧海蓝天" w:date="2021-08-20T10:08:14Z">
        <w:r>
          <w:rPr>
            <w:rFonts w:hint="eastAsia"/>
            <w:lang w:val="en-US" w:eastAsia="zh-CN"/>
          </w:rPr>
          <w:t>《</w:t>
        </w:r>
      </w:ins>
      <w:ins w:id="577" w:author="碧海蓝天" w:date="2021-08-20T10:08:15Z">
        <w:r>
          <w:rPr>
            <w:rFonts w:hint="eastAsia"/>
            <w:lang w:val="en-US" w:eastAsia="zh-CN"/>
          </w:rPr>
          <w:t>电子</w:t>
        </w:r>
      </w:ins>
      <w:ins w:id="578" w:author="碧海蓝天" w:date="2021-08-20T10:08:16Z">
        <w:r>
          <w:rPr>
            <w:rFonts w:hint="eastAsia"/>
            <w:lang w:val="en-US" w:eastAsia="zh-CN"/>
          </w:rPr>
          <w:t>档案</w:t>
        </w:r>
      </w:ins>
      <w:ins w:id="579" w:author="碧海蓝天" w:date="2021-08-20T10:08:17Z">
        <w:r>
          <w:rPr>
            <w:rFonts w:hint="eastAsia"/>
            <w:lang w:val="en-US" w:eastAsia="zh-CN"/>
          </w:rPr>
          <w:t>四性</w:t>
        </w:r>
      </w:ins>
      <w:ins w:id="580" w:author="碧海蓝天" w:date="2021-08-20T10:08:18Z">
        <w:r>
          <w:rPr>
            <w:rFonts w:hint="eastAsia"/>
            <w:lang w:val="en-US" w:eastAsia="zh-CN"/>
          </w:rPr>
          <w:t>检测</w:t>
        </w:r>
      </w:ins>
      <w:ins w:id="581" w:author="碧海蓝天" w:date="2021-08-20T10:08:19Z">
        <w:r>
          <w:rPr>
            <w:rFonts w:hint="eastAsia"/>
            <w:lang w:val="en-US" w:eastAsia="zh-CN"/>
          </w:rPr>
          <w:t>方案</w:t>
        </w:r>
      </w:ins>
      <w:ins w:id="582" w:author="碧海蓝天" w:date="2021-08-20T10:08:14Z">
        <w:r>
          <w:rPr>
            <w:rFonts w:hint="eastAsia"/>
            <w:lang w:val="en-US" w:eastAsia="zh-CN"/>
          </w:rPr>
          <w:t>》</w:t>
        </w:r>
      </w:ins>
      <w:ins w:id="583" w:author="碧海蓝天" w:date="2021-08-20T10:08:22Z">
        <w:r>
          <w:rPr>
            <w:rFonts w:hint="eastAsia"/>
            <w:lang w:val="en-US" w:eastAsia="zh-CN"/>
          </w:rPr>
          <w:t>要求</w:t>
        </w:r>
      </w:ins>
      <w:ins w:id="584" w:author="碧海蓝天" w:date="2021-08-20T10:08:23Z">
        <w:r>
          <w:rPr>
            <w:rFonts w:hint="eastAsia"/>
            <w:lang w:val="en-US" w:eastAsia="zh-CN"/>
          </w:rPr>
          <w:t>进行</w:t>
        </w:r>
      </w:ins>
      <w:ins w:id="585" w:author="碧海蓝天" w:date="2021-08-20T10:08:27Z">
        <w:r>
          <w:rPr>
            <w:rFonts w:hint="eastAsia"/>
            <w:lang w:val="en-US" w:eastAsia="zh-CN"/>
          </w:rPr>
          <w:t>，</w:t>
        </w:r>
      </w:ins>
      <w:ins w:id="586" w:author="碧海蓝天" w:date="2021-08-20T10:08:40Z">
        <w:r>
          <w:rPr>
            <w:rFonts w:hint="eastAsia"/>
            <w:lang w:val="en-US" w:eastAsia="zh-CN"/>
          </w:rPr>
          <w:t>检测</w:t>
        </w:r>
      </w:ins>
      <w:ins w:id="587" w:author="碧海蓝天" w:date="2021-08-20T10:08:41Z">
        <w:r>
          <w:rPr>
            <w:rFonts w:hint="eastAsia"/>
            <w:lang w:val="en-US" w:eastAsia="zh-CN"/>
          </w:rPr>
          <w:t>方案</w:t>
        </w:r>
      </w:ins>
      <w:ins w:id="588" w:author="碧海蓝天" w:date="2021-08-20T10:08:43Z">
        <w:r>
          <w:rPr>
            <w:rFonts w:hint="eastAsia"/>
            <w:lang w:val="en-US" w:eastAsia="zh-CN"/>
          </w:rPr>
          <w:t>内置</w:t>
        </w:r>
      </w:ins>
      <w:ins w:id="589" w:author="碧海蓝天" w:date="2021-08-20T10:08:44Z">
        <w:r>
          <w:rPr>
            <w:rFonts w:hint="eastAsia"/>
            <w:lang w:val="en-US" w:eastAsia="zh-CN"/>
          </w:rPr>
          <w:t>于</w:t>
        </w:r>
      </w:ins>
      <w:ins w:id="590" w:author="碧海蓝天" w:date="2021-08-20T10:08:46Z">
        <w:r>
          <w:rPr>
            <w:rFonts w:hint="eastAsia"/>
            <w:lang w:val="en-US" w:eastAsia="zh-CN"/>
          </w:rPr>
          <w:t>数字档案馆</w:t>
        </w:r>
      </w:ins>
      <w:ins w:id="591" w:author="碧海蓝天" w:date="2021-08-20T10:08:47Z">
        <w:r>
          <w:rPr>
            <w:rFonts w:hint="eastAsia"/>
            <w:lang w:val="en-US" w:eastAsia="zh-CN"/>
          </w:rPr>
          <w:t>系统中</w:t>
        </w:r>
      </w:ins>
      <w:ins w:id="592" w:author="碧海蓝天" w:date="2021-08-20T10:08:48Z">
        <w:r>
          <w:rPr>
            <w:rFonts w:hint="eastAsia"/>
            <w:lang w:val="en-US" w:eastAsia="zh-CN"/>
          </w:rPr>
          <w:t>，</w:t>
        </w:r>
      </w:ins>
      <w:ins w:id="593" w:author="碧海蓝天" w:date="2021-08-20T10:09:02Z">
        <w:r>
          <w:rPr>
            <w:rFonts w:hint="eastAsia"/>
            <w:lang w:val="en-US" w:eastAsia="zh-CN"/>
          </w:rPr>
          <w:t>在</w:t>
        </w:r>
      </w:ins>
      <w:ins w:id="594" w:author="碧海蓝天" w:date="2021-08-20T10:09:03Z">
        <w:r>
          <w:rPr>
            <w:rFonts w:hint="eastAsia"/>
            <w:lang w:val="en-US" w:eastAsia="zh-CN"/>
          </w:rPr>
          <w:t>系统</w:t>
        </w:r>
      </w:ins>
      <w:ins w:id="595" w:author="碧海蓝天" w:date="2021-08-20T10:09:04Z">
        <w:r>
          <w:rPr>
            <w:rFonts w:hint="eastAsia"/>
            <w:lang w:val="en-US" w:eastAsia="zh-CN"/>
          </w:rPr>
          <w:t>中</w:t>
        </w:r>
      </w:ins>
      <w:ins w:id="596" w:author="碧海蓝天" w:date="2021-08-20T10:09:05Z">
        <w:r>
          <w:rPr>
            <w:rFonts w:hint="eastAsia"/>
            <w:lang w:val="en-US" w:eastAsia="zh-CN"/>
          </w:rPr>
          <w:t>开展</w:t>
        </w:r>
      </w:ins>
      <w:ins w:id="597" w:author="碧海蓝天" w:date="2021-08-20T10:09:06Z">
        <w:r>
          <w:rPr>
            <w:rFonts w:hint="eastAsia"/>
            <w:lang w:val="en-US" w:eastAsia="zh-CN"/>
          </w:rPr>
          <w:t>检测</w:t>
        </w:r>
      </w:ins>
      <w:ins w:id="598" w:author="碧海蓝天" w:date="2021-08-20T10:09:07Z">
        <w:r>
          <w:rPr>
            <w:rFonts w:hint="eastAsia"/>
            <w:lang w:val="en-US" w:eastAsia="zh-CN"/>
          </w:rPr>
          <w:t>工作，</w:t>
        </w:r>
      </w:ins>
      <w:ins w:id="599" w:author="碧海蓝天" w:date="2021-08-20T10:09:11Z">
        <w:r>
          <w:rPr>
            <w:rFonts w:hint="eastAsia"/>
            <w:lang w:val="en-US" w:eastAsia="zh-CN"/>
          </w:rPr>
          <w:t>形成</w:t>
        </w:r>
      </w:ins>
      <w:ins w:id="600" w:author="碧海蓝天" w:date="2021-08-20T10:09:12Z">
        <w:r>
          <w:rPr>
            <w:rFonts w:hint="eastAsia"/>
            <w:lang w:val="en-US" w:eastAsia="zh-CN"/>
          </w:rPr>
          <w:t>检测</w:t>
        </w:r>
      </w:ins>
      <w:ins w:id="601" w:author="碧海蓝天" w:date="2021-08-20T10:09:13Z">
        <w:r>
          <w:rPr>
            <w:rFonts w:hint="eastAsia"/>
            <w:lang w:val="en-US" w:eastAsia="zh-CN"/>
          </w:rPr>
          <w:t>报告</w:t>
        </w:r>
      </w:ins>
      <w:ins w:id="602" w:author="碧海蓝天" w:date="2021-08-20T10:09:14Z">
        <w:r>
          <w:rPr>
            <w:rFonts w:hint="eastAsia"/>
            <w:lang w:val="en-US" w:eastAsia="zh-CN"/>
          </w:rPr>
          <w:t>。</w:t>
        </w:r>
      </w:ins>
    </w:p>
    <w:p>
      <w:pPr>
        <w:rPr>
          <w:ins w:id="603" w:author="碧海蓝天" w:date="2021-08-20T10:06:38Z"/>
          <w:rFonts w:hint="default"/>
          <w:lang w:val="en-US" w:eastAsia="zh-CN"/>
        </w:rPr>
      </w:pPr>
      <w:ins w:id="604" w:author="碧海蓝天" w:date="2021-08-20T10:09:16Z">
        <w:r>
          <w:rPr>
            <w:rFonts w:hint="eastAsia"/>
            <w:lang w:val="en-US" w:eastAsia="zh-CN"/>
          </w:rPr>
          <w:t xml:space="preserve"> </w:t>
        </w:r>
      </w:ins>
      <w:ins w:id="605" w:author="碧海蓝天" w:date="2021-08-20T10:09:17Z">
        <w:r>
          <w:rPr>
            <w:rFonts w:hint="eastAsia"/>
            <w:lang w:val="en-US" w:eastAsia="zh-CN"/>
          </w:rPr>
          <w:t xml:space="preserve">  </w:t>
        </w:r>
      </w:ins>
      <w:ins w:id="606" w:author="碧海蓝天" w:date="2021-08-20T10:09:18Z">
        <w:r>
          <w:rPr>
            <w:rFonts w:hint="eastAsia"/>
            <w:lang w:val="en-US" w:eastAsia="zh-CN"/>
          </w:rPr>
          <w:t xml:space="preserve">   </w:t>
        </w:r>
      </w:ins>
      <w:ins w:id="607" w:author="碧海蓝天" w:date="2021-08-20T10:10:38Z">
        <w:r>
          <w:rPr>
            <w:rFonts w:hint="eastAsia"/>
            <w:lang w:val="en-US" w:eastAsia="zh-CN"/>
          </w:rPr>
          <w:t>9.4</w:t>
        </w:r>
      </w:ins>
      <w:ins w:id="608" w:author="碧海蓝天" w:date="2021-08-20T10:10:39Z">
        <w:r>
          <w:rPr>
            <w:rFonts w:hint="eastAsia"/>
            <w:lang w:val="en-US" w:eastAsia="zh-CN"/>
          </w:rPr>
          <w:t>.3</w:t>
        </w:r>
      </w:ins>
      <w:ins w:id="609" w:author="碧海蓝天" w:date="2021-08-20T10:10:40Z">
        <w:r>
          <w:rPr>
            <w:rFonts w:hint="eastAsia"/>
            <w:lang w:val="en-US" w:eastAsia="zh-CN"/>
          </w:rPr>
          <w:t xml:space="preserve"> </w:t>
        </w:r>
      </w:ins>
      <w:ins w:id="610" w:author="碧海蓝天" w:date="2021-08-20T10:09:44Z">
        <w:r>
          <w:rPr>
            <w:rFonts w:hint="eastAsia"/>
            <w:lang w:val="en-US" w:eastAsia="zh-CN"/>
          </w:rPr>
          <w:t>规范</w:t>
        </w:r>
      </w:ins>
      <w:ins w:id="611" w:author="碧海蓝天" w:date="2021-08-20T10:09:46Z">
        <w:r>
          <w:rPr>
            <w:rFonts w:hint="eastAsia"/>
            <w:lang w:val="en-US" w:eastAsia="zh-CN"/>
          </w:rPr>
          <w:t>审计</w:t>
        </w:r>
      </w:ins>
      <w:ins w:id="612" w:author="碧海蓝天" w:date="2021-08-20T10:09:47Z">
        <w:r>
          <w:rPr>
            <w:rFonts w:hint="eastAsia"/>
            <w:lang w:val="en-US" w:eastAsia="zh-CN"/>
          </w:rPr>
          <w:t>跟踪</w:t>
        </w:r>
      </w:ins>
      <w:ins w:id="613" w:author="碧海蓝天" w:date="2021-08-20T10:09:48Z">
        <w:r>
          <w:rPr>
            <w:rFonts w:hint="eastAsia"/>
            <w:lang w:val="en-US" w:eastAsia="zh-CN"/>
          </w:rPr>
          <w:t>日志</w:t>
        </w:r>
      </w:ins>
      <w:ins w:id="614" w:author="碧海蓝天" w:date="2021-08-20T10:09:49Z">
        <w:r>
          <w:rPr>
            <w:rFonts w:hint="eastAsia"/>
            <w:lang w:val="en-US" w:eastAsia="zh-CN"/>
          </w:rPr>
          <w:t>管理</w:t>
        </w:r>
      </w:ins>
      <w:ins w:id="615" w:author="碧海蓝天" w:date="2021-08-20T10:10:46Z">
        <w:r>
          <w:rPr>
            <w:rFonts w:hint="eastAsia"/>
            <w:lang w:val="en-US" w:eastAsia="zh-CN"/>
          </w:rPr>
          <w:t>，</w:t>
        </w:r>
      </w:ins>
      <w:ins w:id="616" w:author="碧海蓝天" w:date="2021-08-20T10:10:47Z">
        <w:r>
          <w:rPr>
            <w:rFonts w:hint="eastAsia"/>
            <w:lang w:val="en-US" w:eastAsia="zh-CN"/>
          </w:rPr>
          <w:t>在</w:t>
        </w:r>
      </w:ins>
      <w:ins w:id="617" w:author="碧海蓝天" w:date="2021-08-20T10:10:48Z">
        <w:r>
          <w:rPr>
            <w:rFonts w:hint="eastAsia"/>
            <w:lang w:val="en-US" w:eastAsia="zh-CN"/>
          </w:rPr>
          <w:t>电子档案</w:t>
        </w:r>
      </w:ins>
      <w:ins w:id="618" w:author="碧海蓝天" w:date="2021-08-20T10:10:49Z">
        <w:r>
          <w:rPr>
            <w:rFonts w:hint="eastAsia"/>
            <w:lang w:val="en-US" w:eastAsia="zh-CN"/>
          </w:rPr>
          <w:t>的</w:t>
        </w:r>
      </w:ins>
      <w:ins w:id="619" w:author="碧海蓝天" w:date="2021-08-20T10:10:50Z">
        <w:r>
          <w:rPr>
            <w:rFonts w:hint="eastAsia"/>
            <w:lang w:val="en-US" w:eastAsia="zh-CN"/>
          </w:rPr>
          <w:t>声明</w:t>
        </w:r>
      </w:ins>
      <w:ins w:id="620" w:author="碧海蓝天" w:date="2021-08-20T10:10:51Z">
        <w:r>
          <w:rPr>
            <w:rFonts w:hint="eastAsia"/>
            <w:lang w:val="en-US" w:eastAsia="zh-CN"/>
          </w:rPr>
          <w:t>周期内</w:t>
        </w:r>
      </w:ins>
      <w:ins w:id="621" w:author="碧海蓝天" w:date="2021-08-20T10:10:54Z">
        <w:r>
          <w:rPr>
            <w:rFonts w:hint="eastAsia"/>
            <w:lang w:val="en-US" w:eastAsia="zh-CN"/>
          </w:rPr>
          <w:t>持续维护</w:t>
        </w:r>
      </w:ins>
      <w:ins w:id="622" w:author="碧海蓝天" w:date="2021-08-20T10:10:55Z">
        <w:r>
          <w:rPr>
            <w:rFonts w:hint="eastAsia"/>
            <w:lang w:val="en-US" w:eastAsia="zh-CN"/>
          </w:rPr>
          <w:t>审计</w:t>
        </w:r>
      </w:ins>
      <w:ins w:id="623" w:author="碧海蓝天" w:date="2021-08-20T10:10:56Z">
        <w:r>
          <w:rPr>
            <w:rFonts w:hint="eastAsia"/>
            <w:lang w:val="en-US" w:eastAsia="zh-CN"/>
          </w:rPr>
          <w:t>跟踪</w:t>
        </w:r>
      </w:ins>
      <w:ins w:id="624" w:author="碧海蓝天" w:date="2021-08-20T10:10:57Z">
        <w:r>
          <w:rPr>
            <w:rFonts w:hint="eastAsia"/>
            <w:lang w:val="en-US" w:eastAsia="zh-CN"/>
          </w:rPr>
          <w:t>日志</w:t>
        </w:r>
      </w:ins>
      <w:ins w:id="625" w:author="碧海蓝天" w:date="2021-08-20T10:10:58Z">
        <w:r>
          <w:rPr>
            <w:rFonts w:hint="eastAsia"/>
            <w:lang w:val="en-US" w:eastAsia="zh-CN"/>
          </w:rPr>
          <w:t>。</w:t>
        </w:r>
      </w:ins>
      <w:ins w:id="626" w:author="碧海蓝天" w:date="2021-08-20T10:11:01Z">
        <w:r>
          <w:rPr>
            <w:rFonts w:hint="eastAsia"/>
            <w:lang w:val="en-US" w:eastAsia="zh-CN"/>
          </w:rPr>
          <w:t>审计</w:t>
        </w:r>
      </w:ins>
      <w:ins w:id="627" w:author="碧海蓝天" w:date="2021-08-20T10:11:03Z">
        <w:r>
          <w:rPr>
            <w:rFonts w:hint="eastAsia"/>
            <w:lang w:val="en-US" w:eastAsia="zh-CN"/>
          </w:rPr>
          <w:t>跟踪日志</w:t>
        </w:r>
      </w:ins>
      <w:ins w:id="628" w:author="碧海蓝天" w:date="2021-08-20T10:11:04Z">
        <w:r>
          <w:rPr>
            <w:rFonts w:hint="eastAsia"/>
            <w:lang w:val="en-US" w:eastAsia="zh-CN"/>
          </w:rPr>
          <w:t>和</w:t>
        </w:r>
      </w:ins>
      <w:ins w:id="629" w:author="碧海蓝天" w:date="2021-08-20T10:11:05Z">
        <w:r>
          <w:rPr>
            <w:rFonts w:hint="eastAsia"/>
            <w:lang w:val="en-US" w:eastAsia="zh-CN"/>
          </w:rPr>
          <w:t>重要</w:t>
        </w:r>
      </w:ins>
      <w:ins w:id="630" w:author="碧海蓝天" w:date="2021-08-20T10:11:06Z">
        <w:r>
          <w:rPr>
            <w:rFonts w:hint="eastAsia"/>
            <w:lang w:val="en-US" w:eastAsia="zh-CN"/>
          </w:rPr>
          <w:t>操作</w:t>
        </w:r>
      </w:ins>
      <w:ins w:id="631" w:author="碧海蓝天" w:date="2021-08-20T10:11:07Z">
        <w:r>
          <w:rPr>
            <w:rFonts w:hint="eastAsia"/>
            <w:lang w:val="en-US" w:eastAsia="zh-CN"/>
          </w:rPr>
          <w:t>日志保存</w:t>
        </w:r>
      </w:ins>
      <w:ins w:id="632" w:author="碧海蓝天" w:date="2021-08-20T10:11:08Z">
        <w:r>
          <w:rPr>
            <w:rFonts w:hint="eastAsia"/>
            <w:lang w:val="en-US" w:eastAsia="zh-CN"/>
          </w:rPr>
          <w:t>时间</w:t>
        </w:r>
      </w:ins>
      <w:ins w:id="633" w:author="碧海蓝天" w:date="2021-08-20T10:11:09Z">
        <w:r>
          <w:rPr>
            <w:rFonts w:hint="eastAsia"/>
            <w:lang w:val="en-US" w:eastAsia="zh-CN"/>
          </w:rPr>
          <w:t>不应</w:t>
        </w:r>
      </w:ins>
      <w:ins w:id="634" w:author="碧海蓝天" w:date="2021-08-20T10:11:10Z">
        <w:r>
          <w:rPr>
            <w:rFonts w:hint="eastAsia"/>
            <w:lang w:val="en-US" w:eastAsia="zh-CN"/>
          </w:rPr>
          <w:t>低于</w:t>
        </w:r>
      </w:ins>
      <w:ins w:id="635" w:author="碧海蓝天" w:date="2021-08-20T10:11:11Z">
        <w:r>
          <w:rPr>
            <w:rFonts w:hint="eastAsia"/>
            <w:lang w:val="en-US" w:eastAsia="zh-CN"/>
          </w:rPr>
          <w:t>电子</w:t>
        </w:r>
      </w:ins>
      <w:ins w:id="636" w:author="碧海蓝天" w:date="2021-08-20T10:11:12Z">
        <w:r>
          <w:rPr>
            <w:rFonts w:hint="eastAsia"/>
            <w:lang w:val="en-US" w:eastAsia="zh-CN"/>
          </w:rPr>
          <w:t>档案保管</w:t>
        </w:r>
      </w:ins>
      <w:ins w:id="637" w:author="碧海蓝天" w:date="2021-08-20T10:11:13Z">
        <w:r>
          <w:rPr>
            <w:rFonts w:hint="eastAsia"/>
            <w:lang w:val="en-US" w:eastAsia="zh-CN"/>
          </w:rPr>
          <w:t>期限，</w:t>
        </w:r>
      </w:ins>
      <w:ins w:id="638" w:author="碧海蓝天" w:date="2021-08-20T10:11:14Z">
        <w:r>
          <w:rPr>
            <w:rFonts w:hint="eastAsia"/>
            <w:lang w:val="en-US" w:eastAsia="zh-CN"/>
          </w:rPr>
          <w:t>且</w:t>
        </w:r>
      </w:ins>
      <w:ins w:id="639" w:author="碧海蓝天" w:date="2021-08-20T10:11:17Z">
        <w:r>
          <w:rPr>
            <w:rFonts w:hint="eastAsia"/>
            <w:lang w:val="en-US" w:eastAsia="zh-CN"/>
          </w:rPr>
          <w:t>应纳入</w:t>
        </w:r>
      </w:ins>
      <w:ins w:id="640" w:author="碧海蓝天" w:date="2021-08-20T10:11:18Z">
        <w:r>
          <w:rPr>
            <w:rFonts w:hint="eastAsia"/>
            <w:lang w:val="en-US" w:eastAsia="zh-CN"/>
          </w:rPr>
          <w:t>备份</w:t>
        </w:r>
      </w:ins>
      <w:ins w:id="641" w:author="碧海蓝天" w:date="2021-08-20T10:11:19Z">
        <w:r>
          <w:rPr>
            <w:rFonts w:hint="eastAsia"/>
            <w:lang w:val="en-US" w:eastAsia="zh-CN"/>
          </w:rPr>
          <w:t>恢复</w:t>
        </w:r>
      </w:ins>
      <w:ins w:id="642" w:author="碧海蓝天" w:date="2021-08-20T10:11:20Z">
        <w:r>
          <w:rPr>
            <w:rFonts w:hint="eastAsia"/>
            <w:lang w:val="en-US" w:eastAsia="zh-CN"/>
          </w:rPr>
          <w:t>范围。</w:t>
        </w:r>
      </w:ins>
    </w:p>
    <w:p>
      <w:pPr>
        <w:pStyle w:val="3"/>
        <w:numPr>
          <w:ilvl w:val="1"/>
          <w:numId w:val="12"/>
        </w:numPr>
        <w:tabs>
          <w:tab w:val="left" w:pos="1128"/>
        </w:tabs>
        <w:spacing w:before="0" w:after="0" w:line="306" w:lineRule="exact"/>
        <w:ind w:left="1127" w:right="0" w:hanging="425"/>
        <w:jc w:val="both"/>
      </w:pPr>
      <w:r>
        <w:t xml:space="preserve">电子档案利用 </w:t>
      </w:r>
    </w:p>
    <w:p>
      <w:pPr>
        <w:pStyle w:val="8"/>
        <w:numPr>
          <w:ilvl w:val="2"/>
          <w:numId w:val="12"/>
        </w:numPr>
        <w:tabs>
          <w:tab w:val="left" w:pos="1362"/>
        </w:tabs>
        <w:spacing w:before="157" w:after="0" w:line="240" w:lineRule="auto"/>
        <w:ind w:left="1361" w:right="0" w:hanging="661"/>
        <w:jc w:val="both"/>
        <w:rPr>
          <w:sz w:val="24"/>
        </w:rPr>
      </w:pPr>
      <w:r>
        <w:rPr>
          <w:sz w:val="24"/>
        </w:rPr>
        <w:t xml:space="preserve">电子档案保管单位应编制各种检索工具，提供在线利用和信息服务。 </w:t>
      </w:r>
    </w:p>
    <w:p>
      <w:pPr>
        <w:pStyle w:val="8"/>
        <w:numPr>
          <w:ilvl w:val="2"/>
          <w:numId w:val="12"/>
        </w:numPr>
        <w:tabs>
          <w:tab w:val="left" w:pos="1362"/>
        </w:tabs>
        <w:spacing w:before="159" w:after="0" w:line="364" w:lineRule="auto"/>
        <w:ind w:left="221" w:right="393" w:firstLine="480"/>
        <w:jc w:val="both"/>
        <w:rPr>
          <w:sz w:val="24"/>
        </w:rPr>
      </w:pPr>
      <w:r>
        <w:rPr>
          <w:spacing w:val="-4"/>
          <w:sz w:val="24"/>
        </w:rPr>
        <w:t>利用时必须严格遵守公司《档案利用管理办法》和公司有关保密规定。</w:t>
      </w:r>
      <w:del w:id="643" w:author="碧海蓝天" w:date="2021-08-20T10:14:54Z">
        <w:r>
          <w:rPr>
            <w:spacing w:val="-4"/>
            <w:sz w:val="24"/>
          </w:rPr>
          <w:delText>凡</w:delText>
        </w:r>
      </w:del>
      <w:del w:id="644" w:author="碧海蓝天" w:date="2021-08-20T10:14:54Z">
        <w:r>
          <w:rPr>
            <w:spacing w:val="-6"/>
            <w:sz w:val="24"/>
          </w:rPr>
          <w:delText>利用互联网发布或在线利用电子档案时，应报请有关部门审核批准。</w:delText>
        </w:r>
      </w:del>
      <w:r>
        <w:rPr>
          <w:spacing w:val="-6"/>
          <w:sz w:val="24"/>
        </w:rPr>
        <w:t>对具有保密要求</w:t>
      </w:r>
      <w:r>
        <w:rPr>
          <w:sz w:val="24"/>
        </w:rPr>
        <w:t xml:space="preserve">的电子档案不能采用联网的方式利用。 </w:t>
      </w:r>
    </w:p>
    <w:p>
      <w:pPr>
        <w:pStyle w:val="8"/>
        <w:numPr>
          <w:ilvl w:val="2"/>
          <w:numId w:val="12"/>
        </w:numPr>
        <w:tabs>
          <w:tab w:val="left" w:pos="1362"/>
        </w:tabs>
        <w:spacing w:before="0" w:after="0" w:line="364" w:lineRule="auto"/>
        <w:ind w:left="221" w:right="394" w:firstLine="480"/>
        <w:jc w:val="left"/>
        <w:rPr>
          <w:sz w:val="24"/>
        </w:rPr>
      </w:pPr>
      <w:r>
        <w:rPr>
          <w:sz w:val="24"/>
        </w:rPr>
        <w:t>利用时尽量采取在线利用或应使用拷贝件，电子档案的封存载体不得外</w:t>
      </w:r>
      <w:r>
        <w:rPr>
          <w:spacing w:val="-6"/>
          <w:sz w:val="24"/>
        </w:rPr>
        <w:t>借。脱机电子档案</w:t>
      </w:r>
      <w:r>
        <w:rPr>
          <w:sz w:val="24"/>
        </w:rPr>
        <w:t>（载体</w:t>
      </w:r>
      <w:r>
        <w:rPr>
          <w:spacing w:val="-16"/>
          <w:sz w:val="24"/>
        </w:rPr>
        <w:t>）</w:t>
      </w:r>
      <w:r>
        <w:rPr>
          <w:spacing w:val="-8"/>
          <w:sz w:val="24"/>
        </w:rPr>
        <w:t>不得外借；未经批准，任何单位或人员不得擅自复制、拷</w:t>
      </w:r>
      <w:r>
        <w:rPr>
          <w:sz w:val="24"/>
        </w:rPr>
        <w:t xml:space="preserve">贝、修改、转送他人。 </w:t>
      </w:r>
    </w:p>
    <w:p>
      <w:pPr>
        <w:pStyle w:val="8"/>
        <w:numPr>
          <w:ilvl w:val="2"/>
          <w:numId w:val="12"/>
        </w:numPr>
        <w:tabs>
          <w:tab w:val="left" w:pos="1362"/>
        </w:tabs>
        <w:spacing w:before="0" w:after="0" w:line="307" w:lineRule="exact"/>
        <w:ind w:left="1361" w:right="0" w:hanging="661"/>
        <w:jc w:val="left"/>
        <w:rPr>
          <w:sz w:val="24"/>
        </w:rPr>
      </w:pPr>
      <w:r>
        <w:rPr>
          <w:sz w:val="24"/>
        </w:rPr>
        <w:t xml:space="preserve">利用者对电子档案的使用应在权限规定范围之内。 </w:t>
      </w:r>
    </w:p>
    <w:p>
      <w:pPr>
        <w:pStyle w:val="3"/>
        <w:numPr>
          <w:ilvl w:val="1"/>
          <w:numId w:val="12"/>
        </w:numPr>
        <w:tabs>
          <w:tab w:val="left" w:pos="1128"/>
        </w:tabs>
        <w:spacing w:before="158" w:after="0" w:line="240" w:lineRule="auto"/>
        <w:ind w:left="1127" w:right="0" w:hanging="425"/>
        <w:jc w:val="both"/>
      </w:pPr>
      <w:r>
        <w:t xml:space="preserve">电子档案鉴定销毁 </w:t>
      </w:r>
    </w:p>
    <w:p>
      <w:pPr>
        <w:pStyle w:val="8"/>
        <w:numPr>
          <w:ilvl w:val="2"/>
          <w:numId w:val="12"/>
        </w:numPr>
        <w:tabs>
          <w:tab w:val="left" w:pos="1362"/>
        </w:tabs>
        <w:spacing w:before="159" w:after="0" w:line="364" w:lineRule="auto"/>
        <w:ind w:left="221" w:right="273" w:firstLine="480"/>
        <w:jc w:val="both"/>
        <w:rPr>
          <w:sz w:val="24"/>
        </w:rPr>
      </w:pPr>
      <w:r>
        <w:rPr>
          <w:spacing w:val="-4"/>
          <w:sz w:val="24"/>
        </w:rPr>
        <w:t>电子档案的鉴定销毁，按照公司《档案鉴定销毁办法》要求，及时对已到</w:t>
      </w:r>
      <w:r>
        <w:rPr>
          <w:spacing w:val="-9"/>
          <w:sz w:val="24"/>
        </w:rPr>
        <w:t>期的电子档案进行价值鉴定。经鉴定确无保存价值的电子档案，必须按规定程序，在</w:t>
      </w:r>
      <w:r>
        <w:rPr>
          <w:spacing w:val="-15"/>
          <w:sz w:val="24"/>
        </w:rPr>
        <w:t xml:space="preserve">办理审批手续后方可销毁；并按本细则附录 </w:t>
      </w:r>
      <w:r>
        <w:rPr>
          <w:sz w:val="24"/>
        </w:rPr>
        <w:t>H</w:t>
      </w:r>
      <w:r>
        <w:rPr>
          <w:spacing w:val="-23"/>
          <w:sz w:val="24"/>
        </w:rPr>
        <w:t xml:space="preserve"> 的要求，填写《电子档案销毁登记表》。</w:t>
      </w:r>
      <w:r>
        <w:rPr>
          <w:sz w:val="24"/>
        </w:rPr>
        <w:t xml:space="preserve"> </w:t>
      </w:r>
    </w:p>
    <w:p>
      <w:pPr>
        <w:pStyle w:val="8"/>
        <w:numPr>
          <w:ilvl w:val="2"/>
          <w:numId w:val="12"/>
        </w:numPr>
        <w:tabs>
          <w:tab w:val="left" w:pos="1362"/>
        </w:tabs>
        <w:spacing w:before="0" w:after="0" w:line="364" w:lineRule="auto"/>
        <w:ind w:left="221" w:right="394" w:firstLine="480"/>
        <w:jc w:val="left"/>
        <w:rPr>
          <w:sz w:val="24"/>
        </w:rPr>
      </w:pPr>
      <w:r>
        <w:rPr>
          <w:spacing w:val="-4"/>
          <w:sz w:val="24"/>
        </w:rPr>
        <w:t>属于保密范围的电子档案，如存储在不可擦除载体上，应连同存储载体一</w:t>
      </w:r>
      <w:r>
        <w:rPr>
          <w:sz w:val="24"/>
        </w:rPr>
        <w:t xml:space="preserve">起销毁，并在网络中彻底清除。不属于保密范围的电子档案可进行逻辑删除。 </w:t>
      </w:r>
    </w:p>
    <w:p>
      <w:pPr>
        <w:pStyle w:val="3"/>
        <w:numPr>
          <w:ilvl w:val="1"/>
          <w:numId w:val="12"/>
        </w:numPr>
        <w:tabs>
          <w:tab w:val="left" w:pos="1128"/>
        </w:tabs>
        <w:spacing w:before="0" w:after="0" w:line="306" w:lineRule="exact"/>
        <w:ind w:left="1127" w:right="0" w:hanging="424"/>
        <w:jc w:val="left"/>
      </w:pPr>
      <w:r>
        <w:t xml:space="preserve">电子档案统计 </w:t>
      </w:r>
    </w:p>
    <w:p>
      <w:pPr>
        <w:pStyle w:val="8"/>
        <w:numPr>
          <w:ilvl w:val="2"/>
          <w:numId w:val="12"/>
        </w:numPr>
        <w:tabs>
          <w:tab w:val="left" w:pos="1362"/>
        </w:tabs>
        <w:spacing w:before="158" w:after="0" w:line="364" w:lineRule="auto"/>
        <w:ind w:left="221" w:right="394" w:firstLine="480"/>
        <w:jc w:val="left"/>
        <w:rPr>
          <w:sz w:val="24"/>
        </w:rPr>
      </w:pPr>
      <w:r>
        <w:rPr>
          <w:spacing w:val="-3"/>
          <w:sz w:val="24"/>
        </w:rPr>
        <w:t>各单位档案部门应及时按年度对电子档案的接收、保管、利用及鉴定销毁</w:t>
      </w:r>
      <w:r>
        <w:rPr>
          <w:sz w:val="24"/>
        </w:rPr>
        <w:t xml:space="preserve">等情况进行统计。 </w:t>
      </w:r>
    </w:p>
    <w:p>
      <w:pPr>
        <w:pStyle w:val="8"/>
        <w:numPr>
          <w:ilvl w:val="2"/>
          <w:numId w:val="12"/>
        </w:numPr>
        <w:tabs>
          <w:tab w:val="left" w:pos="1362"/>
        </w:tabs>
        <w:spacing w:before="0" w:after="0" w:line="364" w:lineRule="auto"/>
        <w:ind w:left="704" w:right="1440" w:hanging="3"/>
        <w:jc w:val="left"/>
        <w:rPr>
          <w:ins w:id="645" w:author="碧海蓝天" w:date="2021-08-20T10:19:47Z"/>
          <w:b/>
          <w:sz w:val="24"/>
        </w:rPr>
      </w:pPr>
      <w:r>
        <w:rPr>
          <w:sz w:val="24"/>
        </w:rPr>
        <w:t>电子档案统计的具体要求按公司《档案管理统计办法》执行。</w:t>
      </w:r>
    </w:p>
    <w:p>
      <w:pPr>
        <w:pStyle w:val="3"/>
        <w:numPr>
          <w:ilvl w:val="1"/>
          <w:numId w:val="12"/>
          <w:ins w:id="647" w:author="碧海蓝天" w:date="2021-08-20T10:20:05Z"/>
        </w:numPr>
        <w:tabs>
          <w:tab w:val="left" w:pos="1128"/>
        </w:tabs>
        <w:spacing w:before="0" w:after="0" w:line="306" w:lineRule="exact"/>
        <w:ind w:left="1127" w:right="0" w:hanging="424"/>
        <w:jc w:val="left"/>
        <w:rPr>
          <w:ins w:id="648" w:author="碧海蓝天" w:date="2021-08-20T10:20:07Z"/>
          <w:b/>
          <w:sz w:val="24"/>
        </w:rPr>
        <w:pPrChange w:id="646" w:author="碧海蓝天" w:date="2021-08-20T10:20:05Z">
          <w:pPr>
            <w:pStyle w:val="8"/>
            <w:numPr>
              <w:ilvl w:val="2"/>
              <w:numId w:val="12"/>
            </w:numPr>
            <w:tabs>
              <w:tab w:val="left" w:pos="1362"/>
            </w:tabs>
            <w:spacing w:before="0" w:after="0" w:line="364" w:lineRule="auto"/>
            <w:ind w:left="704" w:right="1440" w:hanging="3"/>
            <w:jc w:val="left"/>
          </w:pPr>
        </w:pPrChange>
      </w:pPr>
      <w:ins w:id="649" w:author="碧海蓝天" w:date="2021-08-20T10:19:54Z">
        <w:r>
          <w:rPr>
            <w:rFonts w:hint="eastAsia"/>
            <w:b/>
            <w:sz w:val="24"/>
            <w:lang w:val="en-US" w:eastAsia="zh-CN"/>
          </w:rPr>
          <w:t>电子</w:t>
        </w:r>
      </w:ins>
      <w:ins w:id="650" w:author="碧海蓝天" w:date="2021-08-20T10:19:55Z">
        <w:r>
          <w:rPr>
            <w:rFonts w:hint="eastAsia"/>
            <w:b/>
            <w:sz w:val="24"/>
            <w:lang w:val="en-US" w:eastAsia="zh-CN"/>
          </w:rPr>
          <w:t>档案的</w:t>
        </w:r>
      </w:ins>
      <w:ins w:id="651" w:author="碧海蓝天" w:date="2021-08-20T10:19:56Z">
        <w:r>
          <w:rPr>
            <w:rFonts w:hint="eastAsia"/>
            <w:b/>
            <w:sz w:val="24"/>
            <w:lang w:val="en-US" w:eastAsia="zh-CN"/>
          </w:rPr>
          <w:t>备份</w:t>
        </w:r>
      </w:ins>
    </w:p>
    <w:p>
      <w:pPr>
        <w:numPr>
          <w:ilvl w:val="2"/>
          <w:numId w:val="12"/>
        </w:numPr>
        <w:tabs>
          <w:tab w:val="left" w:pos="1362"/>
        </w:tabs>
        <w:spacing w:before="0" w:after="0" w:line="364" w:lineRule="auto"/>
        <w:ind w:left="704" w:right="1440" w:hanging="3"/>
        <w:jc w:val="left"/>
        <w:rPr>
          <w:ins w:id="653" w:author="碧海蓝天" w:date="2021-08-20T10:21:25Z"/>
          <w:rFonts w:hint="eastAsia"/>
          <w:b w:val="0"/>
          <w:bCs/>
          <w:sz w:val="24"/>
          <w:lang w:val="en-US" w:eastAsia="zh-CN"/>
          <w:rPrChange w:id="654" w:author="碧海蓝天" w:date="2021-08-20T10:34:56Z">
            <w:rPr>
              <w:ins w:id="655" w:author="碧海蓝天" w:date="2021-08-20T10:21:25Z"/>
              <w:rFonts w:hint="eastAsia"/>
              <w:b/>
              <w:sz w:val="24"/>
              <w:lang w:val="en-US" w:eastAsia="zh-CN"/>
            </w:rPr>
          </w:rPrChange>
        </w:rPr>
        <w:pPrChange w:id="652" w:author="碧海蓝天" w:date="2021-08-20T10:20:05Z">
          <w:pPr>
            <w:pStyle w:val="8"/>
            <w:numPr>
              <w:ilvl w:val="2"/>
              <w:numId w:val="12"/>
            </w:numPr>
            <w:tabs>
              <w:tab w:val="left" w:pos="1362"/>
            </w:tabs>
            <w:spacing w:before="0" w:after="0" w:line="364" w:lineRule="auto"/>
            <w:ind w:left="704" w:right="1440" w:hanging="3"/>
            <w:jc w:val="left"/>
          </w:pPr>
        </w:pPrChange>
      </w:pPr>
      <w:ins w:id="656" w:author="碧海蓝天" w:date="2021-08-20T10:20:09Z">
        <w:r>
          <w:rPr>
            <w:rFonts w:hint="eastAsia"/>
            <w:b/>
            <w:sz w:val="24"/>
            <w:lang w:val="en-US" w:eastAsia="zh-CN"/>
          </w:rPr>
          <w:t xml:space="preserve">   </w:t>
        </w:r>
      </w:ins>
      <w:ins w:id="657" w:author="碧海蓝天" w:date="2021-08-20T10:20:10Z">
        <w:r>
          <w:rPr>
            <w:rFonts w:hint="eastAsia"/>
            <w:b/>
            <w:sz w:val="24"/>
            <w:lang w:val="en-US" w:eastAsia="zh-CN"/>
          </w:rPr>
          <w:t xml:space="preserve">   </w:t>
        </w:r>
      </w:ins>
      <w:ins w:id="658" w:author="碧海蓝天" w:date="2021-08-20T10:20:11Z">
        <w:r>
          <w:rPr>
            <w:rFonts w:hint="eastAsia"/>
            <w:b w:val="0"/>
            <w:bCs/>
            <w:sz w:val="24"/>
            <w:lang w:val="en-US" w:eastAsia="zh-CN"/>
            <w:rPrChange w:id="659" w:author="碧海蓝天" w:date="2021-08-20T10:34:56Z">
              <w:rPr>
                <w:rFonts w:hint="eastAsia"/>
                <w:b/>
                <w:sz w:val="24"/>
                <w:lang w:val="en-US" w:eastAsia="zh-CN"/>
              </w:rPr>
            </w:rPrChange>
          </w:rPr>
          <w:t>9</w:t>
        </w:r>
      </w:ins>
      <w:ins w:id="661" w:author="碧海蓝天" w:date="2021-08-20T10:20:12Z">
        <w:r>
          <w:rPr>
            <w:rFonts w:hint="eastAsia"/>
            <w:b w:val="0"/>
            <w:bCs/>
            <w:sz w:val="24"/>
            <w:lang w:val="en-US" w:eastAsia="zh-CN"/>
            <w:rPrChange w:id="662" w:author="碧海蓝天" w:date="2021-08-20T10:34:56Z">
              <w:rPr>
                <w:rFonts w:hint="eastAsia"/>
                <w:b/>
                <w:sz w:val="24"/>
                <w:lang w:val="en-US" w:eastAsia="zh-CN"/>
              </w:rPr>
            </w:rPrChange>
          </w:rPr>
          <w:t>.8.</w:t>
        </w:r>
      </w:ins>
      <w:ins w:id="664" w:author="碧海蓝天" w:date="2021-08-20T10:20:13Z">
        <w:r>
          <w:rPr>
            <w:rFonts w:hint="eastAsia"/>
            <w:b w:val="0"/>
            <w:bCs/>
            <w:sz w:val="24"/>
            <w:lang w:val="en-US" w:eastAsia="zh-CN"/>
            <w:rPrChange w:id="665" w:author="碧海蓝天" w:date="2021-08-20T10:34:56Z">
              <w:rPr>
                <w:rFonts w:hint="eastAsia"/>
                <w:b/>
                <w:sz w:val="24"/>
                <w:lang w:val="en-US" w:eastAsia="zh-CN"/>
              </w:rPr>
            </w:rPrChange>
          </w:rPr>
          <w:t>1</w:t>
        </w:r>
      </w:ins>
      <w:ins w:id="667" w:author="碧海蓝天" w:date="2021-08-20T10:20:14Z">
        <w:r>
          <w:rPr>
            <w:rFonts w:hint="eastAsia"/>
            <w:b w:val="0"/>
            <w:bCs/>
            <w:sz w:val="24"/>
            <w:lang w:val="en-US" w:eastAsia="zh-CN"/>
            <w:rPrChange w:id="668" w:author="碧海蓝天" w:date="2021-08-20T10:34:56Z">
              <w:rPr>
                <w:rFonts w:hint="eastAsia"/>
                <w:b/>
                <w:sz w:val="24"/>
                <w:lang w:val="en-US" w:eastAsia="zh-CN"/>
              </w:rPr>
            </w:rPrChange>
          </w:rPr>
          <w:t xml:space="preserve"> </w:t>
        </w:r>
      </w:ins>
      <w:ins w:id="670" w:author="碧海蓝天" w:date="2021-08-20T10:20:50Z">
        <w:r>
          <w:rPr>
            <w:rFonts w:hint="eastAsia"/>
            <w:b w:val="0"/>
            <w:bCs/>
            <w:sz w:val="24"/>
            <w:lang w:val="en-US" w:eastAsia="zh-CN"/>
            <w:rPrChange w:id="671" w:author="碧海蓝天" w:date="2021-08-20T10:34:56Z">
              <w:rPr>
                <w:rFonts w:hint="eastAsia"/>
                <w:b/>
                <w:sz w:val="24"/>
                <w:lang w:val="en-US" w:eastAsia="zh-CN"/>
              </w:rPr>
            </w:rPrChange>
          </w:rPr>
          <w:t>档案室和</w:t>
        </w:r>
      </w:ins>
      <w:ins w:id="673" w:author="碧海蓝天" w:date="2021-08-20T10:20:52Z">
        <w:r>
          <w:rPr>
            <w:rFonts w:hint="eastAsia"/>
            <w:b w:val="0"/>
            <w:bCs/>
            <w:sz w:val="24"/>
            <w:lang w:val="en-US" w:eastAsia="zh-CN"/>
            <w:rPrChange w:id="674" w:author="碧海蓝天" w:date="2021-08-20T10:34:56Z">
              <w:rPr>
                <w:rFonts w:hint="eastAsia"/>
                <w:b/>
                <w:sz w:val="24"/>
                <w:lang w:val="en-US" w:eastAsia="zh-CN"/>
              </w:rPr>
            </w:rPrChange>
          </w:rPr>
          <w:t>信息管理部</w:t>
        </w:r>
      </w:ins>
      <w:ins w:id="676" w:author="碧海蓝天" w:date="2021-08-20T10:20:53Z">
        <w:r>
          <w:rPr>
            <w:rFonts w:hint="eastAsia"/>
            <w:b w:val="0"/>
            <w:bCs/>
            <w:sz w:val="24"/>
            <w:lang w:val="en-US" w:eastAsia="zh-CN"/>
            <w:rPrChange w:id="677" w:author="碧海蓝天" w:date="2021-08-20T10:34:56Z">
              <w:rPr>
                <w:rFonts w:hint="eastAsia"/>
                <w:b/>
                <w:sz w:val="24"/>
                <w:lang w:val="en-US" w:eastAsia="zh-CN"/>
              </w:rPr>
            </w:rPrChange>
          </w:rPr>
          <w:t>应</w:t>
        </w:r>
      </w:ins>
      <w:ins w:id="679" w:author="碧海蓝天" w:date="2021-08-20T10:20:31Z">
        <w:r>
          <w:rPr>
            <w:rFonts w:hint="eastAsia"/>
            <w:b w:val="0"/>
            <w:bCs/>
            <w:sz w:val="24"/>
            <w:lang w:val="en-US" w:eastAsia="zh-CN"/>
            <w:rPrChange w:id="680" w:author="碧海蓝天" w:date="2021-08-20T10:34:56Z">
              <w:rPr>
                <w:rFonts w:hint="eastAsia"/>
                <w:b/>
                <w:sz w:val="24"/>
                <w:lang w:val="en-US" w:eastAsia="zh-CN"/>
              </w:rPr>
            </w:rPrChange>
          </w:rPr>
          <w:t>在</w:t>
        </w:r>
      </w:ins>
      <w:ins w:id="682" w:author="碧海蓝天" w:date="2021-08-20T10:20:32Z">
        <w:r>
          <w:rPr>
            <w:rFonts w:hint="eastAsia"/>
            <w:b w:val="0"/>
            <w:bCs/>
            <w:sz w:val="24"/>
            <w:lang w:val="en-US" w:eastAsia="zh-CN"/>
            <w:rPrChange w:id="683" w:author="碧海蓝天" w:date="2021-08-20T10:34:56Z">
              <w:rPr>
                <w:rFonts w:hint="eastAsia"/>
                <w:b/>
                <w:sz w:val="24"/>
                <w:lang w:val="en-US" w:eastAsia="zh-CN"/>
              </w:rPr>
            </w:rPrChange>
          </w:rPr>
          <w:t>确保</w:t>
        </w:r>
      </w:ins>
      <w:ins w:id="685" w:author="碧海蓝天" w:date="2021-08-20T10:20:33Z">
        <w:r>
          <w:rPr>
            <w:rFonts w:hint="eastAsia"/>
            <w:b w:val="0"/>
            <w:bCs/>
            <w:sz w:val="24"/>
            <w:lang w:val="en-US" w:eastAsia="zh-CN"/>
            <w:rPrChange w:id="686" w:author="碧海蓝天" w:date="2021-08-20T10:34:56Z">
              <w:rPr>
                <w:rFonts w:hint="eastAsia"/>
                <w:b/>
                <w:sz w:val="24"/>
                <w:lang w:val="en-US" w:eastAsia="zh-CN"/>
              </w:rPr>
            </w:rPrChange>
          </w:rPr>
          <w:t>电子</w:t>
        </w:r>
      </w:ins>
      <w:ins w:id="688" w:author="碧海蓝天" w:date="2021-08-20T10:20:34Z">
        <w:r>
          <w:rPr>
            <w:rFonts w:hint="eastAsia"/>
            <w:b w:val="0"/>
            <w:bCs/>
            <w:sz w:val="24"/>
            <w:lang w:val="en-US" w:eastAsia="zh-CN"/>
            <w:rPrChange w:id="689" w:author="碧海蓝天" w:date="2021-08-20T10:34:56Z">
              <w:rPr>
                <w:rFonts w:hint="eastAsia"/>
                <w:b/>
                <w:sz w:val="24"/>
                <w:lang w:val="en-US" w:eastAsia="zh-CN"/>
              </w:rPr>
            </w:rPrChange>
          </w:rPr>
          <w:t>档案</w:t>
        </w:r>
      </w:ins>
      <w:ins w:id="691" w:author="碧海蓝天" w:date="2021-08-20T10:20:35Z">
        <w:r>
          <w:rPr>
            <w:rFonts w:hint="eastAsia"/>
            <w:b w:val="0"/>
            <w:bCs/>
            <w:sz w:val="24"/>
            <w:lang w:val="en-US" w:eastAsia="zh-CN"/>
            <w:rPrChange w:id="692" w:author="碧海蓝天" w:date="2021-08-20T10:34:56Z">
              <w:rPr>
                <w:rFonts w:hint="eastAsia"/>
                <w:b/>
                <w:sz w:val="24"/>
                <w:lang w:val="en-US" w:eastAsia="zh-CN"/>
              </w:rPr>
            </w:rPrChange>
          </w:rPr>
          <w:t>真实、</w:t>
        </w:r>
      </w:ins>
      <w:ins w:id="694" w:author="碧海蓝天" w:date="2021-08-20T10:20:36Z">
        <w:r>
          <w:rPr>
            <w:rFonts w:hint="eastAsia"/>
            <w:b w:val="0"/>
            <w:bCs/>
            <w:sz w:val="24"/>
            <w:lang w:val="en-US" w:eastAsia="zh-CN"/>
            <w:rPrChange w:id="695" w:author="碧海蓝天" w:date="2021-08-20T10:34:56Z">
              <w:rPr>
                <w:rFonts w:hint="eastAsia"/>
                <w:b/>
                <w:sz w:val="24"/>
                <w:lang w:val="en-US" w:eastAsia="zh-CN"/>
              </w:rPr>
            </w:rPrChange>
          </w:rPr>
          <w:t>完整</w:t>
        </w:r>
      </w:ins>
      <w:ins w:id="697" w:author="碧海蓝天" w:date="2021-08-20T10:20:37Z">
        <w:r>
          <w:rPr>
            <w:rFonts w:hint="eastAsia"/>
            <w:b w:val="0"/>
            <w:bCs/>
            <w:sz w:val="24"/>
            <w:lang w:val="en-US" w:eastAsia="zh-CN"/>
            <w:rPrChange w:id="698" w:author="碧海蓝天" w:date="2021-08-20T10:34:56Z">
              <w:rPr>
                <w:rFonts w:hint="eastAsia"/>
                <w:b/>
                <w:sz w:val="24"/>
                <w:lang w:val="en-US" w:eastAsia="zh-CN"/>
              </w:rPr>
            </w:rPrChange>
          </w:rPr>
          <w:t>、</w:t>
        </w:r>
      </w:ins>
      <w:ins w:id="700" w:author="碧海蓝天" w:date="2021-08-20T10:20:38Z">
        <w:r>
          <w:rPr>
            <w:rFonts w:hint="eastAsia"/>
            <w:b w:val="0"/>
            <w:bCs/>
            <w:sz w:val="24"/>
            <w:lang w:val="en-US" w:eastAsia="zh-CN"/>
            <w:rPrChange w:id="701" w:author="碧海蓝天" w:date="2021-08-20T10:34:56Z">
              <w:rPr>
                <w:rFonts w:hint="eastAsia"/>
                <w:b/>
                <w:sz w:val="24"/>
                <w:lang w:val="en-US" w:eastAsia="zh-CN"/>
              </w:rPr>
            </w:rPrChange>
          </w:rPr>
          <w:t>可用</w:t>
        </w:r>
      </w:ins>
      <w:ins w:id="703" w:author="碧海蓝天" w:date="2021-08-20T10:20:39Z">
        <w:r>
          <w:rPr>
            <w:rFonts w:hint="eastAsia"/>
            <w:b w:val="0"/>
            <w:bCs/>
            <w:sz w:val="24"/>
            <w:lang w:val="en-US" w:eastAsia="zh-CN"/>
            <w:rPrChange w:id="704" w:author="碧海蓝天" w:date="2021-08-20T10:34:56Z">
              <w:rPr>
                <w:rFonts w:hint="eastAsia"/>
                <w:b/>
                <w:sz w:val="24"/>
                <w:lang w:val="en-US" w:eastAsia="zh-CN"/>
              </w:rPr>
            </w:rPrChange>
          </w:rPr>
          <w:t>和安全</w:t>
        </w:r>
      </w:ins>
      <w:ins w:id="706" w:author="碧海蓝天" w:date="2021-08-20T10:20:42Z">
        <w:r>
          <w:rPr>
            <w:rFonts w:hint="eastAsia"/>
            <w:b w:val="0"/>
            <w:bCs/>
            <w:sz w:val="24"/>
            <w:lang w:val="en-US" w:eastAsia="zh-CN"/>
            <w:rPrChange w:id="707" w:author="碧海蓝天" w:date="2021-08-20T10:34:56Z">
              <w:rPr>
                <w:rFonts w:hint="eastAsia"/>
                <w:b/>
                <w:sz w:val="24"/>
                <w:lang w:val="en-US" w:eastAsia="zh-CN"/>
              </w:rPr>
            </w:rPrChange>
          </w:rPr>
          <w:t>基础上，</w:t>
        </w:r>
      </w:ins>
      <w:ins w:id="709" w:author="碧海蓝天" w:date="2021-08-20T10:20:43Z">
        <w:r>
          <w:rPr>
            <w:rFonts w:hint="eastAsia"/>
            <w:b w:val="0"/>
            <w:bCs/>
            <w:sz w:val="24"/>
            <w:lang w:val="en-US" w:eastAsia="zh-CN"/>
            <w:rPrChange w:id="710" w:author="碧海蓝天" w:date="2021-08-20T10:34:56Z">
              <w:rPr>
                <w:rFonts w:hint="eastAsia"/>
                <w:b/>
                <w:sz w:val="24"/>
                <w:lang w:val="en-US" w:eastAsia="zh-CN"/>
              </w:rPr>
            </w:rPrChange>
          </w:rPr>
          <w:t>制定</w:t>
        </w:r>
      </w:ins>
      <w:ins w:id="712" w:author="碧海蓝天" w:date="2021-08-20T10:20:44Z">
        <w:r>
          <w:rPr>
            <w:rFonts w:hint="eastAsia"/>
            <w:b w:val="0"/>
            <w:bCs/>
            <w:sz w:val="24"/>
            <w:lang w:val="en-US" w:eastAsia="zh-CN"/>
            <w:rPrChange w:id="713" w:author="碧海蓝天" w:date="2021-08-20T10:34:56Z">
              <w:rPr>
                <w:rFonts w:hint="eastAsia"/>
                <w:b/>
                <w:sz w:val="24"/>
                <w:lang w:val="en-US" w:eastAsia="zh-CN"/>
              </w:rPr>
            </w:rPrChange>
          </w:rPr>
          <w:t>电子</w:t>
        </w:r>
      </w:ins>
      <w:ins w:id="715" w:author="碧海蓝天" w:date="2021-08-20T10:20:45Z">
        <w:r>
          <w:rPr>
            <w:rFonts w:hint="eastAsia"/>
            <w:b w:val="0"/>
            <w:bCs/>
            <w:sz w:val="24"/>
            <w:lang w:val="en-US" w:eastAsia="zh-CN"/>
            <w:rPrChange w:id="716" w:author="碧海蓝天" w:date="2021-08-20T10:34:56Z">
              <w:rPr>
                <w:rFonts w:hint="eastAsia"/>
                <w:b/>
                <w:sz w:val="24"/>
                <w:lang w:val="en-US" w:eastAsia="zh-CN"/>
              </w:rPr>
            </w:rPrChange>
          </w:rPr>
          <w:t>档案</w:t>
        </w:r>
      </w:ins>
      <w:ins w:id="718" w:author="碧海蓝天" w:date="2021-08-20T10:20:59Z">
        <w:r>
          <w:rPr>
            <w:rFonts w:hint="eastAsia"/>
            <w:b w:val="0"/>
            <w:bCs/>
            <w:sz w:val="24"/>
            <w:lang w:val="en-US" w:eastAsia="zh-CN"/>
            <w:rPrChange w:id="719" w:author="碧海蓝天" w:date="2021-08-20T10:34:56Z">
              <w:rPr>
                <w:rFonts w:hint="eastAsia"/>
                <w:b/>
                <w:sz w:val="24"/>
                <w:lang w:val="en-US" w:eastAsia="zh-CN"/>
              </w:rPr>
            </w:rPrChange>
          </w:rPr>
          <w:t>备份</w:t>
        </w:r>
      </w:ins>
      <w:ins w:id="721" w:author="碧海蓝天" w:date="2021-08-20T10:21:01Z">
        <w:r>
          <w:rPr>
            <w:rFonts w:hint="eastAsia"/>
            <w:b w:val="0"/>
            <w:bCs/>
            <w:sz w:val="24"/>
            <w:lang w:val="en-US" w:eastAsia="zh-CN"/>
            <w:rPrChange w:id="722" w:author="碧海蓝天" w:date="2021-08-20T10:34:56Z">
              <w:rPr>
                <w:rFonts w:hint="eastAsia"/>
                <w:b/>
                <w:sz w:val="24"/>
                <w:lang w:val="en-US" w:eastAsia="zh-CN"/>
              </w:rPr>
            </w:rPrChange>
          </w:rPr>
          <w:t>方案和</w:t>
        </w:r>
      </w:ins>
      <w:ins w:id="724" w:author="碧海蓝天" w:date="2021-08-20T10:21:02Z">
        <w:r>
          <w:rPr>
            <w:rFonts w:hint="eastAsia"/>
            <w:b w:val="0"/>
            <w:bCs/>
            <w:sz w:val="24"/>
            <w:lang w:val="en-US" w:eastAsia="zh-CN"/>
            <w:rPrChange w:id="725" w:author="碧海蓝天" w:date="2021-08-20T10:34:56Z">
              <w:rPr>
                <w:rFonts w:hint="eastAsia"/>
                <w:b/>
                <w:sz w:val="24"/>
                <w:lang w:val="en-US" w:eastAsia="zh-CN"/>
              </w:rPr>
            </w:rPrChange>
          </w:rPr>
          <w:t>策略，</w:t>
        </w:r>
      </w:ins>
      <w:ins w:id="727" w:author="碧海蓝天" w:date="2021-08-20T10:21:03Z">
        <w:r>
          <w:rPr>
            <w:rFonts w:hint="eastAsia"/>
            <w:b w:val="0"/>
            <w:bCs/>
            <w:sz w:val="24"/>
            <w:lang w:val="en-US" w:eastAsia="zh-CN"/>
            <w:rPrChange w:id="728" w:author="碧海蓝天" w:date="2021-08-20T10:34:56Z">
              <w:rPr>
                <w:rFonts w:hint="eastAsia"/>
                <w:b/>
                <w:sz w:val="24"/>
                <w:lang w:val="en-US" w:eastAsia="zh-CN"/>
              </w:rPr>
            </w:rPrChange>
          </w:rPr>
          <w:t>实施</w:t>
        </w:r>
      </w:ins>
      <w:ins w:id="730" w:author="碧海蓝天" w:date="2021-08-20T10:21:05Z">
        <w:r>
          <w:rPr>
            <w:rFonts w:hint="eastAsia"/>
            <w:b w:val="0"/>
            <w:bCs/>
            <w:sz w:val="24"/>
            <w:lang w:val="en-US" w:eastAsia="zh-CN"/>
            <w:rPrChange w:id="731" w:author="碧海蓝天" w:date="2021-08-20T10:34:56Z">
              <w:rPr>
                <w:rFonts w:hint="eastAsia"/>
                <w:b/>
                <w:sz w:val="24"/>
                <w:lang w:val="en-US" w:eastAsia="zh-CN"/>
              </w:rPr>
            </w:rPrChange>
          </w:rPr>
          <w:t>电子</w:t>
        </w:r>
      </w:ins>
      <w:ins w:id="733" w:author="碧海蓝天" w:date="2021-08-20T10:21:06Z">
        <w:r>
          <w:rPr>
            <w:rFonts w:hint="eastAsia"/>
            <w:b w:val="0"/>
            <w:bCs/>
            <w:sz w:val="24"/>
            <w:lang w:val="en-US" w:eastAsia="zh-CN"/>
            <w:rPrChange w:id="734" w:author="碧海蓝天" w:date="2021-08-20T10:34:56Z">
              <w:rPr>
                <w:rFonts w:hint="eastAsia"/>
                <w:b/>
                <w:sz w:val="24"/>
                <w:lang w:val="en-US" w:eastAsia="zh-CN"/>
              </w:rPr>
            </w:rPrChange>
          </w:rPr>
          <w:t>档案</w:t>
        </w:r>
      </w:ins>
      <w:ins w:id="736" w:author="碧海蓝天" w:date="2021-08-20T10:21:07Z">
        <w:r>
          <w:rPr>
            <w:rFonts w:hint="eastAsia"/>
            <w:b w:val="0"/>
            <w:bCs/>
            <w:sz w:val="24"/>
            <w:lang w:val="en-US" w:eastAsia="zh-CN"/>
            <w:rPrChange w:id="737" w:author="碧海蓝天" w:date="2021-08-20T10:34:56Z">
              <w:rPr>
                <w:rFonts w:hint="eastAsia"/>
                <w:b/>
                <w:sz w:val="24"/>
                <w:lang w:val="en-US" w:eastAsia="zh-CN"/>
              </w:rPr>
            </w:rPrChange>
          </w:rPr>
          <w:t>及其</w:t>
        </w:r>
      </w:ins>
      <w:ins w:id="739" w:author="碧海蓝天" w:date="2021-08-20T10:21:08Z">
        <w:r>
          <w:rPr>
            <w:rFonts w:hint="eastAsia"/>
            <w:b w:val="0"/>
            <w:bCs/>
            <w:sz w:val="24"/>
            <w:lang w:val="en-US" w:eastAsia="zh-CN"/>
            <w:rPrChange w:id="740" w:author="碧海蓝天" w:date="2021-08-20T10:34:56Z">
              <w:rPr>
                <w:rFonts w:hint="eastAsia"/>
                <w:b/>
                <w:sz w:val="24"/>
                <w:lang w:val="en-US" w:eastAsia="zh-CN"/>
              </w:rPr>
            </w:rPrChange>
          </w:rPr>
          <w:t>元数据、</w:t>
        </w:r>
      </w:ins>
      <w:ins w:id="742" w:author="碧海蓝天" w:date="2021-08-20T10:21:13Z">
        <w:r>
          <w:rPr>
            <w:rFonts w:hint="eastAsia"/>
            <w:b w:val="0"/>
            <w:bCs/>
            <w:sz w:val="24"/>
            <w:lang w:val="en-US" w:eastAsia="zh-CN"/>
            <w:rPrChange w:id="743" w:author="碧海蓝天" w:date="2021-08-20T10:34:56Z">
              <w:rPr>
                <w:rFonts w:hint="eastAsia"/>
                <w:b/>
                <w:sz w:val="24"/>
                <w:lang w:val="en-US" w:eastAsia="zh-CN"/>
              </w:rPr>
            </w:rPrChange>
          </w:rPr>
          <w:t>数字</w:t>
        </w:r>
      </w:ins>
      <w:ins w:id="745" w:author="碧海蓝天" w:date="2021-08-20T10:21:14Z">
        <w:r>
          <w:rPr>
            <w:rFonts w:hint="eastAsia"/>
            <w:b w:val="0"/>
            <w:bCs/>
            <w:sz w:val="24"/>
            <w:lang w:val="en-US" w:eastAsia="zh-CN"/>
            <w:rPrChange w:id="746" w:author="碧海蓝天" w:date="2021-08-20T10:34:56Z">
              <w:rPr>
                <w:rFonts w:hint="eastAsia"/>
                <w:b/>
                <w:sz w:val="24"/>
                <w:lang w:val="en-US" w:eastAsia="zh-CN"/>
              </w:rPr>
            </w:rPrChange>
          </w:rPr>
          <w:t>档案馆</w:t>
        </w:r>
      </w:ins>
      <w:ins w:id="748" w:author="碧海蓝天" w:date="2021-08-20T10:21:15Z">
        <w:r>
          <w:rPr>
            <w:rFonts w:hint="eastAsia"/>
            <w:b w:val="0"/>
            <w:bCs/>
            <w:sz w:val="24"/>
            <w:lang w:val="en-US" w:eastAsia="zh-CN"/>
            <w:rPrChange w:id="749" w:author="碧海蓝天" w:date="2021-08-20T10:34:56Z">
              <w:rPr>
                <w:rFonts w:hint="eastAsia"/>
                <w:b/>
                <w:sz w:val="24"/>
                <w:lang w:val="en-US" w:eastAsia="zh-CN"/>
              </w:rPr>
            </w:rPrChange>
          </w:rPr>
          <w:t>系统</w:t>
        </w:r>
      </w:ins>
      <w:ins w:id="751" w:author="碧海蓝天" w:date="2021-08-20T10:21:16Z">
        <w:r>
          <w:rPr>
            <w:rFonts w:hint="eastAsia"/>
            <w:b w:val="0"/>
            <w:bCs/>
            <w:sz w:val="24"/>
            <w:lang w:val="en-US" w:eastAsia="zh-CN"/>
            <w:rPrChange w:id="752" w:author="碧海蓝天" w:date="2021-08-20T10:34:56Z">
              <w:rPr>
                <w:rFonts w:hint="eastAsia"/>
                <w:b/>
                <w:sz w:val="24"/>
                <w:lang w:val="en-US" w:eastAsia="zh-CN"/>
              </w:rPr>
            </w:rPrChange>
          </w:rPr>
          <w:t>及其</w:t>
        </w:r>
      </w:ins>
      <w:ins w:id="754" w:author="碧海蓝天" w:date="2021-08-20T10:21:17Z">
        <w:r>
          <w:rPr>
            <w:rFonts w:hint="eastAsia"/>
            <w:b w:val="0"/>
            <w:bCs/>
            <w:sz w:val="24"/>
            <w:lang w:val="en-US" w:eastAsia="zh-CN"/>
            <w:rPrChange w:id="755" w:author="碧海蓝天" w:date="2021-08-20T10:34:56Z">
              <w:rPr>
                <w:rFonts w:hint="eastAsia"/>
                <w:b/>
                <w:sz w:val="24"/>
                <w:lang w:val="en-US" w:eastAsia="zh-CN"/>
              </w:rPr>
            </w:rPrChange>
          </w:rPr>
          <w:t>配置</w:t>
        </w:r>
      </w:ins>
      <w:ins w:id="757" w:author="碧海蓝天" w:date="2021-08-20T10:21:18Z">
        <w:r>
          <w:rPr>
            <w:rFonts w:hint="eastAsia"/>
            <w:b w:val="0"/>
            <w:bCs/>
            <w:sz w:val="24"/>
            <w:lang w:val="en-US" w:eastAsia="zh-CN"/>
            <w:rPrChange w:id="758" w:author="碧海蓝天" w:date="2021-08-20T10:34:56Z">
              <w:rPr>
                <w:rFonts w:hint="eastAsia"/>
                <w:b/>
                <w:sz w:val="24"/>
                <w:lang w:val="en-US" w:eastAsia="zh-CN"/>
              </w:rPr>
            </w:rPrChange>
          </w:rPr>
          <w:t>数据、</w:t>
        </w:r>
      </w:ins>
      <w:ins w:id="760" w:author="碧海蓝天" w:date="2021-08-20T10:21:19Z">
        <w:r>
          <w:rPr>
            <w:rFonts w:hint="eastAsia"/>
            <w:b w:val="0"/>
            <w:bCs/>
            <w:sz w:val="24"/>
            <w:lang w:val="en-US" w:eastAsia="zh-CN"/>
            <w:rPrChange w:id="761" w:author="碧海蓝天" w:date="2021-08-20T10:34:56Z">
              <w:rPr>
                <w:rFonts w:hint="eastAsia"/>
                <w:b/>
                <w:sz w:val="24"/>
                <w:lang w:val="en-US" w:eastAsia="zh-CN"/>
              </w:rPr>
            </w:rPrChange>
          </w:rPr>
          <w:t>日志</w:t>
        </w:r>
      </w:ins>
      <w:ins w:id="763" w:author="碧海蓝天" w:date="2021-08-20T10:21:20Z">
        <w:r>
          <w:rPr>
            <w:rFonts w:hint="eastAsia"/>
            <w:b w:val="0"/>
            <w:bCs/>
            <w:sz w:val="24"/>
            <w:lang w:val="en-US" w:eastAsia="zh-CN"/>
            <w:rPrChange w:id="764" w:author="碧海蓝天" w:date="2021-08-20T10:34:56Z">
              <w:rPr>
                <w:rFonts w:hint="eastAsia"/>
                <w:b/>
                <w:sz w:val="24"/>
                <w:lang w:val="en-US" w:eastAsia="zh-CN"/>
              </w:rPr>
            </w:rPrChange>
          </w:rPr>
          <w:t>数据</w:t>
        </w:r>
      </w:ins>
      <w:ins w:id="766" w:author="碧海蓝天" w:date="2021-08-20T10:21:21Z">
        <w:r>
          <w:rPr>
            <w:rFonts w:hint="eastAsia"/>
            <w:b w:val="0"/>
            <w:bCs/>
            <w:sz w:val="24"/>
            <w:lang w:val="en-US" w:eastAsia="zh-CN"/>
            <w:rPrChange w:id="767" w:author="碧海蓝天" w:date="2021-08-20T10:34:56Z">
              <w:rPr>
                <w:rFonts w:hint="eastAsia"/>
                <w:b/>
                <w:sz w:val="24"/>
                <w:lang w:val="en-US" w:eastAsia="zh-CN"/>
              </w:rPr>
            </w:rPrChange>
          </w:rPr>
          <w:t>等</w:t>
        </w:r>
      </w:ins>
      <w:ins w:id="769" w:author="碧海蓝天" w:date="2021-08-20T10:21:22Z">
        <w:r>
          <w:rPr>
            <w:rFonts w:hint="eastAsia"/>
            <w:b w:val="0"/>
            <w:bCs/>
            <w:sz w:val="24"/>
            <w:lang w:val="en-US" w:eastAsia="zh-CN"/>
            <w:rPrChange w:id="770" w:author="碧海蓝天" w:date="2021-08-20T10:34:56Z">
              <w:rPr>
                <w:rFonts w:hint="eastAsia"/>
                <w:b/>
                <w:sz w:val="24"/>
                <w:lang w:val="en-US" w:eastAsia="zh-CN"/>
              </w:rPr>
            </w:rPrChange>
          </w:rPr>
          <w:t>备份管理</w:t>
        </w:r>
      </w:ins>
      <w:ins w:id="772" w:author="碧海蓝天" w:date="2021-08-20T10:21:23Z">
        <w:r>
          <w:rPr>
            <w:rFonts w:hint="eastAsia"/>
            <w:b w:val="0"/>
            <w:bCs/>
            <w:sz w:val="24"/>
            <w:lang w:val="en-US" w:eastAsia="zh-CN"/>
            <w:rPrChange w:id="773" w:author="碧海蓝天" w:date="2021-08-20T10:34:56Z">
              <w:rPr>
                <w:rFonts w:hint="eastAsia"/>
                <w:b/>
                <w:sz w:val="24"/>
                <w:lang w:val="en-US" w:eastAsia="zh-CN"/>
              </w:rPr>
            </w:rPrChange>
          </w:rPr>
          <w:t>。</w:t>
        </w:r>
      </w:ins>
    </w:p>
    <w:p>
      <w:pPr>
        <w:numPr>
          <w:ilvl w:val="2"/>
          <w:numId w:val="12"/>
        </w:numPr>
        <w:tabs>
          <w:tab w:val="left" w:pos="1362"/>
        </w:tabs>
        <w:spacing w:before="0" w:after="0" w:line="364" w:lineRule="auto"/>
        <w:ind w:left="704" w:right="1440" w:hanging="3"/>
        <w:jc w:val="left"/>
        <w:rPr>
          <w:ins w:id="776" w:author="碧海蓝天" w:date="2021-08-20T10:22:46Z"/>
          <w:rFonts w:hint="eastAsia"/>
          <w:b w:val="0"/>
          <w:bCs/>
          <w:sz w:val="24"/>
          <w:lang w:val="en-US" w:eastAsia="zh-CN"/>
          <w:rPrChange w:id="777" w:author="碧海蓝天" w:date="2021-08-20T10:34:56Z">
            <w:rPr>
              <w:ins w:id="778" w:author="碧海蓝天" w:date="2021-08-20T10:22:46Z"/>
              <w:rFonts w:hint="eastAsia"/>
              <w:b/>
              <w:sz w:val="24"/>
              <w:lang w:val="en-US" w:eastAsia="zh-CN"/>
            </w:rPr>
          </w:rPrChange>
        </w:rPr>
        <w:pPrChange w:id="775" w:author="碧海蓝天" w:date="2021-08-20T10:20:05Z">
          <w:pPr>
            <w:pStyle w:val="8"/>
            <w:numPr>
              <w:ilvl w:val="2"/>
              <w:numId w:val="12"/>
            </w:numPr>
            <w:tabs>
              <w:tab w:val="left" w:pos="1362"/>
            </w:tabs>
            <w:spacing w:before="0" w:after="0" w:line="364" w:lineRule="auto"/>
            <w:ind w:left="704" w:right="1440" w:hanging="3"/>
            <w:jc w:val="left"/>
          </w:pPr>
        </w:pPrChange>
      </w:pPr>
      <w:ins w:id="779" w:author="碧海蓝天" w:date="2021-08-20T10:21:28Z">
        <w:r>
          <w:rPr>
            <w:rFonts w:hint="eastAsia"/>
            <w:b w:val="0"/>
            <w:bCs/>
            <w:sz w:val="24"/>
            <w:lang w:val="en-US" w:eastAsia="zh-CN"/>
            <w:rPrChange w:id="780" w:author="碧海蓝天" w:date="2021-08-20T10:34:56Z">
              <w:rPr>
                <w:rFonts w:hint="eastAsia"/>
                <w:b/>
                <w:sz w:val="24"/>
                <w:lang w:val="en-US" w:eastAsia="zh-CN"/>
              </w:rPr>
            </w:rPrChange>
          </w:rPr>
          <w:t xml:space="preserve">   </w:t>
        </w:r>
      </w:ins>
      <w:ins w:id="782" w:author="碧海蓝天" w:date="2021-08-20T10:21:29Z">
        <w:r>
          <w:rPr>
            <w:rFonts w:hint="eastAsia"/>
            <w:b w:val="0"/>
            <w:bCs/>
            <w:sz w:val="24"/>
            <w:lang w:val="en-US" w:eastAsia="zh-CN"/>
            <w:rPrChange w:id="783" w:author="碧海蓝天" w:date="2021-08-20T10:34:56Z">
              <w:rPr>
                <w:rFonts w:hint="eastAsia"/>
                <w:b/>
                <w:sz w:val="24"/>
                <w:lang w:val="en-US" w:eastAsia="zh-CN"/>
              </w:rPr>
            </w:rPrChange>
          </w:rPr>
          <w:t xml:space="preserve">   </w:t>
        </w:r>
      </w:ins>
      <w:ins w:id="785" w:author="碧海蓝天" w:date="2021-08-20T10:21:57Z">
        <w:r>
          <w:rPr>
            <w:rFonts w:hint="eastAsia"/>
            <w:b w:val="0"/>
            <w:bCs/>
            <w:sz w:val="24"/>
            <w:lang w:val="en-US" w:eastAsia="zh-CN"/>
            <w:rPrChange w:id="786" w:author="碧海蓝天" w:date="2021-08-20T10:34:56Z">
              <w:rPr>
                <w:rFonts w:hint="eastAsia"/>
                <w:b/>
                <w:sz w:val="24"/>
                <w:lang w:val="en-US" w:eastAsia="zh-CN"/>
              </w:rPr>
            </w:rPrChange>
          </w:rPr>
          <w:t>9.</w:t>
        </w:r>
      </w:ins>
      <w:ins w:id="788" w:author="碧海蓝天" w:date="2021-08-20T10:21:58Z">
        <w:r>
          <w:rPr>
            <w:rFonts w:hint="eastAsia"/>
            <w:b w:val="0"/>
            <w:bCs/>
            <w:sz w:val="24"/>
            <w:lang w:val="en-US" w:eastAsia="zh-CN"/>
            <w:rPrChange w:id="789" w:author="碧海蓝天" w:date="2021-08-20T10:34:56Z">
              <w:rPr>
                <w:rFonts w:hint="eastAsia"/>
                <w:b/>
                <w:sz w:val="24"/>
                <w:lang w:val="en-US" w:eastAsia="zh-CN"/>
              </w:rPr>
            </w:rPrChange>
          </w:rPr>
          <w:t>8.</w:t>
        </w:r>
      </w:ins>
      <w:ins w:id="791" w:author="碧海蓝天" w:date="2021-08-20T10:21:59Z">
        <w:r>
          <w:rPr>
            <w:rFonts w:hint="eastAsia"/>
            <w:b w:val="0"/>
            <w:bCs/>
            <w:sz w:val="24"/>
            <w:lang w:val="en-US" w:eastAsia="zh-CN"/>
            <w:rPrChange w:id="792" w:author="碧海蓝天" w:date="2021-08-20T10:34:56Z">
              <w:rPr>
                <w:rFonts w:hint="eastAsia"/>
                <w:b/>
                <w:sz w:val="24"/>
                <w:lang w:val="en-US" w:eastAsia="zh-CN"/>
              </w:rPr>
            </w:rPrChange>
          </w:rPr>
          <w:t>2</w:t>
        </w:r>
      </w:ins>
      <w:ins w:id="794" w:author="碧海蓝天" w:date="2021-08-20T10:22:00Z">
        <w:r>
          <w:rPr>
            <w:rFonts w:hint="eastAsia"/>
            <w:b w:val="0"/>
            <w:bCs/>
            <w:sz w:val="24"/>
            <w:lang w:val="en-US" w:eastAsia="zh-CN"/>
            <w:rPrChange w:id="795" w:author="碧海蓝天" w:date="2021-08-20T10:34:56Z">
              <w:rPr>
                <w:rFonts w:hint="eastAsia"/>
                <w:b/>
                <w:sz w:val="24"/>
                <w:lang w:val="en-US" w:eastAsia="zh-CN"/>
              </w:rPr>
            </w:rPrChange>
          </w:rPr>
          <w:t xml:space="preserve"> </w:t>
        </w:r>
      </w:ins>
      <w:ins w:id="797" w:author="碧海蓝天" w:date="2021-08-20T10:22:01Z">
        <w:r>
          <w:rPr>
            <w:rFonts w:hint="eastAsia"/>
            <w:b w:val="0"/>
            <w:bCs/>
            <w:sz w:val="24"/>
            <w:lang w:val="en-US" w:eastAsia="zh-CN"/>
            <w:rPrChange w:id="798" w:author="碧海蓝天" w:date="2021-08-20T10:34:56Z">
              <w:rPr>
                <w:rFonts w:hint="eastAsia"/>
                <w:b/>
                <w:sz w:val="24"/>
                <w:lang w:val="en-US" w:eastAsia="zh-CN"/>
              </w:rPr>
            </w:rPrChange>
          </w:rPr>
          <w:t>电子</w:t>
        </w:r>
      </w:ins>
      <w:ins w:id="800" w:author="碧海蓝天" w:date="2021-08-20T10:22:02Z">
        <w:r>
          <w:rPr>
            <w:rFonts w:hint="eastAsia"/>
            <w:b w:val="0"/>
            <w:bCs/>
            <w:sz w:val="24"/>
            <w:lang w:val="en-US" w:eastAsia="zh-CN"/>
            <w:rPrChange w:id="801" w:author="碧海蓝天" w:date="2021-08-20T10:34:56Z">
              <w:rPr>
                <w:rFonts w:hint="eastAsia"/>
                <w:b/>
                <w:sz w:val="24"/>
                <w:lang w:val="en-US" w:eastAsia="zh-CN"/>
              </w:rPr>
            </w:rPrChange>
          </w:rPr>
          <w:t>档案</w:t>
        </w:r>
      </w:ins>
      <w:ins w:id="803" w:author="碧海蓝天" w:date="2021-08-20T10:22:04Z">
        <w:r>
          <w:rPr>
            <w:rFonts w:hint="eastAsia"/>
            <w:b w:val="0"/>
            <w:bCs/>
            <w:sz w:val="24"/>
            <w:lang w:val="en-US" w:eastAsia="zh-CN"/>
            <w:rPrChange w:id="804" w:author="碧海蓝天" w:date="2021-08-20T10:34:56Z">
              <w:rPr>
                <w:rFonts w:hint="eastAsia"/>
                <w:b/>
                <w:sz w:val="24"/>
                <w:lang w:val="en-US" w:eastAsia="zh-CN"/>
              </w:rPr>
            </w:rPrChange>
          </w:rPr>
          <w:t>备份方式</w:t>
        </w:r>
      </w:ins>
      <w:ins w:id="806" w:author="碧海蓝天" w:date="2021-08-20T10:22:06Z">
        <w:r>
          <w:rPr>
            <w:rFonts w:hint="eastAsia"/>
            <w:b w:val="0"/>
            <w:bCs/>
            <w:sz w:val="24"/>
            <w:lang w:val="en-US" w:eastAsia="zh-CN"/>
            <w:rPrChange w:id="807" w:author="碧海蓝天" w:date="2021-08-20T10:34:56Z">
              <w:rPr>
                <w:rFonts w:hint="eastAsia"/>
                <w:b/>
                <w:sz w:val="24"/>
                <w:lang w:val="en-US" w:eastAsia="zh-CN"/>
              </w:rPr>
            </w:rPrChange>
          </w:rPr>
          <w:t>有</w:t>
        </w:r>
      </w:ins>
      <w:ins w:id="809" w:author="碧海蓝天" w:date="2021-08-20T10:22:12Z">
        <w:r>
          <w:rPr>
            <w:rFonts w:hint="eastAsia"/>
            <w:b w:val="0"/>
            <w:bCs/>
            <w:sz w:val="24"/>
            <w:lang w:val="en-US" w:eastAsia="zh-CN"/>
            <w:rPrChange w:id="810" w:author="碧海蓝天" w:date="2021-08-20T10:34:56Z">
              <w:rPr>
                <w:rFonts w:hint="eastAsia"/>
                <w:b/>
                <w:sz w:val="24"/>
                <w:lang w:val="en-US" w:eastAsia="zh-CN"/>
              </w:rPr>
            </w:rPrChange>
          </w:rPr>
          <w:t>近线备份、</w:t>
        </w:r>
      </w:ins>
      <w:ins w:id="812" w:author="碧海蓝天" w:date="2021-08-20T10:22:23Z">
        <w:r>
          <w:rPr>
            <w:rFonts w:hint="eastAsia"/>
            <w:b w:val="0"/>
            <w:bCs/>
            <w:sz w:val="24"/>
            <w:lang w:val="en-US" w:eastAsia="zh-CN"/>
            <w:rPrChange w:id="813" w:author="碧海蓝天" w:date="2021-08-20T10:34:56Z">
              <w:rPr>
                <w:rFonts w:hint="eastAsia"/>
                <w:b/>
                <w:sz w:val="24"/>
                <w:lang w:val="en-US" w:eastAsia="zh-CN"/>
              </w:rPr>
            </w:rPrChange>
          </w:rPr>
          <w:t>灾难</w:t>
        </w:r>
      </w:ins>
      <w:ins w:id="815" w:author="碧海蓝天" w:date="2021-08-20T10:22:24Z">
        <w:r>
          <w:rPr>
            <w:rFonts w:hint="eastAsia"/>
            <w:b w:val="0"/>
            <w:bCs/>
            <w:sz w:val="24"/>
            <w:lang w:val="en-US" w:eastAsia="zh-CN"/>
            <w:rPrChange w:id="816" w:author="碧海蓝天" w:date="2021-08-20T10:34:56Z">
              <w:rPr>
                <w:rFonts w:hint="eastAsia"/>
                <w:b/>
                <w:sz w:val="24"/>
                <w:lang w:val="en-US" w:eastAsia="zh-CN"/>
              </w:rPr>
            </w:rPrChange>
          </w:rPr>
          <w:t>备份</w:t>
        </w:r>
      </w:ins>
      <w:ins w:id="818" w:author="碧海蓝天" w:date="2021-08-20T10:22:16Z">
        <w:r>
          <w:rPr>
            <w:rFonts w:hint="eastAsia"/>
            <w:b w:val="0"/>
            <w:bCs/>
            <w:sz w:val="24"/>
            <w:lang w:val="en-US" w:eastAsia="zh-CN"/>
            <w:rPrChange w:id="819" w:author="碧海蓝天" w:date="2021-08-20T10:34:56Z">
              <w:rPr>
                <w:rFonts w:hint="eastAsia"/>
                <w:b/>
                <w:sz w:val="24"/>
                <w:lang w:val="en-US" w:eastAsia="zh-CN"/>
              </w:rPr>
            </w:rPrChange>
          </w:rPr>
          <w:t>和</w:t>
        </w:r>
      </w:ins>
      <w:ins w:id="821" w:author="碧海蓝天" w:date="2021-08-20T10:22:17Z">
        <w:r>
          <w:rPr>
            <w:rFonts w:hint="eastAsia"/>
            <w:b w:val="0"/>
            <w:bCs/>
            <w:sz w:val="24"/>
            <w:lang w:val="en-US" w:eastAsia="zh-CN"/>
            <w:rPrChange w:id="822" w:author="碧海蓝天" w:date="2021-08-20T10:34:56Z">
              <w:rPr>
                <w:rFonts w:hint="eastAsia"/>
                <w:b/>
                <w:sz w:val="24"/>
                <w:lang w:val="en-US" w:eastAsia="zh-CN"/>
              </w:rPr>
            </w:rPrChange>
          </w:rPr>
          <w:t>离线</w:t>
        </w:r>
      </w:ins>
      <w:ins w:id="824" w:author="碧海蓝天" w:date="2021-08-20T10:22:28Z">
        <w:r>
          <w:rPr>
            <w:rFonts w:hint="eastAsia"/>
            <w:b w:val="0"/>
            <w:bCs/>
            <w:sz w:val="24"/>
            <w:lang w:val="en-US" w:eastAsia="zh-CN"/>
            <w:rPrChange w:id="825" w:author="碧海蓝天" w:date="2021-08-20T10:34:56Z">
              <w:rPr>
                <w:rFonts w:hint="eastAsia"/>
                <w:b/>
                <w:sz w:val="24"/>
                <w:lang w:val="en-US" w:eastAsia="zh-CN"/>
              </w:rPr>
            </w:rPrChange>
          </w:rPr>
          <w:t>备份</w:t>
        </w:r>
      </w:ins>
      <w:ins w:id="827" w:author="碧海蓝天" w:date="2021-08-20T10:22:33Z">
        <w:r>
          <w:rPr>
            <w:rFonts w:hint="eastAsia"/>
            <w:b w:val="0"/>
            <w:bCs/>
            <w:sz w:val="24"/>
            <w:lang w:val="en-US" w:eastAsia="zh-CN"/>
            <w:rPrChange w:id="828" w:author="碧海蓝天" w:date="2021-08-20T10:34:56Z">
              <w:rPr>
                <w:rFonts w:hint="eastAsia"/>
                <w:b/>
                <w:sz w:val="24"/>
                <w:lang w:val="en-US" w:eastAsia="zh-CN"/>
              </w:rPr>
            </w:rPrChange>
          </w:rPr>
          <w:t>。</w:t>
        </w:r>
      </w:ins>
    </w:p>
    <w:p>
      <w:pPr>
        <w:numPr>
          <w:ilvl w:val="2"/>
          <w:numId w:val="12"/>
        </w:numPr>
        <w:tabs>
          <w:tab w:val="left" w:pos="1362"/>
        </w:tabs>
        <w:spacing w:before="0" w:after="0" w:line="364" w:lineRule="auto"/>
        <w:ind w:left="704" w:right="1440" w:hanging="3"/>
        <w:jc w:val="left"/>
        <w:rPr>
          <w:ins w:id="831" w:author="碧海蓝天" w:date="2021-08-20T10:23:36Z"/>
          <w:rFonts w:hint="eastAsia"/>
          <w:b w:val="0"/>
          <w:bCs/>
          <w:sz w:val="24"/>
          <w:lang w:val="en-US" w:eastAsia="zh-CN"/>
          <w:rPrChange w:id="832" w:author="碧海蓝天" w:date="2021-08-20T10:34:56Z">
            <w:rPr>
              <w:ins w:id="833" w:author="碧海蓝天" w:date="2021-08-20T10:23:36Z"/>
              <w:rFonts w:hint="eastAsia"/>
              <w:b/>
              <w:sz w:val="24"/>
              <w:lang w:val="en-US" w:eastAsia="zh-CN"/>
            </w:rPr>
          </w:rPrChange>
        </w:rPr>
        <w:pPrChange w:id="830" w:author="碧海蓝天" w:date="2021-08-20T10:20:05Z">
          <w:pPr>
            <w:pStyle w:val="8"/>
            <w:numPr>
              <w:ilvl w:val="2"/>
              <w:numId w:val="12"/>
            </w:numPr>
            <w:tabs>
              <w:tab w:val="left" w:pos="1362"/>
            </w:tabs>
            <w:spacing w:before="0" w:after="0" w:line="364" w:lineRule="auto"/>
            <w:ind w:left="704" w:right="1440" w:hanging="3"/>
            <w:jc w:val="left"/>
          </w:pPr>
        </w:pPrChange>
      </w:pPr>
      <w:ins w:id="834" w:author="碧海蓝天" w:date="2021-08-20T10:22:47Z">
        <w:r>
          <w:rPr>
            <w:rFonts w:hint="eastAsia"/>
            <w:b w:val="0"/>
            <w:bCs/>
            <w:sz w:val="24"/>
            <w:lang w:val="en-US" w:eastAsia="zh-CN"/>
            <w:rPrChange w:id="835" w:author="碧海蓝天" w:date="2021-08-20T10:34:56Z">
              <w:rPr>
                <w:rFonts w:hint="eastAsia"/>
                <w:b/>
                <w:sz w:val="24"/>
                <w:lang w:val="en-US" w:eastAsia="zh-CN"/>
              </w:rPr>
            </w:rPrChange>
          </w:rPr>
          <w:t xml:space="preserve">  </w:t>
        </w:r>
      </w:ins>
      <w:ins w:id="837" w:author="碧海蓝天" w:date="2021-08-20T10:22:48Z">
        <w:r>
          <w:rPr>
            <w:rFonts w:hint="eastAsia"/>
            <w:b w:val="0"/>
            <w:bCs/>
            <w:sz w:val="24"/>
            <w:lang w:val="en-US" w:eastAsia="zh-CN"/>
            <w:rPrChange w:id="838" w:author="碧海蓝天" w:date="2021-08-20T10:34:56Z">
              <w:rPr>
                <w:rFonts w:hint="eastAsia"/>
                <w:b/>
                <w:sz w:val="24"/>
                <w:lang w:val="en-US" w:eastAsia="zh-CN"/>
              </w:rPr>
            </w:rPrChange>
          </w:rPr>
          <w:t xml:space="preserve">    </w:t>
        </w:r>
      </w:ins>
      <w:ins w:id="840" w:author="碧海蓝天" w:date="2021-08-20T10:22:49Z">
        <w:r>
          <w:rPr>
            <w:rFonts w:hint="eastAsia"/>
            <w:b w:val="0"/>
            <w:bCs/>
            <w:sz w:val="24"/>
            <w:lang w:val="en-US" w:eastAsia="zh-CN"/>
            <w:rPrChange w:id="841" w:author="碧海蓝天" w:date="2021-08-20T10:34:56Z">
              <w:rPr>
                <w:rFonts w:hint="eastAsia"/>
                <w:b/>
                <w:sz w:val="24"/>
                <w:lang w:val="en-US" w:eastAsia="zh-CN"/>
              </w:rPr>
            </w:rPrChange>
          </w:rPr>
          <w:t>（</w:t>
        </w:r>
      </w:ins>
      <w:ins w:id="843" w:author="碧海蓝天" w:date="2021-08-20T10:22:50Z">
        <w:r>
          <w:rPr>
            <w:rFonts w:hint="eastAsia"/>
            <w:b w:val="0"/>
            <w:bCs/>
            <w:sz w:val="24"/>
            <w:lang w:val="en-US" w:eastAsia="zh-CN"/>
            <w:rPrChange w:id="844" w:author="碧海蓝天" w:date="2021-08-20T10:34:56Z">
              <w:rPr>
                <w:rFonts w:hint="eastAsia"/>
                <w:b/>
                <w:sz w:val="24"/>
                <w:lang w:val="en-US" w:eastAsia="zh-CN"/>
              </w:rPr>
            </w:rPrChange>
          </w:rPr>
          <w:t>1</w:t>
        </w:r>
      </w:ins>
      <w:ins w:id="846" w:author="碧海蓝天" w:date="2021-08-20T10:22:49Z">
        <w:r>
          <w:rPr>
            <w:rFonts w:hint="eastAsia"/>
            <w:b w:val="0"/>
            <w:bCs/>
            <w:sz w:val="24"/>
            <w:lang w:val="en-US" w:eastAsia="zh-CN"/>
            <w:rPrChange w:id="847" w:author="碧海蓝天" w:date="2021-08-20T10:34:56Z">
              <w:rPr>
                <w:rFonts w:hint="eastAsia"/>
                <w:b/>
                <w:sz w:val="24"/>
                <w:lang w:val="en-US" w:eastAsia="zh-CN"/>
              </w:rPr>
            </w:rPrChange>
          </w:rPr>
          <w:t>）</w:t>
        </w:r>
      </w:ins>
      <w:ins w:id="849" w:author="碧海蓝天" w:date="2021-08-20T10:22:55Z">
        <w:r>
          <w:rPr>
            <w:rFonts w:hint="eastAsia"/>
            <w:b w:val="0"/>
            <w:bCs/>
            <w:sz w:val="24"/>
            <w:lang w:val="en-US" w:eastAsia="zh-CN"/>
            <w:rPrChange w:id="850" w:author="碧海蓝天" w:date="2021-08-20T10:34:56Z">
              <w:rPr>
                <w:rFonts w:hint="eastAsia"/>
                <w:b/>
                <w:sz w:val="24"/>
                <w:lang w:val="en-US" w:eastAsia="zh-CN"/>
              </w:rPr>
            </w:rPrChange>
          </w:rPr>
          <w:t>近线</w:t>
        </w:r>
      </w:ins>
      <w:ins w:id="852" w:author="碧海蓝天" w:date="2021-08-20T10:22:56Z">
        <w:r>
          <w:rPr>
            <w:rFonts w:hint="eastAsia"/>
            <w:b w:val="0"/>
            <w:bCs/>
            <w:sz w:val="24"/>
            <w:lang w:val="en-US" w:eastAsia="zh-CN"/>
            <w:rPrChange w:id="853" w:author="碧海蓝天" w:date="2021-08-20T10:34:56Z">
              <w:rPr>
                <w:rFonts w:hint="eastAsia"/>
                <w:b/>
                <w:sz w:val="24"/>
                <w:lang w:val="en-US" w:eastAsia="zh-CN"/>
              </w:rPr>
            </w:rPrChange>
          </w:rPr>
          <w:t>备份</w:t>
        </w:r>
      </w:ins>
      <w:ins w:id="855" w:author="碧海蓝天" w:date="2021-08-20T10:23:01Z">
        <w:r>
          <w:rPr>
            <w:rFonts w:hint="eastAsia"/>
            <w:b w:val="0"/>
            <w:bCs/>
            <w:sz w:val="24"/>
            <w:lang w:val="en-US" w:eastAsia="zh-CN"/>
            <w:rPrChange w:id="856" w:author="碧海蓝天" w:date="2021-08-20T10:34:56Z">
              <w:rPr>
                <w:rFonts w:hint="eastAsia"/>
                <w:b/>
                <w:sz w:val="24"/>
                <w:lang w:val="en-US" w:eastAsia="zh-CN"/>
              </w:rPr>
            </w:rPrChange>
          </w:rPr>
          <w:t>应</w:t>
        </w:r>
      </w:ins>
      <w:ins w:id="858" w:author="碧海蓝天" w:date="2021-08-20T10:23:02Z">
        <w:r>
          <w:rPr>
            <w:rFonts w:hint="eastAsia"/>
            <w:b w:val="0"/>
            <w:bCs/>
            <w:sz w:val="24"/>
            <w:lang w:val="en-US" w:eastAsia="zh-CN"/>
            <w:rPrChange w:id="859" w:author="碧海蓝天" w:date="2021-08-20T10:34:56Z">
              <w:rPr>
                <w:rFonts w:hint="eastAsia"/>
                <w:b/>
                <w:sz w:val="24"/>
                <w:lang w:val="en-US" w:eastAsia="zh-CN"/>
              </w:rPr>
            </w:rPrChange>
          </w:rPr>
          <w:t>按照</w:t>
        </w:r>
      </w:ins>
      <w:ins w:id="861" w:author="碧海蓝天" w:date="2021-08-20T10:23:03Z">
        <w:r>
          <w:rPr>
            <w:rFonts w:hint="eastAsia"/>
            <w:b w:val="0"/>
            <w:bCs/>
            <w:sz w:val="24"/>
            <w:lang w:val="en-US" w:eastAsia="zh-CN"/>
            <w:rPrChange w:id="862" w:author="碧海蓝天" w:date="2021-08-20T10:34:56Z">
              <w:rPr>
                <w:rFonts w:hint="eastAsia"/>
                <w:b/>
                <w:sz w:val="24"/>
                <w:lang w:val="en-US" w:eastAsia="zh-CN"/>
              </w:rPr>
            </w:rPrChange>
          </w:rPr>
          <w:t>公司</w:t>
        </w:r>
      </w:ins>
      <w:ins w:id="864" w:author="碧海蓝天" w:date="2021-08-20T10:23:05Z">
        <w:r>
          <w:rPr>
            <w:rFonts w:hint="eastAsia"/>
            <w:b w:val="0"/>
            <w:bCs/>
            <w:sz w:val="24"/>
            <w:lang w:val="en-US" w:eastAsia="zh-CN"/>
            <w:rPrChange w:id="865" w:author="碧海蓝天" w:date="2021-08-20T10:34:56Z">
              <w:rPr>
                <w:rFonts w:hint="eastAsia"/>
                <w:b/>
                <w:sz w:val="24"/>
                <w:lang w:val="en-US" w:eastAsia="zh-CN"/>
              </w:rPr>
            </w:rPrChange>
          </w:rPr>
          <w:t>信息</w:t>
        </w:r>
      </w:ins>
      <w:ins w:id="867" w:author="碧海蓝天" w:date="2021-08-20T10:23:06Z">
        <w:r>
          <w:rPr>
            <w:rFonts w:hint="eastAsia"/>
            <w:b w:val="0"/>
            <w:bCs/>
            <w:sz w:val="24"/>
            <w:lang w:val="en-US" w:eastAsia="zh-CN"/>
            <w:rPrChange w:id="868" w:author="碧海蓝天" w:date="2021-08-20T10:34:56Z">
              <w:rPr>
                <w:rFonts w:hint="eastAsia"/>
                <w:b/>
                <w:sz w:val="24"/>
                <w:lang w:val="en-US" w:eastAsia="zh-CN"/>
              </w:rPr>
            </w:rPrChange>
          </w:rPr>
          <w:t>系统</w:t>
        </w:r>
      </w:ins>
      <w:ins w:id="870" w:author="碧海蓝天" w:date="2021-08-20T10:23:07Z">
        <w:r>
          <w:rPr>
            <w:rFonts w:hint="eastAsia"/>
            <w:b w:val="0"/>
            <w:bCs/>
            <w:sz w:val="24"/>
            <w:lang w:val="en-US" w:eastAsia="zh-CN"/>
            <w:rPrChange w:id="871" w:author="碧海蓝天" w:date="2021-08-20T10:34:56Z">
              <w:rPr>
                <w:rFonts w:hint="eastAsia"/>
                <w:b/>
                <w:sz w:val="24"/>
                <w:lang w:val="en-US" w:eastAsia="zh-CN"/>
              </w:rPr>
            </w:rPrChange>
          </w:rPr>
          <w:t>备份</w:t>
        </w:r>
      </w:ins>
      <w:ins w:id="873" w:author="碧海蓝天" w:date="2021-08-20T10:23:09Z">
        <w:r>
          <w:rPr>
            <w:rFonts w:hint="eastAsia"/>
            <w:b w:val="0"/>
            <w:bCs/>
            <w:sz w:val="24"/>
            <w:lang w:val="en-US" w:eastAsia="zh-CN"/>
            <w:rPrChange w:id="874" w:author="碧海蓝天" w:date="2021-08-20T10:34:56Z">
              <w:rPr>
                <w:rFonts w:hint="eastAsia"/>
                <w:b/>
                <w:sz w:val="24"/>
                <w:lang w:val="en-US" w:eastAsia="zh-CN"/>
              </w:rPr>
            </w:rPrChange>
          </w:rPr>
          <w:t>要求</w:t>
        </w:r>
      </w:ins>
      <w:ins w:id="876" w:author="碧海蓝天" w:date="2021-08-20T10:23:10Z">
        <w:r>
          <w:rPr>
            <w:rFonts w:hint="eastAsia"/>
            <w:b w:val="0"/>
            <w:bCs/>
            <w:sz w:val="24"/>
            <w:lang w:val="en-US" w:eastAsia="zh-CN"/>
            <w:rPrChange w:id="877" w:author="碧海蓝天" w:date="2021-08-20T10:34:56Z">
              <w:rPr>
                <w:rFonts w:hint="eastAsia"/>
                <w:b/>
                <w:sz w:val="24"/>
                <w:lang w:val="en-US" w:eastAsia="zh-CN"/>
              </w:rPr>
            </w:rPrChange>
          </w:rPr>
          <w:t>执行</w:t>
        </w:r>
      </w:ins>
      <w:ins w:id="879" w:author="碧海蓝天" w:date="2021-08-20T10:23:11Z">
        <w:r>
          <w:rPr>
            <w:rFonts w:hint="eastAsia"/>
            <w:b w:val="0"/>
            <w:bCs/>
            <w:sz w:val="24"/>
            <w:lang w:val="en-US" w:eastAsia="zh-CN"/>
            <w:rPrChange w:id="880" w:author="碧海蓝天" w:date="2021-08-20T10:34:56Z">
              <w:rPr>
                <w:rFonts w:hint="eastAsia"/>
                <w:b/>
                <w:sz w:val="24"/>
                <w:lang w:val="en-US" w:eastAsia="zh-CN"/>
              </w:rPr>
            </w:rPrChange>
          </w:rPr>
          <w:t>，</w:t>
        </w:r>
      </w:ins>
      <w:ins w:id="882" w:author="碧海蓝天" w:date="2021-08-20T10:23:12Z">
        <w:r>
          <w:rPr>
            <w:rFonts w:hint="eastAsia"/>
            <w:b w:val="0"/>
            <w:bCs/>
            <w:sz w:val="24"/>
            <w:lang w:val="en-US" w:eastAsia="zh-CN"/>
            <w:rPrChange w:id="883" w:author="碧海蓝天" w:date="2021-08-20T10:34:56Z">
              <w:rPr>
                <w:rFonts w:hint="eastAsia"/>
                <w:b/>
                <w:sz w:val="24"/>
                <w:lang w:val="en-US" w:eastAsia="zh-CN"/>
              </w:rPr>
            </w:rPrChange>
          </w:rPr>
          <w:t>应</w:t>
        </w:r>
      </w:ins>
      <w:ins w:id="885" w:author="碧海蓝天" w:date="2021-08-20T10:23:13Z">
        <w:r>
          <w:rPr>
            <w:rFonts w:hint="eastAsia"/>
            <w:b w:val="0"/>
            <w:bCs/>
            <w:sz w:val="24"/>
            <w:lang w:val="en-US" w:eastAsia="zh-CN"/>
            <w:rPrChange w:id="886" w:author="碧海蓝天" w:date="2021-08-20T10:34:56Z">
              <w:rPr>
                <w:rFonts w:hint="eastAsia"/>
                <w:b/>
                <w:sz w:val="24"/>
                <w:lang w:val="en-US" w:eastAsia="zh-CN"/>
              </w:rPr>
            </w:rPrChange>
          </w:rPr>
          <w:t>定期</w:t>
        </w:r>
      </w:ins>
      <w:ins w:id="888" w:author="碧海蓝天" w:date="2021-08-20T10:23:15Z">
        <w:r>
          <w:rPr>
            <w:rFonts w:hint="eastAsia"/>
            <w:b w:val="0"/>
            <w:bCs/>
            <w:sz w:val="24"/>
            <w:lang w:val="en-US" w:eastAsia="zh-CN"/>
            <w:rPrChange w:id="889" w:author="碧海蓝天" w:date="2021-08-20T10:34:56Z">
              <w:rPr>
                <w:rFonts w:hint="eastAsia"/>
                <w:b/>
                <w:sz w:val="24"/>
                <w:lang w:val="en-US" w:eastAsia="zh-CN"/>
              </w:rPr>
            </w:rPrChange>
          </w:rPr>
          <w:t>对</w:t>
        </w:r>
      </w:ins>
      <w:ins w:id="891" w:author="碧海蓝天" w:date="2021-08-20T10:23:17Z">
        <w:r>
          <w:rPr>
            <w:rFonts w:hint="eastAsia"/>
            <w:b w:val="0"/>
            <w:bCs/>
            <w:sz w:val="24"/>
            <w:lang w:val="en-US" w:eastAsia="zh-CN"/>
            <w:rPrChange w:id="892" w:author="碧海蓝天" w:date="2021-08-20T10:34:56Z">
              <w:rPr>
                <w:rFonts w:hint="eastAsia"/>
                <w:b/>
                <w:sz w:val="24"/>
                <w:lang w:val="en-US" w:eastAsia="zh-CN"/>
              </w:rPr>
            </w:rPrChange>
          </w:rPr>
          <w:t>电子档案</w:t>
        </w:r>
      </w:ins>
      <w:ins w:id="894" w:author="碧海蓝天" w:date="2021-08-20T10:23:19Z">
        <w:r>
          <w:rPr>
            <w:rFonts w:hint="eastAsia"/>
            <w:b w:val="0"/>
            <w:bCs/>
            <w:sz w:val="24"/>
            <w:lang w:val="en-US" w:eastAsia="zh-CN"/>
            <w:rPrChange w:id="895" w:author="碧海蓝天" w:date="2021-08-20T10:34:56Z">
              <w:rPr>
                <w:rFonts w:hint="eastAsia"/>
                <w:b/>
                <w:sz w:val="24"/>
                <w:lang w:val="en-US" w:eastAsia="zh-CN"/>
              </w:rPr>
            </w:rPrChange>
          </w:rPr>
          <w:t>及其</w:t>
        </w:r>
      </w:ins>
      <w:ins w:id="897" w:author="碧海蓝天" w:date="2021-08-20T10:23:20Z">
        <w:r>
          <w:rPr>
            <w:rFonts w:hint="eastAsia"/>
            <w:b w:val="0"/>
            <w:bCs/>
            <w:sz w:val="24"/>
            <w:lang w:val="en-US" w:eastAsia="zh-CN"/>
            <w:rPrChange w:id="898" w:author="碧海蓝天" w:date="2021-08-20T10:34:56Z">
              <w:rPr>
                <w:rFonts w:hint="eastAsia"/>
                <w:b/>
                <w:sz w:val="24"/>
                <w:lang w:val="en-US" w:eastAsia="zh-CN"/>
              </w:rPr>
            </w:rPrChange>
          </w:rPr>
          <w:t>元数据、</w:t>
        </w:r>
      </w:ins>
      <w:ins w:id="900" w:author="碧海蓝天" w:date="2021-08-20T10:23:21Z">
        <w:r>
          <w:rPr>
            <w:rFonts w:hint="eastAsia"/>
            <w:b w:val="0"/>
            <w:bCs/>
            <w:sz w:val="24"/>
            <w:lang w:val="en-US" w:eastAsia="zh-CN"/>
            <w:rPrChange w:id="901" w:author="碧海蓝天" w:date="2021-08-20T10:34:56Z">
              <w:rPr>
                <w:rFonts w:hint="eastAsia"/>
                <w:b/>
                <w:sz w:val="24"/>
                <w:lang w:val="en-US" w:eastAsia="zh-CN"/>
              </w:rPr>
            </w:rPrChange>
          </w:rPr>
          <w:t>电子档案</w:t>
        </w:r>
      </w:ins>
      <w:ins w:id="903" w:author="碧海蓝天" w:date="2021-08-20T10:23:22Z">
        <w:r>
          <w:rPr>
            <w:rFonts w:hint="eastAsia"/>
            <w:b w:val="0"/>
            <w:bCs/>
            <w:sz w:val="24"/>
            <w:lang w:val="en-US" w:eastAsia="zh-CN"/>
            <w:rPrChange w:id="904" w:author="碧海蓝天" w:date="2021-08-20T10:34:56Z">
              <w:rPr>
                <w:rFonts w:hint="eastAsia"/>
                <w:b/>
                <w:sz w:val="24"/>
                <w:lang w:val="en-US" w:eastAsia="zh-CN"/>
              </w:rPr>
            </w:rPrChange>
          </w:rPr>
          <w:t>管理</w:t>
        </w:r>
      </w:ins>
      <w:ins w:id="906" w:author="碧海蓝天" w:date="2021-08-20T10:23:23Z">
        <w:r>
          <w:rPr>
            <w:rFonts w:hint="eastAsia"/>
            <w:b w:val="0"/>
            <w:bCs/>
            <w:sz w:val="24"/>
            <w:lang w:val="en-US" w:eastAsia="zh-CN"/>
            <w:rPrChange w:id="907" w:author="碧海蓝天" w:date="2021-08-20T10:34:56Z">
              <w:rPr>
                <w:rFonts w:hint="eastAsia"/>
                <w:b/>
                <w:sz w:val="24"/>
                <w:lang w:val="en-US" w:eastAsia="zh-CN"/>
              </w:rPr>
            </w:rPrChange>
          </w:rPr>
          <w:t>系统的</w:t>
        </w:r>
      </w:ins>
      <w:ins w:id="909" w:author="碧海蓝天" w:date="2021-08-20T10:23:24Z">
        <w:r>
          <w:rPr>
            <w:rFonts w:hint="eastAsia"/>
            <w:b w:val="0"/>
            <w:bCs/>
            <w:sz w:val="24"/>
            <w:lang w:val="en-US" w:eastAsia="zh-CN"/>
            <w:rPrChange w:id="910" w:author="碧海蓝天" w:date="2021-08-20T10:34:56Z">
              <w:rPr>
                <w:rFonts w:hint="eastAsia"/>
                <w:b/>
                <w:sz w:val="24"/>
                <w:lang w:val="en-US" w:eastAsia="zh-CN"/>
              </w:rPr>
            </w:rPrChange>
          </w:rPr>
          <w:t>配置</w:t>
        </w:r>
      </w:ins>
      <w:ins w:id="912" w:author="碧海蓝天" w:date="2021-08-20T10:23:25Z">
        <w:r>
          <w:rPr>
            <w:rFonts w:hint="eastAsia"/>
            <w:b w:val="0"/>
            <w:bCs/>
            <w:sz w:val="24"/>
            <w:lang w:val="en-US" w:eastAsia="zh-CN"/>
            <w:rPrChange w:id="913" w:author="碧海蓝天" w:date="2021-08-20T10:34:56Z">
              <w:rPr>
                <w:rFonts w:hint="eastAsia"/>
                <w:b/>
                <w:sz w:val="24"/>
                <w:lang w:val="en-US" w:eastAsia="zh-CN"/>
              </w:rPr>
            </w:rPrChange>
          </w:rPr>
          <w:t>数据和</w:t>
        </w:r>
      </w:ins>
      <w:ins w:id="915" w:author="碧海蓝天" w:date="2021-08-20T10:23:26Z">
        <w:r>
          <w:rPr>
            <w:rFonts w:hint="eastAsia"/>
            <w:b w:val="0"/>
            <w:bCs/>
            <w:sz w:val="24"/>
            <w:lang w:val="en-US" w:eastAsia="zh-CN"/>
            <w:rPrChange w:id="916" w:author="碧海蓝天" w:date="2021-08-20T10:34:56Z">
              <w:rPr>
                <w:rFonts w:hint="eastAsia"/>
                <w:b/>
                <w:sz w:val="24"/>
                <w:lang w:val="en-US" w:eastAsia="zh-CN"/>
              </w:rPr>
            </w:rPrChange>
          </w:rPr>
          <w:t>日志</w:t>
        </w:r>
      </w:ins>
      <w:ins w:id="918" w:author="碧海蓝天" w:date="2021-08-20T10:23:27Z">
        <w:r>
          <w:rPr>
            <w:rFonts w:hint="eastAsia"/>
            <w:b w:val="0"/>
            <w:bCs/>
            <w:sz w:val="24"/>
            <w:lang w:val="en-US" w:eastAsia="zh-CN"/>
            <w:rPrChange w:id="919" w:author="碧海蓝天" w:date="2021-08-20T10:34:56Z">
              <w:rPr>
                <w:rFonts w:hint="eastAsia"/>
                <w:b/>
                <w:sz w:val="24"/>
                <w:lang w:val="en-US" w:eastAsia="zh-CN"/>
              </w:rPr>
            </w:rPrChange>
          </w:rPr>
          <w:t>数据</w:t>
        </w:r>
      </w:ins>
      <w:ins w:id="921" w:author="碧海蓝天" w:date="2021-08-20T10:23:28Z">
        <w:r>
          <w:rPr>
            <w:rFonts w:hint="eastAsia"/>
            <w:b w:val="0"/>
            <w:bCs/>
            <w:sz w:val="24"/>
            <w:lang w:val="en-US" w:eastAsia="zh-CN"/>
            <w:rPrChange w:id="922" w:author="碧海蓝天" w:date="2021-08-20T10:34:56Z">
              <w:rPr>
                <w:rFonts w:hint="eastAsia"/>
                <w:b/>
                <w:sz w:val="24"/>
                <w:lang w:val="en-US" w:eastAsia="zh-CN"/>
              </w:rPr>
            </w:rPrChange>
          </w:rPr>
          <w:t>等</w:t>
        </w:r>
      </w:ins>
      <w:ins w:id="924" w:author="碧海蓝天" w:date="2021-08-20T10:23:29Z">
        <w:r>
          <w:rPr>
            <w:rFonts w:hint="eastAsia"/>
            <w:b w:val="0"/>
            <w:bCs/>
            <w:sz w:val="24"/>
            <w:lang w:val="en-US" w:eastAsia="zh-CN"/>
            <w:rPrChange w:id="925" w:author="碧海蓝天" w:date="2021-08-20T10:34:56Z">
              <w:rPr>
                <w:rFonts w:hint="eastAsia"/>
                <w:b/>
                <w:sz w:val="24"/>
                <w:lang w:val="en-US" w:eastAsia="zh-CN"/>
              </w:rPr>
            </w:rPrChange>
          </w:rPr>
          <w:t>进行</w:t>
        </w:r>
      </w:ins>
      <w:ins w:id="927" w:author="碧海蓝天" w:date="2021-08-20T10:23:31Z">
        <w:r>
          <w:rPr>
            <w:rFonts w:hint="eastAsia"/>
            <w:b w:val="0"/>
            <w:bCs/>
            <w:sz w:val="24"/>
            <w:lang w:val="en-US" w:eastAsia="zh-CN"/>
            <w:rPrChange w:id="928" w:author="碧海蓝天" w:date="2021-08-20T10:34:56Z">
              <w:rPr>
                <w:rFonts w:hint="eastAsia"/>
                <w:b/>
                <w:sz w:val="24"/>
                <w:lang w:val="en-US" w:eastAsia="zh-CN"/>
              </w:rPr>
            </w:rPrChange>
          </w:rPr>
          <w:t>全量、</w:t>
        </w:r>
      </w:ins>
      <w:ins w:id="930" w:author="碧海蓝天" w:date="2021-08-20T10:23:33Z">
        <w:r>
          <w:rPr>
            <w:rFonts w:hint="eastAsia"/>
            <w:b w:val="0"/>
            <w:bCs/>
            <w:sz w:val="24"/>
            <w:lang w:val="en-US" w:eastAsia="zh-CN"/>
            <w:rPrChange w:id="931" w:author="碧海蓝天" w:date="2021-08-20T10:34:56Z">
              <w:rPr>
                <w:rFonts w:hint="eastAsia"/>
                <w:b/>
                <w:sz w:val="24"/>
                <w:lang w:val="en-US" w:eastAsia="zh-CN"/>
              </w:rPr>
            </w:rPrChange>
          </w:rPr>
          <w:t>增量或</w:t>
        </w:r>
      </w:ins>
      <w:ins w:id="933" w:author="碧海蓝天" w:date="2021-08-20T10:23:34Z">
        <w:r>
          <w:rPr>
            <w:rFonts w:hint="eastAsia"/>
            <w:b w:val="0"/>
            <w:bCs/>
            <w:sz w:val="24"/>
            <w:lang w:val="en-US" w:eastAsia="zh-CN"/>
            <w:rPrChange w:id="934" w:author="碧海蓝天" w:date="2021-08-20T10:34:56Z">
              <w:rPr>
                <w:rFonts w:hint="eastAsia"/>
                <w:b/>
                <w:sz w:val="24"/>
                <w:lang w:val="en-US" w:eastAsia="zh-CN"/>
              </w:rPr>
            </w:rPrChange>
          </w:rPr>
          <w:t>差异</w:t>
        </w:r>
      </w:ins>
      <w:ins w:id="936" w:author="碧海蓝天" w:date="2021-08-20T10:23:35Z">
        <w:r>
          <w:rPr>
            <w:rFonts w:hint="eastAsia"/>
            <w:b w:val="0"/>
            <w:bCs/>
            <w:sz w:val="24"/>
            <w:lang w:val="en-US" w:eastAsia="zh-CN"/>
            <w:rPrChange w:id="937" w:author="碧海蓝天" w:date="2021-08-20T10:34:56Z">
              <w:rPr>
                <w:rFonts w:hint="eastAsia"/>
                <w:b/>
                <w:sz w:val="24"/>
                <w:lang w:val="en-US" w:eastAsia="zh-CN"/>
              </w:rPr>
            </w:rPrChange>
          </w:rPr>
          <w:t>备份</w:t>
        </w:r>
      </w:ins>
      <w:ins w:id="939" w:author="碧海蓝天" w:date="2021-08-20T10:23:36Z">
        <w:r>
          <w:rPr>
            <w:rFonts w:hint="eastAsia"/>
            <w:b w:val="0"/>
            <w:bCs/>
            <w:sz w:val="24"/>
            <w:lang w:val="en-US" w:eastAsia="zh-CN"/>
            <w:rPrChange w:id="940" w:author="碧海蓝天" w:date="2021-08-20T10:34:56Z">
              <w:rPr>
                <w:rFonts w:hint="eastAsia"/>
                <w:b/>
                <w:sz w:val="24"/>
                <w:lang w:val="en-US" w:eastAsia="zh-CN"/>
              </w:rPr>
            </w:rPrChange>
          </w:rPr>
          <w:t>；</w:t>
        </w:r>
      </w:ins>
    </w:p>
    <w:p>
      <w:pPr>
        <w:numPr>
          <w:ilvl w:val="2"/>
          <w:numId w:val="12"/>
        </w:numPr>
        <w:tabs>
          <w:tab w:val="left" w:pos="1362"/>
        </w:tabs>
        <w:spacing w:before="0" w:after="0" w:line="364" w:lineRule="auto"/>
        <w:ind w:left="704" w:right="1440" w:hanging="3"/>
        <w:jc w:val="left"/>
        <w:rPr>
          <w:ins w:id="943" w:author="碧海蓝天" w:date="2021-08-20T10:24:28Z"/>
          <w:rFonts w:hint="eastAsia"/>
          <w:b w:val="0"/>
          <w:bCs/>
          <w:sz w:val="24"/>
          <w:lang w:val="en-US" w:eastAsia="zh-CN"/>
          <w:rPrChange w:id="944" w:author="碧海蓝天" w:date="2021-08-20T10:34:56Z">
            <w:rPr>
              <w:ins w:id="945" w:author="碧海蓝天" w:date="2021-08-20T10:24:28Z"/>
              <w:rFonts w:hint="eastAsia"/>
              <w:b/>
              <w:sz w:val="24"/>
              <w:lang w:val="en-US" w:eastAsia="zh-CN"/>
            </w:rPr>
          </w:rPrChange>
        </w:rPr>
        <w:pPrChange w:id="942" w:author="碧海蓝天" w:date="2021-08-20T10:20:05Z">
          <w:pPr>
            <w:pStyle w:val="8"/>
            <w:numPr>
              <w:ilvl w:val="2"/>
              <w:numId w:val="12"/>
            </w:numPr>
            <w:tabs>
              <w:tab w:val="left" w:pos="1362"/>
            </w:tabs>
            <w:spacing w:before="0" w:after="0" w:line="364" w:lineRule="auto"/>
            <w:ind w:left="704" w:right="1440" w:hanging="3"/>
            <w:jc w:val="left"/>
          </w:pPr>
        </w:pPrChange>
      </w:pPr>
      <w:ins w:id="946" w:author="碧海蓝天" w:date="2021-08-20T10:23:38Z">
        <w:r>
          <w:rPr>
            <w:rFonts w:hint="eastAsia"/>
            <w:b w:val="0"/>
            <w:bCs/>
            <w:sz w:val="24"/>
            <w:lang w:val="en-US" w:eastAsia="zh-CN"/>
            <w:rPrChange w:id="947" w:author="碧海蓝天" w:date="2021-08-20T10:34:56Z">
              <w:rPr>
                <w:rFonts w:hint="eastAsia"/>
                <w:b/>
                <w:sz w:val="24"/>
                <w:lang w:val="en-US" w:eastAsia="zh-CN"/>
              </w:rPr>
            </w:rPrChange>
          </w:rPr>
          <w:t xml:space="preserve">    </w:t>
        </w:r>
      </w:ins>
      <w:ins w:id="949" w:author="碧海蓝天" w:date="2021-08-20T10:23:39Z">
        <w:r>
          <w:rPr>
            <w:rFonts w:hint="eastAsia"/>
            <w:b w:val="0"/>
            <w:bCs/>
            <w:sz w:val="24"/>
            <w:lang w:val="en-US" w:eastAsia="zh-CN"/>
            <w:rPrChange w:id="950" w:author="碧海蓝天" w:date="2021-08-20T10:34:56Z">
              <w:rPr>
                <w:rFonts w:hint="eastAsia"/>
                <w:b/>
                <w:sz w:val="24"/>
                <w:lang w:val="en-US" w:eastAsia="zh-CN"/>
              </w:rPr>
            </w:rPrChange>
          </w:rPr>
          <w:t xml:space="preserve">  </w:t>
        </w:r>
      </w:ins>
      <w:ins w:id="952" w:author="碧海蓝天" w:date="2021-08-20T10:23:40Z">
        <w:r>
          <w:rPr>
            <w:rFonts w:hint="eastAsia"/>
            <w:b w:val="0"/>
            <w:bCs/>
            <w:sz w:val="24"/>
            <w:lang w:val="en-US" w:eastAsia="zh-CN"/>
            <w:rPrChange w:id="953" w:author="碧海蓝天" w:date="2021-08-20T10:34:56Z">
              <w:rPr>
                <w:rFonts w:hint="eastAsia"/>
                <w:b/>
                <w:sz w:val="24"/>
                <w:lang w:val="en-US" w:eastAsia="zh-CN"/>
              </w:rPr>
            </w:rPrChange>
          </w:rPr>
          <w:t>（</w:t>
        </w:r>
      </w:ins>
      <w:ins w:id="955" w:author="碧海蓝天" w:date="2021-08-20T10:23:41Z">
        <w:r>
          <w:rPr>
            <w:rFonts w:hint="eastAsia"/>
            <w:b w:val="0"/>
            <w:bCs/>
            <w:sz w:val="24"/>
            <w:lang w:val="en-US" w:eastAsia="zh-CN"/>
            <w:rPrChange w:id="956" w:author="碧海蓝天" w:date="2021-08-20T10:34:56Z">
              <w:rPr>
                <w:rFonts w:hint="eastAsia"/>
                <w:b/>
                <w:sz w:val="24"/>
                <w:lang w:val="en-US" w:eastAsia="zh-CN"/>
              </w:rPr>
            </w:rPrChange>
          </w:rPr>
          <w:t>2</w:t>
        </w:r>
      </w:ins>
      <w:ins w:id="958" w:author="碧海蓝天" w:date="2021-08-20T10:23:40Z">
        <w:r>
          <w:rPr>
            <w:rFonts w:hint="eastAsia"/>
            <w:b w:val="0"/>
            <w:bCs/>
            <w:sz w:val="24"/>
            <w:lang w:val="en-US" w:eastAsia="zh-CN"/>
            <w:rPrChange w:id="959" w:author="碧海蓝天" w:date="2021-08-20T10:34:56Z">
              <w:rPr>
                <w:rFonts w:hint="eastAsia"/>
                <w:b/>
                <w:sz w:val="24"/>
                <w:lang w:val="en-US" w:eastAsia="zh-CN"/>
              </w:rPr>
            </w:rPrChange>
          </w:rPr>
          <w:t>）</w:t>
        </w:r>
      </w:ins>
      <w:ins w:id="961" w:author="碧海蓝天" w:date="2021-08-20T10:23:44Z">
        <w:r>
          <w:rPr>
            <w:rFonts w:hint="eastAsia"/>
            <w:b w:val="0"/>
            <w:bCs/>
            <w:sz w:val="24"/>
            <w:lang w:val="en-US" w:eastAsia="zh-CN"/>
            <w:rPrChange w:id="962" w:author="碧海蓝天" w:date="2021-08-20T10:34:56Z">
              <w:rPr>
                <w:rFonts w:hint="eastAsia"/>
                <w:b/>
                <w:sz w:val="24"/>
                <w:lang w:val="en-US" w:eastAsia="zh-CN"/>
              </w:rPr>
            </w:rPrChange>
          </w:rPr>
          <w:t>电子</w:t>
        </w:r>
      </w:ins>
      <w:ins w:id="964" w:author="碧海蓝天" w:date="2021-08-20T10:23:45Z">
        <w:r>
          <w:rPr>
            <w:rFonts w:hint="eastAsia"/>
            <w:b w:val="0"/>
            <w:bCs/>
            <w:sz w:val="24"/>
            <w:lang w:val="en-US" w:eastAsia="zh-CN"/>
            <w:rPrChange w:id="965" w:author="碧海蓝天" w:date="2021-08-20T10:34:56Z">
              <w:rPr>
                <w:rFonts w:hint="eastAsia"/>
                <w:b/>
                <w:sz w:val="24"/>
                <w:lang w:val="en-US" w:eastAsia="zh-CN"/>
              </w:rPr>
            </w:rPrChange>
          </w:rPr>
          <w:t>档案</w:t>
        </w:r>
      </w:ins>
      <w:ins w:id="967" w:author="碧海蓝天" w:date="2021-08-20T10:23:46Z">
        <w:r>
          <w:rPr>
            <w:rFonts w:hint="eastAsia"/>
            <w:b w:val="0"/>
            <w:bCs/>
            <w:sz w:val="24"/>
            <w:lang w:val="en-US" w:eastAsia="zh-CN"/>
            <w:rPrChange w:id="968" w:author="碧海蓝天" w:date="2021-08-20T10:34:56Z">
              <w:rPr>
                <w:rFonts w:hint="eastAsia"/>
                <w:b/>
                <w:sz w:val="24"/>
                <w:lang w:val="en-US" w:eastAsia="zh-CN"/>
              </w:rPr>
            </w:rPrChange>
          </w:rPr>
          <w:t>数量</w:t>
        </w:r>
      </w:ins>
      <w:ins w:id="970" w:author="碧海蓝天" w:date="2021-08-20T10:23:47Z">
        <w:r>
          <w:rPr>
            <w:rFonts w:hint="eastAsia"/>
            <w:b w:val="0"/>
            <w:bCs/>
            <w:sz w:val="24"/>
            <w:lang w:val="en-US" w:eastAsia="zh-CN"/>
            <w:rPrChange w:id="971" w:author="碧海蓝天" w:date="2021-08-20T10:34:56Z">
              <w:rPr>
                <w:rFonts w:hint="eastAsia"/>
                <w:b/>
                <w:sz w:val="24"/>
                <w:lang w:val="en-US" w:eastAsia="zh-CN"/>
              </w:rPr>
            </w:rPrChange>
          </w:rPr>
          <w:t>达到</w:t>
        </w:r>
      </w:ins>
      <w:ins w:id="973" w:author="碧海蓝天" w:date="2021-08-20T10:23:50Z">
        <w:r>
          <w:rPr>
            <w:rFonts w:hint="eastAsia"/>
            <w:b w:val="0"/>
            <w:bCs/>
            <w:sz w:val="24"/>
            <w:lang w:val="en-US" w:eastAsia="zh-CN"/>
            <w:rPrChange w:id="974" w:author="碧海蓝天" w:date="2021-08-20T10:34:56Z">
              <w:rPr>
                <w:rFonts w:hint="eastAsia"/>
                <w:b/>
                <w:sz w:val="24"/>
                <w:lang w:val="en-US" w:eastAsia="zh-CN"/>
              </w:rPr>
            </w:rPrChange>
          </w:rPr>
          <w:t>一定</w:t>
        </w:r>
      </w:ins>
      <w:ins w:id="976" w:author="碧海蓝天" w:date="2021-08-20T10:23:51Z">
        <w:r>
          <w:rPr>
            <w:rFonts w:hint="eastAsia"/>
            <w:b w:val="0"/>
            <w:bCs/>
            <w:sz w:val="24"/>
            <w:lang w:val="en-US" w:eastAsia="zh-CN"/>
            <w:rPrChange w:id="977" w:author="碧海蓝天" w:date="2021-08-20T10:34:56Z">
              <w:rPr>
                <w:rFonts w:hint="eastAsia"/>
                <w:b/>
                <w:sz w:val="24"/>
                <w:lang w:val="en-US" w:eastAsia="zh-CN"/>
              </w:rPr>
            </w:rPrChange>
          </w:rPr>
          <w:t>量</w:t>
        </w:r>
      </w:ins>
      <w:ins w:id="979" w:author="碧海蓝天" w:date="2021-08-20T10:23:52Z">
        <w:r>
          <w:rPr>
            <w:rFonts w:hint="eastAsia"/>
            <w:b w:val="0"/>
            <w:bCs/>
            <w:sz w:val="24"/>
            <w:lang w:val="en-US" w:eastAsia="zh-CN"/>
            <w:rPrChange w:id="980" w:author="碧海蓝天" w:date="2021-08-20T10:34:56Z">
              <w:rPr>
                <w:rFonts w:hint="eastAsia"/>
                <w:b/>
                <w:sz w:val="24"/>
                <w:lang w:val="en-US" w:eastAsia="zh-CN"/>
              </w:rPr>
            </w:rPrChange>
          </w:rPr>
          <w:t>且</w:t>
        </w:r>
      </w:ins>
      <w:ins w:id="982" w:author="碧海蓝天" w:date="2021-08-20T10:23:53Z">
        <w:r>
          <w:rPr>
            <w:rFonts w:hint="eastAsia"/>
            <w:b w:val="0"/>
            <w:bCs/>
            <w:sz w:val="24"/>
            <w:lang w:val="en-US" w:eastAsia="zh-CN"/>
            <w:rPrChange w:id="983" w:author="碧海蓝天" w:date="2021-08-20T10:34:56Z">
              <w:rPr>
                <w:rFonts w:hint="eastAsia"/>
                <w:b/>
                <w:sz w:val="24"/>
                <w:lang w:val="en-US" w:eastAsia="zh-CN"/>
              </w:rPr>
            </w:rPrChange>
          </w:rPr>
          <w:t>条件</w:t>
        </w:r>
      </w:ins>
      <w:ins w:id="985" w:author="碧海蓝天" w:date="2021-08-20T10:23:55Z">
        <w:r>
          <w:rPr>
            <w:rFonts w:hint="eastAsia"/>
            <w:b w:val="0"/>
            <w:bCs/>
            <w:sz w:val="24"/>
            <w:lang w:val="en-US" w:eastAsia="zh-CN"/>
            <w:rPrChange w:id="986" w:author="碧海蓝天" w:date="2021-08-20T10:34:56Z">
              <w:rPr>
                <w:rFonts w:hint="eastAsia"/>
                <w:b/>
                <w:sz w:val="24"/>
                <w:lang w:val="en-US" w:eastAsia="zh-CN"/>
              </w:rPr>
            </w:rPrChange>
          </w:rPr>
          <w:t>许可时</w:t>
        </w:r>
      </w:ins>
      <w:ins w:id="988" w:author="碧海蓝天" w:date="2021-08-20T10:23:56Z">
        <w:r>
          <w:rPr>
            <w:rFonts w:hint="eastAsia"/>
            <w:b w:val="0"/>
            <w:bCs/>
            <w:sz w:val="24"/>
            <w:lang w:val="en-US" w:eastAsia="zh-CN"/>
            <w:rPrChange w:id="989" w:author="碧海蓝天" w:date="2021-08-20T10:34:56Z">
              <w:rPr>
                <w:rFonts w:hint="eastAsia"/>
                <w:b/>
                <w:sz w:val="24"/>
                <w:lang w:val="en-US" w:eastAsia="zh-CN"/>
              </w:rPr>
            </w:rPrChange>
          </w:rPr>
          <w:t>，可</w:t>
        </w:r>
      </w:ins>
      <w:ins w:id="991" w:author="碧海蓝天" w:date="2021-08-20T10:23:57Z">
        <w:r>
          <w:rPr>
            <w:rFonts w:hint="eastAsia"/>
            <w:b w:val="0"/>
            <w:bCs/>
            <w:sz w:val="24"/>
            <w:lang w:val="en-US" w:eastAsia="zh-CN"/>
            <w:rPrChange w:id="992" w:author="碧海蓝天" w:date="2021-08-20T10:34:56Z">
              <w:rPr>
                <w:rFonts w:hint="eastAsia"/>
                <w:b/>
                <w:sz w:val="24"/>
                <w:lang w:val="en-US" w:eastAsia="zh-CN"/>
              </w:rPr>
            </w:rPrChange>
          </w:rPr>
          <w:t>实时</w:t>
        </w:r>
      </w:ins>
      <w:ins w:id="994" w:author="碧海蓝天" w:date="2021-08-20T10:23:58Z">
        <w:r>
          <w:rPr>
            <w:rFonts w:hint="eastAsia"/>
            <w:b w:val="0"/>
            <w:bCs/>
            <w:sz w:val="24"/>
            <w:lang w:val="en-US" w:eastAsia="zh-CN"/>
            <w:rPrChange w:id="995" w:author="碧海蓝天" w:date="2021-08-20T10:34:56Z">
              <w:rPr>
                <w:rFonts w:hint="eastAsia"/>
                <w:b/>
                <w:sz w:val="24"/>
                <w:lang w:val="en-US" w:eastAsia="zh-CN"/>
              </w:rPr>
            </w:rPrChange>
          </w:rPr>
          <w:t>电子档案</w:t>
        </w:r>
      </w:ins>
      <w:ins w:id="997" w:author="碧海蓝天" w:date="2021-08-20T10:24:02Z">
        <w:r>
          <w:rPr>
            <w:rFonts w:hint="eastAsia"/>
            <w:b w:val="0"/>
            <w:bCs/>
            <w:sz w:val="24"/>
            <w:lang w:val="en-US" w:eastAsia="zh-CN"/>
            <w:rPrChange w:id="998" w:author="碧海蓝天" w:date="2021-08-20T10:34:56Z">
              <w:rPr>
                <w:rFonts w:hint="eastAsia"/>
                <w:b/>
                <w:sz w:val="24"/>
                <w:lang w:val="en-US" w:eastAsia="zh-CN"/>
              </w:rPr>
            </w:rPrChange>
          </w:rPr>
          <w:t>管理</w:t>
        </w:r>
      </w:ins>
      <w:ins w:id="1000" w:author="碧海蓝天" w:date="2021-08-20T10:24:03Z">
        <w:r>
          <w:rPr>
            <w:rFonts w:hint="eastAsia"/>
            <w:b w:val="0"/>
            <w:bCs/>
            <w:sz w:val="24"/>
            <w:lang w:val="en-US" w:eastAsia="zh-CN"/>
            <w:rPrChange w:id="1001" w:author="碧海蓝天" w:date="2021-08-20T10:34:56Z">
              <w:rPr>
                <w:rFonts w:hint="eastAsia"/>
                <w:b/>
                <w:sz w:val="24"/>
                <w:lang w:val="en-US" w:eastAsia="zh-CN"/>
              </w:rPr>
            </w:rPrChange>
          </w:rPr>
          <w:t>系统</w:t>
        </w:r>
      </w:ins>
      <w:ins w:id="1003" w:author="碧海蓝天" w:date="2021-08-20T10:24:04Z">
        <w:r>
          <w:rPr>
            <w:rFonts w:hint="eastAsia"/>
            <w:b w:val="0"/>
            <w:bCs/>
            <w:sz w:val="24"/>
            <w:lang w:val="en-US" w:eastAsia="zh-CN"/>
            <w:rPrChange w:id="1004" w:author="碧海蓝天" w:date="2021-08-20T10:34:56Z">
              <w:rPr>
                <w:rFonts w:hint="eastAsia"/>
                <w:b/>
                <w:sz w:val="24"/>
                <w:lang w:val="en-US" w:eastAsia="zh-CN"/>
              </w:rPr>
            </w:rPrChange>
          </w:rPr>
          <w:t>和</w:t>
        </w:r>
      </w:ins>
      <w:ins w:id="1006" w:author="碧海蓝天" w:date="2021-08-20T10:24:05Z">
        <w:r>
          <w:rPr>
            <w:rFonts w:hint="eastAsia"/>
            <w:b w:val="0"/>
            <w:bCs/>
            <w:sz w:val="24"/>
            <w:lang w:val="en-US" w:eastAsia="zh-CN"/>
            <w:rPrChange w:id="1007" w:author="碧海蓝天" w:date="2021-08-20T10:34:56Z">
              <w:rPr>
                <w:rFonts w:hint="eastAsia"/>
                <w:b/>
                <w:sz w:val="24"/>
                <w:lang w:val="en-US" w:eastAsia="zh-CN"/>
              </w:rPr>
            </w:rPrChange>
          </w:rPr>
          <w:t>数据库</w:t>
        </w:r>
      </w:ins>
      <w:ins w:id="1009" w:author="碧海蓝天" w:date="2021-08-20T10:24:06Z">
        <w:r>
          <w:rPr>
            <w:rFonts w:hint="eastAsia"/>
            <w:b w:val="0"/>
            <w:bCs/>
            <w:sz w:val="24"/>
            <w:lang w:val="en-US" w:eastAsia="zh-CN"/>
            <w:rPrChange w:id="1010" w:author="碧海蓝天" w:date="2021-08-20T10:34:56Z">
              <w:rPr>
                <w:rFonts w:hint="eastAsia"/>
                <w:b/>
                <w:sz w:val="24"/>
                <w:lang w:val="en-US" w:eastAsia="zh-CN"/>
              </w:rPr>
            </w:rPrChange>
          </w:rPr>
          <w:t>系统的</w:t>
        </w:r>
      </w:ins>
      <w:ins w:id="1012" w:author="碧海蓝天" w:date="2021-08-20T10:24:07Z">
        <w:r>
          <w:rPr>
            <w:rFonts w:hint="eastAsia"/>
            <w:b w:val="0"/>
            <w:bCs/>
            <w:sz w:val="24"/>
            <w:lang w:val="en-US" w:eastAsia="zh-CN"/>
            <w:rPrChange w:id="1013" w:author="碧海蓝天" w:date="2021-08-20T10:34:56Z">
              <w:rPr>
                <w:rFonts w:hint="eastAsia"/>
                <w:b/>
                <w:sz w:val="24"/>
                <w:lang w:val="en-US" w:eastAsia="zh-CN"/>
              </w:rPr>
            </w:rPrChange>
          </w:rPr>
          <w:t>热备份</w:t>
        </w:r>
      </w:ins>
      <w:ins w:id="1015" w:author="碧海蓝天" w:date="2021-08-20T10:24:28Z">
        <w:r>
          <w:rPr>
            <w:rFonts w:hint="eastAsia"/>
            <w:b w:val="0"/>
            <w:bCs/>
            <w:sz w:val="24"/>
            <w:lang w:val="en-US" w:eastAsia="zh-CN"/>
            <w:rPrChange w:id="1016" w:author="碧海蓝天" w:date="2021-08-20T10:34:56Z">
              <w:rPr>
                <w:rFonts w:hint="eastAsia"/>
                <w:b/>
                <w:sz w:val="24"/>
                <w:lang w:val="en-US" w:eastAsia="zh-CN"/>
              </w:rPr>
            </w:rPrChange>
          </w:rPr>
          <w:t>；</w:t>
        </w:r>
      </w:ins>
    </w:p>
    <w:p>
      <w:pPr>
        <w:numPr>
          <w:ilvl w:val="2"/>
          <w:numId w:val="12"/>
        </w:numPr>
        <w:tabs>
          <w:tab w:val="left" w:pos="1362"/>
        </w:tabs>
        <w:spacing w:before="0" w:after="0" w:line="364" w:lineRule="auto"/>
        <w:ind w:left="704" w:right="1440" w:hanging="3"/>
        <w:jc w:val="left"/>
        <w:rPr>
          <w:ins w:id="1019" w:author="碧海蓝天" w:date="2021-08-20T10:26:14Z"/>
          <w:rFonts w:hint="eastAsia"/>
          <w:b w:val="0"/>
          <w:bCs/>
          <w:sz w:val="24"/>
          <w:lang w:val="en-US" w:eastAsia="zh-CN"/>
          <w:rPrChange w:id="1020" w:author="碧海蓝天" w:date="2021-08-20T10:34:56Z">
            <w:rPr>
              <w:ins w:id="1021" w:author="碧海蓝天" w:date="2021-08-20T10:26:14Z"/>
              <w:rFonts w:hint="eastAsia"/>
              <w:b/>
              <w:sz w:val="24"/>
              <w:lang w:val="en-US" w:eastAsia="zh-CN"/>
            </w:rPr>
          </w:rPrChange>
        </w:rPr>
        <w:pPrChange w:id="1018" w:author="碧海蓝天" w:date="2021-08-20T10:20:05Z">
          <w:pPr>
            <w:pStyle w:val="8"/>
            <w:numPr>
              <w:ilvl w:val="2"/>
              <w:numId w:val="12"/>
            </w:numPr>
            <w:tabs>
              <w:tab w:val="left" w:pos="1362"/>
            </w:tabs>
            <w:spacing w:before="0" w:after="0" w:line="364" w:lineRule="auto"/>
            <w:ind w:left="704" w:right="1440" w:hanging="3"/>
            <w:jc w:val="left"/>
          </w:pPr>
        </w:pPrChange>
      </w:pPr>
      <w:ins w:id="1022" w:author="碧海蓝天" w:date="2021-08-20T10:24:29Z">
        <w:r>
          <w:rPr>
            <w:rFonts w:hint="eastAsia"/>
            <w:b w:val="0"/>
            <w:bCs/>
            <w:sz w:val="24"/>
            <w:lang w:val="en-US" w:eastAsia="zh-CN"/>
            <w:rPrChange w:id="1023" w:author="碧海蓝天" w:date="2021-08-20T10:34:56Z">
              <w:rPr>
                <w:rFonts w:hint="eastAsia"/>
                <w:b/>
                <w:sz w:val="24"/>
                <w:lang w:val="en-US" w:eastAsia="zh-CN"/>
              </w:rPr>
            </w:rPrChange>
          </w:rPr>
          <w:t xml:space="preserve">  </w:t>
        </w:r>
      </w:ins>
      <w:ins w:id="1025" w:author="碧海蓝天" w:date="2021-08-20T10:25:06Z">
        <w:r>
          <w:rPr>
            <w:rFonts w:hint="eastAsia"/>
            <w:b w:val="0"/>
            <w:bCs/>
            <w:sz w:val="24"/>
            <w:lang w:val="en-US" w:eastAsia="zh-CN"/>
            <w:rPrChange w:id="1026" w:author="碧海蓝天" w:date="2021-08-20T10:34:56Z">
              <w:rPr>
                <w:rFonts w:hint="eastAsia"/>
                <w:b/>
                <w:sz w:val="24"/>
                <w:lang w:val="en-US" w:eastAsia="zh-CN"/>
              </w:rPr>
            </w:rPrChange>
          </w:rPr>
          <w:t xml:space="preserve">  </w:t>
        </w:r>
      </w:ins>
      <w:ins w:id="1028" w:author="碧海蓝天" w:date="2021-08-20T10:25:07Z">
        <w:r>
          <w:rPr>
            <w:rFonts w:hint="eastAsia"/>
            <w:b w:val="0"/>
            <w:bCs/>
            <w:sz w:val="24"/>
            <w:lang w:val="en-US" w:eastAsia="zh-CN"/>
            <w:rPrChange w:id="1029" w:author="碧海蓝天" w:date="2021-08-20T10:34:56Z">
              <w:rPr>
                <w:rFonts w:hint="eastAsia"/>
                <w:b/>
                <w:sz w:val="24"/>
                <w:lang w:val="en-US" w:eastAsia="zh-CN"/>
              </w:rPr>
            </w:rPrChange>
          </w:rPr>
          <w:t xml:space="preserve">  </w:t>
        </w:r>
      </w:ins>
      <w:ins w:id="1031" w:author="碧海蓝天" w:date="2021-08-20T10:25:08Z">
        <w:r>
          <w:rPr>
            <w:rFonts w:hint="eastAsia"/>
            <w:b w:val="0"/>
            <w:bCs/>
            <w:sz w:val="24"/>
            <w:lang w:val="en-US" w:eastAsia="zh-CN"/>
            <w:rPrChange w:id="1032" w:author="碧海蓝天" w:date="2021-08-20T10:34:56Z">
              <w:rPr>
                <w:rFonts w:hint="eastAsia"/>
                <w:b/>
                <w:sz w:val="24"/>
                <w:lang w:val="en-US" w:eastAsia="zh-CN"/>
              </w:rPr>
            </w:rPrChange>
          </w:rPr>
          <w:t xml:space="preserve"> </w:t>
        </w:r>
      </w:ins>
      <w:ins w:id="1034" w:author="碧海蓝天" w:date="2021-08-20T10:25:09Z">
        <w:r>
          <w:rPr>
            <w:rFonts w:hint="eastAsia"/>
            <w:b w:val="0"/>
            <w:bCs/>
            <w:sz w:val="24"/>
            <w:lang w:val="en-US" w:eastAsia="zh-CN"/>
            <w:rPrChange w:id="1035" w:author="碧海蓝天" w:date="2021-08-20T10:34:56Z">
              <w:rPr>
                <w:rFonts w:hint="eastAsia"/>
                <w:b/>
                <w:sz w:val="24"/>
                <w:lang w:val="en-US" w:eastAsia="zh-CN"/>
              </w:rPr>
            </w:rPrChange>
          </w:rPr>
          <w:t>（</w:t>
        </w:r>
      </w:ins>
      <w:ins w:id="1037" w:author="碧海蓝天" w:date="2021-08-20T10:25:10Z">
        <w:r>
          <w:rPr>
            <w:rFonts w:hint="eastAsia"/>
            <w:b w:val="0"/>
            <w:bCs/>
            <w:sz w:val="24"/>
            <w:lang w:val="en-US" w:eastAsia="zh-CN"/>
            <w:rPrChange w:id="1038" w:author="碧海蓝天" w:date="2021-08-20T10:34:56Z">
              <w:rPr>
                <w:rFonts w:hint="eastAsia"/>
                <w:b/>
                <w:sz w:val="24"/>
                <w:lang w:val="en-US" w:eastAsia="zh-CN"/>
              </w:rPr>
            </w:rPrChange>
          </w:rPr>
          <w:t>3</w:t>
        </w:r>
      </w:ins>
      <w:ins w:id="1040" w:author="碧海蓝天" w:date="2021-08-20T10:25:09Z">
        <w:r>
          <w:rPr>
            <w:rFonts w:hint="eastAsia"/>
            <w:b w:val="0"/>
            <w:bCs/>
            <w:sz w:val="24"/>
            <w:lang w:val="en-US" w:eastAsia="zh-CN"/>
            <w:rPrChange w:id="1041" w:author="碧海蓝天" w:date="2021-08-20T10:34:56Z">
              <w:rPr>
                <w:rFonts w:hint="eastAsia"/>
                <w:b/>
                <w:sz w:val="24"/>
                <w:lang w:val="en-US" w:eastAsia="zh-CN"/>
              </w:rPr>
            </w:rPrChange>
          </w:rPr>
          <w:t>）</w:t>
        </w:r>
      </w:ins>
      <w:ins w:id="1043" w:author="碧海蓝天" w:date="2021-08-20T10:25:16Z">
        <w:r>
          <w:rPr>
            <w:rFonts w:hint="eastAsia"/>
            <w:b w:val="0"/>
            <w:bCs/>
            <w:sz w:val="24"/>
            <w:lang w:val="en-US" w:eastAsia="zh-CN"/>
            <w:rPrChange w:id="1044" w:author="碧海蓝天" w:date="2021-08-20T10:34:56Z">
              <w:rPr>
                <w:rFonts w:hint="eastAsia"/>
                <w:b/>
                <w:sz w:val="24"/>
                <w:lang w:val="en-US" w:eastAsia="zh-CN"/>
              </w:rPr>
            </w:rPrChange>
          </w:rPr>
          <w:t>电子</w:t>
        </w:r>
      </w:ins>
      <w:ins w:id="1046" w:author="碧海蓝天" w:date="2021-08-20T10:25:17Z">
        <w:r>
          <w:rPr>
            <w:rFonts w:hint="eastAsia"/>
            <w:b w:val="0"/>
            <w:bCs/>
            <w:sz w:val="24"/>
            <w:lang w:val="en-US" w:eastAsia="zh-CN"/>
            <w:rPrChange w:id="1047" w:author="碧海蓝天" w:date="2021-08-20T10:34:56Z">
              <w:rPr>
                <w:rFonts w:hint="eastAsia"/>
                <w:b/>
                <w:sz w:val="24"/>
                <w:lang w:val="en-US" w:eastAsia="zh-CN"/>
              </w:rPr>
            </w:rPrChange>
          </w:rPr>
          <w:t>档案</w:t>
        </w:r>
      </w:ins>
      <w:ins w:id="1049" w:author="碧海蓝天" w:date="2021-08-20T10:25:19Z">
        <w:r>
          <w:rPr>
            <w:rFonts w:hint="eastAsia"/>
            <w:b w:val="0"/>
            <w:bCs/>
            <w:sz w:val="24"/>
            <w:lang w:val="en-US" w:eastAsia="zh-CN"/>
            <w:rPrChange w:id="1050" w:author="碧海蓝天" w:date="2021-08-20T10:34:56Z">
              <w:rPr>
                <w:rFonts w:hint="eastAsia"/>
                <w:b/>
                <w:sz w:val="24"/>
                <w:lang w:val="en-US" w:eastAsia="zh-CN"/>
              </w:rPr>
            </w:rPrChange>
          </w:rPr>
          <w:t>及其</w:t>
        </w:r>
      </w:ins>
      <w:ins w:id="1052" w:author="碧海蓝天" w:date="2021-08-20T10:25:20Z">
        <w:r>
          <w:rPr>
            <w:rFonts w:hint="eastAsia"/>
            <w:b w:val="0"/>
            <w:bCs/>
            <w:sz w:val="24"/>
            <w:lang w:val="en-US" w:eastAsia="zh-CN"/>
            <w:rPrChange w:id="1053" w:author="碧海蓝天" w:date="2021-08-20T10:34:56Z">
              <w:rPr>
                <w:rFonts w:hint="eastAsia"/>
                <w:b/>
                <w:sz w:val="24"/>
                <w:lang w:val="en-US" w:eastAsia="zh-CN"/>
              </w:rPr>
            </w:rPrChange>
          </w:rPr>
          <w:t>元数据、</w:t>
        </w:r>
      </w:ins>
      <w:ins w:id="1055" w:author="碧海蓝天" w:date="2021-08-20T10:25:25Z">
        <w:r>
          <w:rPr>
            <w:rFonts w:hint="eastAsia"/>
            <w:b w:val="0"/>
            <w:bCs/>
            <w:sz w:val="24"/>
            <w:lang w:val="en-US" w:eastAsia="zh-CN"/>
            <w:rPrChange w:id="1056" w:author="碧海蓝天" w:date="2021-08-20T10:34:56Z">
              <w:rPr>
                <w:rFonts w:hint="eastAsia"/>
                <w:b/>
                <w:sz w:val="24"/>
                <w:lang w:val="en-US" w:eastAsia="zh-CN"/>
              </w:rPr>
            </w:rPrChange>
          </w:rPr>
          <w:t>数字</w:t>
        </w:r>
      </w:ins>
      <w:ins w:id="1058" w:author="碧海蓝天" w:date="2021-08-20T10:25:26Z">
        <w:r>
          <w:rPr>
            <w:rFonts w:hint="eastAsia"/>
            <w:b w:val="0"/>
            <w:bCs/>
            <w:sz w:val="24"/>
            <w:lang w:val="en-US" w:eastAsia="zh-CN"/>
            <w:rPrChange w:id="1059" w:author="碧海蓝天" w:date="2021-08-20T10:34:56Z">
              <w:rPr>
                <w:rFonts w:hint="eastAsia"/>
                <w:b/>
                <w:sz w:val="24"/>
                <w:lang w:val="en-US" w:eastAsia="zh-CN"/>
              </w:rPr>
            </w:rPrChange>
          </w:rPr>
          <w:t>档案馆</w:t>
        </w:r>
      </w:ins>
      <w:ins w:id="1061" w:author="碧海蓝天" w:date="2021-08-20T10:25:27Z">
        <w:r>
          <w:rPr>
            <w:rFonts w:hint="eastAsia"/>
            <w:b w:val="0"/>
            <w:bCs/>
            <w:sz w:val="24"/>
            <w:lang w:val="en-US" w:eastAsia="zh-CN"/>
            <w:rPrChange w:id="1062" w:author="碧海蓝天" w:date="2021-08-20T10:34:56Z">
              <w:rPr>
                <w:rFonts w:hint="eastAsia"/>
                <w:b/>
                <w:sz w:val="24"/>
                <w:lang w:val="en-US" w:eastAsia="zh-CN"/>
              </w:rPr>
            </w:rPrChange>
          </w:rPr>
          <w:t>系统的</w:t>
        </w:r>
      </w:ins>
      <w:ins w:id="1064" w:author="碧海蓝天" w:date="2021-08-20T10:25:28Z">
        <w:r>
          <w:rPr>
            <w:rFonts w:hint="eastAsia"/>
            <w:b w:val="0"/>
            <w:bCs/>
            <w:sz w:val="24"/>
            <w:lang w:val="en-US" w:eastAsia="zh-CN"/>
            <w:rPrChange w:id="1065" w:author="碧海蓝天" w:date="2021-08-20T10:34:56Z">
              <w:rPr>
                <w:rFonts w:hint="eastAsia"/>
                <w:b/>
                <w:sz w:val="24"/>
                <w:lang w:val="en-US" w:eastAsia="zh-CN"/>
              </w:rPr>
            </w:rPrChange>
          </w:rPr>
          <w:t>灾难</w:t>
        </w:r>
      </w:ins>
      <w:ins w:id="1067" w:author="碧海蓝天" w:date="2021-08-20T10:25:29Z">
        <w:r>
          <w:rPr>
            <w:rFonts w:hint="eastAsia"/>
            <w:b w:val="0"/>
            <w:bCs/>
            <w:sz w:val="24"/>
            <w:lang w:val="en-US" w:eastAsia="zh-CN"/>
            <w:rPrChange w:id="1068" w:author="碧海蓝天" w:date="2021-08-20T10:34:56Z">
              <w:rPr>
                <w:rFonts w:hint="eastAsia"/>
                <w:b/>
                <w:sz w:val="24"/>
                <w:lang w:val="en-US" w:eastAsia="zh-CN"/>
              </w:rPr>
            </w:rPrChange>
          </w:rPr>
          <w:t>备份</w:t>
        </w:r>
      </w:ins>
      <w:ins w:id="1070" w:author="碧海蓝天" w:date="2021-08-20T10:25:31Z">
        <w:r>
          <w:rPr>
            <w:rFonts w:hint="eastAsia"/>
            <w:b w:val="0"/>
            <w:bCs/>
            <w:sz w:val="24"/>
            <w:lang w:val="en-US" w:eastAsia="zh-CN"/>
            <w:rPrChange w:id="1071" w:author="碧海蓝天" w:date="2021-08-20T10:34:56Z">
              <w:rPr>
                <w:rFonts w:hint="eastAsia"/>
                <w:b/>
                <w:sz w:val="24"/>
                <w:lang w:val="en-US" w:eastAsia="zh-CN"/>
              </w:rPr>
            </w:rPrChange>
          </w:rPr>
          <w:t>应</w:t>
        </w:r>
      </w:ins>
      <w:ins w:id="1073" w:author="碧海蓝天" w:date="2021-08-20T10:25:32Z">
        <w:r>
          <w:rPr>
            <w:rFonts w:hint="eastAsia"/>
            <w:b w:val="0"/>
            <w:bCs/>
            <w:sz w:val="24"/>
            <w:lang w:val="en-US" w:eastAsia="zh-CN"/>
            <w:rPrChange w:id="1074" w:author="碧海蓝天" w:date="2021-08-20T10:34:56Z">
              <w:rPr>
                <w:rFonts w:hint="eastAsia"/>
                <w:b/>
                <w:sz w:val="24"/>
                <w:lang w:val="en-US" w:eastAsia="zh-CN"/>
              </w:rPr>
            </w:rPrChange>
          </w:rPr>
          <w:t>纳入</w:t>
        </w:r>
      </w:ins>
      <w:ins w:id="1076" w:author="碧海蓝天" w:date="2021-08-20T10:25:33Z">
        <w:r>
          <w:rPr>
            <w:rFonts w:hint="eastAsia"/>
            <w:b w:val="0"/>
            <w:bCs/>
            <w:sz w:val="24"/>
            <w:lang w:val="en-US" w:eastAsia="zh-CN"/>
            <w:rPrChange w:id="1077" w:author="碧海蓝天" w:date="2021-08-20T10:34:56Z">
              <w:rPr>
                <w:rFonts w:hint="eastAsia"/>
                <w:b/>
                <w:sz w:val="24"/>
                <w:lang w:val="en-US" w:eastAsia="zh-CN"/>
              </w:rPr>
            </w:rPrChange>
          </w:rPr>
          <w:t>公司</w:t>
        </w:r>
      </w:ins>
      <w:ins w:id="1079" w:author="碧海蓝天" w:date="2021-08-20T10:25:37Z">
        <w:r>
          <w:rPr>
            <w:rFonts w:hint="eastAsia"/>
            <w:b w:val="0"/>
            <w:bCs/>
            <w:sz w:val="24"/>
            <w:lang w:val="en-US" w:eastAsia="zh-CN"/>
            <w:rPrChange w:id="1080" w:author="碧海蓝天" w:date="2021-08-20T10:34:56Z">
              <w:rPr>
                <w:rFonts w:hint="eastAsia"/>
                <w:b/>
                <w:sz w:val="24"/>
                <w:lang w:val="en-US" w:eastAsia="zh-CN"/>
              </w:rPr>
            </w:rPrChange>
          </w:rPr>
          <w:t>灾难</w:t>
        </w:r>
      </w:ins>
      <w:ins w:id="1082" w:author="碧海蓝天" w:date="2021-08-20T10:25:39Z">
        <w:r>
          <w:rPr>
            <w:rFonts w:hint="eastAsia"/>
            <w:b w:val="0"/>
            <w:bCs/>
            <w:sz w:val="24"/>
            <w:lang w:val="en-US" w:eastAsia="zh-CN"/>
            <w:rPrChange w:id="1083" w:author="碧海蓝天" w:date="2021-08-20T10:34:56Z">
              <w:rPr>
                <w:rFonts w:hint="eastAsia"/>
                <w:b/>
                <w:sz w:val="24"/>
                <w:lang w:val="en-US" w:eastAsia="zh-CN"/>
              </w:rPr>
            </w:rPrChange>
          </w:rPr>
          <w:t>备份</w:t>
        </w:r>
      </w:ins>
      <w:ins w:id="1085" w:author="碧海蓝天" w:date="2021-08-20T10:25:42Z">
        <w:r>
          <w:rPr>
            <w:rFonts w:hint="eastAsia"/>
            <w:b w:val="0"/>
            <w:bCs/>
            <w:sz w:val="24"/>
            <w:lang w:val="en-US" w:eastAsia="zh-CN"/>
            <w:rPrChange w:id="1086" w:author="碧海蓝天" w:date="2021-08-20T10:34:56Z">
              <w:rPr>
                <w:rFonts w:hint="eastAsia"/>
                <w:b/>
                <w:sz w:val="24"/>
                <w:lang w:val="en-US" w:eastAsia="zh-CN"/>
              </w:rPr>
            </w:rPrChange>
          </w:rPr>
          <w:t>规划</w:t>
        </w:r>
      </w:ins>
      <w:ins w:id="1088" w:author="碧海蓝天" w:date="2021-08-20T10:25:43Z">
        <w:r>
          <w:rPr>
            <w:rFonts w:hint="eastAsia"/>
            <w:b w:val="0"/>
            <w:bCs/>
            <w:sz w:val="24"/>
            <w:lang w:val="en-US" w:eastAsia="zh-CN"/>
            <w:rPrChange w:id="1089" w:author="碧海蓝天" w:date="2021-08-20T10:34:56Z">
              <w:rPr>
                <w:rFonts w:hint="eastAsia"/>
                <w:b/>
                <w:sz w:val="24"/>
                <w:lang w:val="en-US" w:eastAsia="zh-CN"/>
              </w:rPr>
            </w:rPrChange>
          </w:rPr>
          <w:t>，进行</w:t>
        </w:r>
      </w:ins>
      <w:ins w:id="1091" w:author="碧海蓝天" w:date="2021-08-20T10:25:46Z">
        <w:r>
          <w:rPr>
            <w:rFonts w:hint="eastAsia"/>
            <w:b w:val="0"/>
            <w:bCs/>
            <w:sz w:val="24"/>
            <w:lang w:val="en-US" w:eastAsia="zh-CN"/>
            <w:rPrChange w:id="1092" w:author="碧海蓝天" w:date="2021-08-20T10:34:56Z">
              <w:rPr>
                <w:rFonts w:hint="eastAsia"/>
                <w:b/>
                <w:sz w:val="24"/>
                <w:lang w:val="en-US" w:eastAsia="zh-CN"/>
              </w:rPr>
            </w:rPrChange>
          </w:rPr>
          <w:t>同步分析、</w:t>
        </w:r>
      </w:ins>
      <w:ins w:id="1094" w:author="碧海蓝天" w:date="2021-08-20T10:25:48Z">
        <w:r>
          <w:rPr>
            <w:rFonts w:hint="eastAsia"/>
            <w:b w:val="0"/>
            <w:bCs/>
            <w:sz w:val="24"/>
            <w:lang w:val="en-US" w:eastAsia="zh-CN"/>
            <w:rPrChange w:id="1095" w:author="碧海蓝天" w:date="2021-08-20T10:34:56Z">
              <w:rPr>
                <w:rFonts w:hint="eastAsia"/>
                <w:b/>
                <w:sz w:val="24"/>
                <w:lang w:val="en-US" w:eastAsia="zh-CN"/>
              </w:rPr>
            </w:rPrChange>
          </w:rPr>
          <w:t>建设</w:t>
        </w:r>
      </w:ins>
      <w:ins w:id="1097" w:author="碧海蓝天" w:date="2021-08-20T10:25:49Z">
        <w:r>
          <w:rPr>
            <w:rFonts w:hint="eastAsia"/>
            <w:b w:val="0"/>
            <w:bCs/>
            <w:sz w:val="24"/>
            <w:lang w:val="en-US" w:eastAsia="zh-CN"/>
            <w:rPrChange w:id="1098" w:author="碧海蓝天" w:date="2021-08-20T10:34:56Z">
              <w:rPr>
                <w:rFonts w:hint="eastAsia"/>
                <w:b/>
                <w:sz w:val="24"/>
                <w:lang w:val="en-US" w:eastAsia="zh-CN"/>
              </w:rPr>
            </w:rPrChange>
          </w:rPr>
          <w:t>和</w:t>
        </w:r>
      </w:ins>
      <w:ins w:id="1100" w:author="碧海蓝天" w:date="2021-08-20T10:25:50Z">
        <w:r>
          <w:rPr>
            <w:rFonts w:hint="eastAsia"/>
            <w:b w:val="0"/>
            <w:bCs/>
            <w:sz w:val="24"/>
            <w:lang w:val="en-US" w:eastAsia="zh-CN"/>
            <w:rPrChange w:id="1101" w:author="碧海蓝天" w:date="2021-08-20T10:34:56Z">
              <w:rPr>
                <w:rFonts w:hint="eastAsia"/>
                <w:b/>
                <w:sz w:val="24"/>
                <w:lang w:val="en-US" w:eastAsia="zh-CN"/>
              </w:rPr>
            </w:rPrChange>
          </w:rPr>
          <w:t>设计</w:t>
        </w:r>
      </w:ins>
      <w:ins w:id="1103" w:author="碧海蓝天" w:date="2021-08-20T10:25:51Z">
        <w:r>
          <w:rPr>
            <w:rFonts w:hint="eastAsia"/>
            <w:b w:val="0"/>
            <w:bCs/>
            <w:sz w:val="24"/>
            <w:lang w:val="en-US" w:eastAsia="zh-CN"/>
            <w:rPrChange w:id="1104" w:author="碧海蓝天" w:date="2021-08-20T10:34:56Z">
              <w:rPr>
                <w:rFonts w:hint="eastAsia"/>
                <w:b/>
                <w:sz w:val="24"/>
                <w:lang w:val="en-US" w:eastAsia="zh-CN"/>
              </w:rPr>
            </w:rPrChange>
          </w:rPr>
          <w:t>。</w:t>
        </w:r>
      </w:ins>
      <w:ins w:id="1106" w:author="碧海蓝天" w:date="2021-08-20T10:25:55Z">
        <w:r>
          <w:rPr>
            <w:rFonts w:hint="eastAsia"/>
            <w:b w:val="0"/>
            <w:bCs/>
            <w:sz w:val="24"/>
            <w:lang w:val="en-US" w:eastAsia="zh-CN"/>
            <w:rPrChange w:id="1107" w:author="碧海蓝天" w:date="2021-08-20T10:34:56Z">
              <w:rPr>
                <w:rFonts w:hint="eastAsia"/>
                <w:b/>
                <w:sz w:val="24"/>
                <w:lang w:val="en-US" w:eastAsia="zh-CN"/>
              </w:rPr>
            </w:rPrChange>
          </w:rPr>
          <w:t>灾难</w:t>
        </w:r>
      </w:ins>
      <w:ins w:id="1109" w:author="碧海蓝天" w:date="2021-08-20T10:25:56Z">
        <w:r>
          <w:rPr>
            <w:rFonts w:hint="eastAsia"/>
            <w:b w:val="0"/>
            <w:bCs/>
            <w:sz w:val="24"/>
            <w:lang w:val="en-US" w:eastAsia="zh-CN"/>
            <w:rPrChange w:id="1110" w:author="碧海蓝天" w:date="2021-08-20T10:34:56Z">
              <w:rPr>
                <w:rFonts w:hint="eastAsia"/>
                <w:b/>
                <w:sz w:val="24"/>
                <w:lang w:val="en-US" w:eastAsia="zh-CN"/>
              </w:rPr>
            </w:rPrChange>
          </w:rPr>
          <w:t>备份和</w:t>
        </w:r>
      </w:ins>
      <w:ins w:id="1112" w:author="碧海蓝天" w:date="2021-08-20T10:25:58Z">
        <w:r>
          <w:rPr>
            <w:rFonts w:hint="eastAsia"/>
            <w:b w:val="0"/>
            <w:bCs/>
            <w:sz w:val="24"/>
            <w:lang w:val="en-US" w:eastAsia="zh-CN"/>
            <w:rPrChange w:id="1113" w:author="碧海蓝天" w:date="2021-08-20T10:34:56Z">
              <w:rPr>
                <w:rFonts w:hint="eastAsia"/>
                <w:b/>
                <w:sz w:val="24"/>
                <w:lang w:val="en-US" w:eastAsia="zh-CN"/>
              </w:rPr>
            </w:rPrChange>
          </w:rPr>
          <w:t>灾难</w:t>
        </w:r>
      </w:ins>
      <w:ins w:id="1115" w:author="碧海蓝天" w:date="2021-08-20T10:26:00Z">
        <w:r>
          <w:rPr>
            <w:rFonts w:hint="eastAsia"/>
            <w:b w:val="0"/>
            <w:bCs/>
            <w:sz w:val="24"/>
            <w:lang w:val="en-US" w:eastAsia="zh-CN"/>
            <w:rPrChange w:id="1116" w:author="碧海蓝天" w:date="2021-08-20T10:34:56Z">
              <w:rPr>
                <w:rFonts w:hint="eastAsia"/>
                <w:b/>
                <w:sz w:val="24"/>
                <w:lang w:val="en-US" w:eastAsia="zh-CN"/>
              </w:rPr>
            </w:rPrChange>
          </w:rPr>
          <w:t>恢复</w:t>
        </w:r>
      </w:ins>
      <w:ins w:id="1118" w:author="碧海蓝天" w:date="2021-08-20T10:26:01Z">
        <w:r>
          <w:rPr>
            <w:rFonts w:hint="eastAsia"/>
            <w:b w:val="0"/>
            <w:bCs/>
            <w:sz w:val="24"/>
            <w:lang w:val="en-US" w:eastAsia="zh-CN"/>
            <w:rPrChange w:id="1119" w:author="碧海蓝天" w:date="2021-08-20T10:34:56Z">
              <w:rPr>
                <w:rFonts w:hint="eastAsia"/>
                <w:b/>
                <w:sz w:val="24"/>
                <w:lang w:val="en-US" w:eastAsia="zh-CN"/>
              </w:rPr>
            </w:rPrChange>
          </w:rPr>
          <w:t>按照</w:t>
        </w:r>
      </w:ins>
      <w:ins w:id="1121" w:author="碧海蓝天" w:date="2021-08-20T10:26:02Z">
        <w:r>
          <w:rPr>
            <w:rFonts w:hint="eastAsia"/>
            <w:b w:val="0"/>
            <w:bCs/>
            <w:sz w:val="24"/>
            <w:lang w:val="en-US" w:eastAsia="zh-CN"/>
            <w:rPrChange w:id="1122" w:author="碧海蓝天" w:date="2021-08-20T10:34:56Z">
              <w:rPr>
                <w:rFonts w:hint="eastAsia"/>
                <w:b/>
                <w:sz w:val="24"/>
                <w:lang w:val="en-US" w:eastAsia="zh-CN"/>
              </w:rPr>
            </w:rPrChange>
          </w:rPr>
          <w:t>公司</w:t>
        </w:r>
      </w:ins>
      <w:ins w:id="1124" w:author="碧海蓝天" w:date="2021-08-20T10:26:03Z">
        <w:r>
          <w:rPr>
            <w:rFonts w:hint="eastAsia"/>
            <w:b w:val="0"/>
            <w:bCs/>
            <w:sz w:val="24"/>
            <w:lang w:val="en-US" w:eastAsia="zh-CN"/>
            <w:rPrChange w:id="1125" w:author="碧海蓝天" w:date="2021-08-20T10:34:56Z">
              <w:rPr>
                <w:rFonts w:hint="eastAsia"/>
                <w:b/>
                <w:sz w:val="24"/>
                <w:lang w:val="en-US" w:eastAsia="zh-CN"/>
              </w:rPr>
            </w:rPrChange>
          </w:rPr>
          <w:t>有关</w:t>
        </w:r>
      </w:ins>
      <w:ins w:id="1127" w:author="碧海蓝天" w:date="2021-08-20T10:26:05Z">
        <w:r>
          <w:rPr>
            <w:rFonts w:hint="eastAsia"/>
            <w:b w:val="0"/>
            <w:bCs/>
            <w:sz w:val="24"/>
            <w:lang w:val="en-US" w:eastAsia="zh-CN"/>
            <w:rPrChange w:id="1128" w:author="碧海蓝天" w:date="2021-08-20T10:34:56Z">
              <w:rPr>
                <w:rFonts w:hint="eastAsia"/>
                <w:b/>
                <w:sz w:val="24"/>
                <w:lang w:val="en-US" w:eastAsia="zh-CN"/>
              </w:rPr>
            </w:rPrChange>
          </w:rPr>
          <w:t>要求</w:t>
        </w:r>
      </w:ins>
      <w:ins w:id="1130" w:author="碧海蓝天" w:date="2021-08-20T10:26:06Z">
        <w:r>
          <w:rPr>
            <w:rFonts w:hint="eastAsia"/>
            <w:b w:val="0"/>
            <w:bCs/>
            <w:sz w:val="24"/>
            <w:lang w:val="en-US" w:eastAsia="zh-CN"/>
            <w:rPrChange w:id="1131" w:author="碧海蓝天" w:date="2021-08-20T10:34:56Z">
              <w:rPr>
                <w:rFonts w:hint="eastAsia"/>
                <w:b/>
                <w:sz w:val="24"/>
                <w:lang w:val="en-US" w:eastAsia="zh-CN"/>
              </w:rPr>
            </w:rPrChange>
          </w:rPr>
          <w:t>执行</w:t>
        </w:r>
      </w:ins>
      <w:ins w:id="1133" w:author="碧海蓝天" w:date="2021-08-20T10:26:07Z">
        <w:r>
          <w:rPr>
            <w:rFonts w:hint="eastAsia"/>
            <w:b w:val="0"/>
            <w:bCs/>
            <w:sz w:val="24"/>
            <w:lang w:val="en-US" w:eastAsia="zh-CN"/>
            <w:rPrChange w:id="1134" w:author="碧海蓝天" w:date="2021-08-20T10:34:56Z">
              <w:rPr>
                <w:rFonts w:hint="eastAsia"/>
                <w:b/>
                <w:sz w:val="24"/>
                <w:lang w:val="en-US" w:eastAsia="zh-CN"/>
              </w:rPr>
            </w:rPrChange>
          </w:rPr>
          <w:t>。</w:t>
        </w:r>
      </w:ins>
    </w:p>
    <w:p>
      <w:pPr>
        <w:numPr>
          <w:ilvl w:val="2"/>
          <w:numId w:val="12"/>
        </w:numPr>
        <w:tabs>
          <w:tab w:val="left" w:pos="1362"/>
        </w:tabs>
        <w:spacing w:before="0" w:after="0" w:line="364" w:lineRule="auto"/>
        <w:ind w:left="704" w:right="1440" w:hanging="3"/>
        <w:jc w:val="left"/>
        <w:rPr>
          <w:ins w:id="1137" w:author="碧海蓝天" w:date="2021-08-20T10:19:48Z"/>
          <w:b w:val="0"/>
          <w:bCs/>
          <w:sz w:val="24"/>
          <w:rPrChange w:id="1138" w:author="碧海蓝天" w:date="2021-08-20T10:34:56Z">
            <w:rPr>
              <w:ins w:id="1139" w:author="碧海蓝天" w:date="2021-08-20T10:19:48Z"/>
              <w:b/>
              <w:sz w:val="24"/>
            </w:rPr>
          </w:rPrChange>
        </w:rPr>
        <w:pPrChange w:id="1136" w:author="碧海蓝天" w:date="2021-08-20T10:32:27Z">
          <w:pPr>
            <w:pStyle w:val="8"/>
            <w:numPr>
              <w:ilvl w:val="2"/>
              <w:numId w:val="12"/>
            </w:numPr>
            <w:tabs>
              <w:tab w:val="left" w:pos="1362"/>
            </w:tabs>
            <w:spacing w:before="0" w:after="0" w:line="364" w:lineRule="auto"/>
            <w:ind w:left="704" w:right="1440" w:hanging="3"/>
            <w:jc w:val="left"/>
          </w:pPr>
        </w:pPrChange>
      </w:pPr>
      <w:ins w:id="1140" w:author="碧海蓝天" w:date="2021-08-20T10:26:15Z">
        <w:r>
          <w:rPr>
            <w:rFonts w:hint="eastAsia"/>
            <w:b w:val="0"/>
            <w:bCs/>
            <w:sz w:val="24"/>
            <w:lang w:val="en-US" w:eastAsia="zh-CN"/>
            <w:rPrChange w:id="1141" w:author="碧海蓝天" w:date="2021-08-20T10:34:56Z">
              <w:rPr>
                <w:rFonts w:hint="eastAsia"/>
                <w:b/>
                <w:sz w:val="24"/>
                <w:lang w:val="en-US" w:eastAsia="zh-CN"/>
              </w:rPr>
            </w:rPrChange>
          </w:rPr>
          <w:t xml:space="preserve">  </w:t>
        </w:r>
      </w:ins>
      <w:ins w:id="1143" w:author="碧海蓝天" w:date="2021-08-20T10:26:16Z">
        <w:r>
          <w:rPr>
            <w:rFonts w:hint="eastAsia"/>
            <w:b w:val="0"/>
            <w:bCs/>
            <w:sz w:val="24"/>
            <w:lang w:val="en-US" w:eastAsia="zh-CN"/>
            <w:rPrChange w:id="1144" w:author="碧海蓝天" w:date="2021-08-20T10:34:56Z">
              <w:rPr>
                <w:rFonts w:hint="eastAsia"/>
                <w:b/>
                <w:sz w:val="24"/>
                <w:lang w:val="en-US" w:eastAsia="zh-CN"/>
              </w:rPr>
            </w:rPrChange>
          </w:rPr>
          <w:t xml:space="preserve">   </w:t>
        </w:r>
      </w:ins>
      <w:ins w:id="1146" w:author="碧海蓝天" w:date="2021-08-20T10:26:17Z">
        <w:r>
          <w:rPr>
            <w:rFonts w:hint="eastAsia"/>
            <w:b w:val="0"/>
            <w:bCs/>
            <w:sz w:val="24"/>
            <w:lang w:val="en-US" w:eastAsia="zh-CN"/>
            <w:rPrChange w:id="1147" w:author="碧海蓝天" w:date="2021-08-20T10:34:56Z">
              <w:rPr>
                <w:rFonts w:hint="eastAsia"/>
                <w:b/>
                <w:sz w:val="24"/>
                <w:lang w:val="en-US" w:eastAsia="zh-CN"/>
              </w:rPr>
            </w:rPrChange>
          </w:rPr>
          <w:t xml:space="preserve">  </w:t>
        </w:r>
      </w:ins>
      <w:ins w:id="1149" w:author="碧海蓝天" w:date="2021-08-20T10:26:18Z">
        <w:r>
          <w:rPr>
            <w:rFonts w:hint="eastAsia"/>
            <w:b w:val="0"/>
            <w:bCs/>
            <w:sz w:val="24"/>
            <w:lang w:val="en-US" w:eastAsia="zh-CN"/>
            <w:rPrChange w:id="1150" w:author="碧海蓝天" w:date="2021-08-20T10:34:56Z">
              <w:rPr>
                <w:rFonts w:hint="eastAsia"/>
                <w:b/>
                <w:sz w:val="24"/>
                <w:lang w:val="en-US" w:eastAsia="zh-CN"/>
              </w:rPr>
            </w:rPrChange>
          </w:rPr>
          <w:t>（</w:t>
        </w:r>
      </w:ins>
      <w:ins w:id="1152" w:author="碧海蓝天" w:date="2021-08-20T10:26:19Z">
        <w:r>
          <w:rPr>
            <w:rFonts w:hint="eastAsia"/>
            <w:b w:val="0"/>
            <w:bCs/>
            <w:sz w:val="24"/>
            <w:lang w:val="en-US" w:eastAsia="zh-CN"/>
            <w:rPrChange w:id="1153" w:author="碧海蓝天" w:date="2021-08-20T10:34:56Z">
              <w:rPr>
                <w:rFonts w:hint="eastAsia"/>
                <w:b/>
                <w:sz w:val="24"/>
                <w:lang w:val="en-US" w:eastAsia="zh-CN"/>
              </w:rPr>
            </w:rPrChange>
          </w:rPr>
          <w:t>4</w:t>
        </w:r>
      </w:ins>
      <w:ins w:id="1155" w:author="碧海蓝天" w:date="2021-08-20T10:26:18Z">
        <w:r>
          <w:rPr>
            <w:rFonts w:hint="eastAsia"/>
            <w:b w:val="0"/>
            <w:bCs/>
            <w:sz w:val="24"/>
            <w:lang w:val="en-US" w:eastAsia="zh-CN"/>
            <w:rPrChange w:id="1156" w:author="碧海蓝天" w:date="2021-08-20T10:34:56Z">
              <w:rPr>
                <w:rFonts w:hint="eastAsia"/>
                <w:b/>
                <w:sz w:val="24"/>
                <w:lang w:val="en-US" w:eastAsia="zh-CN"/>
              </w:rPr>
            </w:rPrChange>
          </w:rPr>
          <w:t>）</w:t>
        </w:r>
      </w:ins>
      <w:ins w:id="1158" w:author="碧海蓝天" w:date="2021-08-20T10:26:24Z">
        <w:r>
          <w:rPr>
            <w:rFonts w:hint="eastAsia"/>
            <w:b w:val="0"/>
            <w:bCs/>
            <w:sz w:val="24"/>
            <w:lang w:val="en-US" w:eastAsia="zh-CN"/>
            <w:rPrChange w:id="1159" w:author="碧海蓝天" w:date="2021-08-20T10:34:56Z">
              <w:rPr>
                <w:rFonts w:hint="eastAsia"/>
                <w:b/>
                <w:sz w:val="24"/>
                <w:lang w:val="en-US" w:eastAsia="zh-CN"/>
              </w:rPr>
            </w:rPrChange>
          </w:rPr>
          <w:t>档案室</w:t>
        </w:r>
      </w:ins>
      <w:ins w:id="1161" w:author="碧海蓝天" w:date="2021-08-20T10:26:25Z">
        <w:r>
          <w:rPr>
            <w:rFonts w:hint="eastAsia"/>
            <w:b w:val="0"/>
            <w:bCs/>
            <w:sz w:val="24"/>
            <w:lang w:val="en-US" w:eastAsia="zh-CN"/>
            <w:rPrChange w:id="1162" w:author="碧海蓝天" w:date="2021-08-20T10:34:56Z">
              <w:rPr>
                <w:rFonts w:hint="eastAsia"/>
                <w:b/>
                <w:sz w:val="24"/>
                <w:lang w:val="en-US" w:eastAsia="zh-CN"/>
              </w:rPr>
            </w:rPrChange>
          </w:rPr>
          <w:t>负责</w:t>
        </w:r>
      </w:ins>
      <w:ins w:id="1164" w:author="碧海蓝天" w:date="2021-08-20T10:26:26Z">
        <w:r>
          <w:rPr>
            <w:rFonts w:hint="eastAsia"/>
            <w:b w:val="0"/>
            <w:bCs/>
            <w:sz w:val="24"/>
            <w:lang w:val="en-US" w:eastAsia="zh-CN"/>
            <w:rPrChange w:id="1165" w:author="碧海蓝天" w:date="2021-08-20T10:34:56Z">
              <w:rPr>
                <w:rFonts w:hint="eastAsia"/>
                <w:b/>
                <w:sz w:val="24"/>
                <w:lang w:val="en-US" w:eastAsia="zh-CN"/>
              </w:rPr>
            </w:rPrChange>
          </w:rPr>
          <w:t>电子档案</w:t>
        </w:r>
      </w:ins>
      <w:ins w:id="1167" w:author="碧海蓝天" w:date="2021-08-20T10:26:27Z">
        <w:r>
          <w:rPr>
            <w:rFonts w:hint="eastAsia"/>
            <w:b w:val="0"/>
            <w:bCs/>
            <w:sz w:val="24"/>
            <w:lang w:val="en-US" w:eastAsia="zh-CN"/>
            <w:rPrChange w:id="1168" w:author="碧海蓝天" w:date="2021-08-20T10:34:56Z">
              <w:rPr>
                <w:rFonts w:hint="eastAsia"/>
                <w:b/>
                <w:sz w:val="24"/>
                <w:lang w:val="en-US" w:eastAsia="zh-CN"/>
              </w:rPr>
            </w:rPrChange>
          </w:rPr>
          <w:t>的</w:t>
        </w:r>
      </w:ins>
      <w:ins w:id="1170" w:author="碧海蓝天" w:date="2021-08-20T10:26:28Z">
        <w:r>
          <w:rPr>
            <w:rFonts w:hint="eastAsia"/>
            <w:b w:val="0"/>
            <w:bCs/>
            <w:sz w:val="24"/>
            <w:lang w:val="en-US" w:eastAsia="zh-CN"/>
            <w:rPrChange w:id="1171" w:author="碧海蓝天" w:date="2021-08-20T10:34:56Z">
              <w:rPr>
                <w:rFonts w:hint="eastAsia"/>
                <w:b/>
                <w:sz w:val="24"/>
                <w:lang w:val="en-US" w:eastAsia="zh-CN"/>
              </w:rPr>
            </w:rPrChange>
          </w:rPr>
          <w:t>离线</w:t>
        </w:r>
      </w:ins>
      <w:ins w:id="1173" w:author="碧海蓝天" w:date="2021-08-20T10:26:29Z">
        <w:r>
          <w:rPr>
            <w:rFonts w:hint="eastAsia"/>
            <w:b w:val="0"/>
            <w:bCs/>
            <w:sz w:val="24"/>
            <w:lang w:val="en-US" w:eastAsia="zh-CN"/>
            <w:rPrChange w:id="1174" w:author="碧海蓝天" w:date="2021-08-20T10:34:56Z">
              <w:rPr>
                <w:rFonts w:hint="eastAsia"/>
                <w:b/>
                <w:sz w:val="24"/>
                <w:lang w:val="en-US" w:eastAsia="zh-CN"/>
              </w:rPr>
            </w:rPrChange>
          </w:rPr>
          <w:t>备份工作</w:t>
        </w:r>
      </w:ins>
      <w:ins w:id="1176" w:author="碧海蓝天" w:date="2021-08-20T10:26:30Z">
        <w:r>
          <w:rPr>
            <w:rFonts w:hint="eastAsia"/>
            <w:b w:val="0"/>
            <w:bCs/>
            <w:sz w:val="24"/>
            <w:lang w:val="en-US" w:eastAsia="zh-CN"/>
            <w:rPrChange w:id="1177" w:author="碧海蓝天" w:date="2021-08-20T10:34:56Z">
              <w:rPr>
                <w:rFonts w:hint="eastAsia"/>
                <w:b/>
                <w:sz w:val="24"/>
                <w:lang w:val="en-US" w:eastAsia="zh-CN"/>
              </w:rPr>
            </w:rPrChange>
          </w:rPr>
          <w:t>，</w:t>
        </w:r>
      </w:ins>
      <w:ins w:id="1179" w:author="碧海蓝天" w:date="2021-08-20T10:29:09Z">
        <w:r>
          <w:rPr>
            <w:rFonts w:hint="eastAsia"/>
            <w:b w:val="0"/>
            <w:bCs/>
            <w:sz w:val="24"/>
            <w:lang w:val="en-US" w:eastAsia="zh-CN"/>
            <w:rPrChange w:id="1180" w:author="碧海蓝天" w:date="2021-08-20T10:34:56Z">
              <w:rPr>
                <w:rFonts w:hint="eastAsia"/>
                <w:b/>
                <w:sz w:val="24"/>
                <w:lang w:val="en-US" w:eastAsia="zh-CN"/>
              </w:rPr>
            </w:rPrChange>
          </w:rPr>
          <w:t>应采用</w:t>
        </w:r>
      </w:ins>
      <w:ins w:id="1182" w:author="碧海蓝天" w:date="2021-08-20T10:29:11Z">
        <w:r>
          <w:rPr>
            <w:rFonts w:hint="eastAsia"/>
            <w:b w:val="0"/>
            <w:bCs/>
            <w:sz w:val="24"/>
            <w:lang w:val="en-US" w:eastAsia="zh-CN"/>
            <w:rPrChange w:id="1183" w:author="碧海蓝天" w:date="2021-08-20T10:34:56Z">
              <w:rPr>
                <w:rFonts w:hint="eastAsia"/>
                <w:b/>
                <w:sz w:val="24"/>
                <w:lang w:val="en-US" w:eastAsia="zh-CN"/>
              </w:rPr>
            </w:rPrChange>
          </w:rPr>
          <w:t>一次性</w:t>
        </w:r>
      </w:ins>
      <w:ins w:id="1185" w:author="碧海蓝天" w:date="2021-08-20T10:29:12Z">
        <w:r>
          <w:rPr>
            <w:rFonts w:hint="eastAsia"/>
            <w:b w:val="0"/>
            <w:bCs/>
            <w:sz w:val="24"/>
            <w:lang w:val="en-US" w:eastAsia="zh-CN"/>
            <w:rPrChange w:id="1186" w:author="碧海蓝天" w:date="2021-08-20T10:34:56Z">
              <w:rPr>
                <w:rFonts w:hint="eastAsia"/>
                <w:b/>
                <w:sz w:val="24"/>
                <w:lang w:val="en-US" w:eastAsia="zh-CN"/>
              </w:rPr>
            </w:rPrChange>
          </w:rPr>
          <w:t>光盘、</w:t>
        </w:r>
      </w:ins>
      <w:ins w:id="1188" w:author="碧海蓝天" w:date="2021-08-20T10:29:14Z">
        <w:r>
          <w:rPr>
            <w:rFonts w:hint="eastAsia"/>
            <w:b w:val="0"/>
            <w:bCs/>
            <w:sz w:val="24"/>
            <w:lang w:val="en-US" w:eastAsia="zh-CN"/>
            <w:rPrChange w:id="1189" w:author="碧海蓝天" w:date="2021-08-20T10:34:56Z">
              <w:rPr>
                <w:rFonts w:hint="eastAsia"/>
                <w:b/>
                <w:sz w:val="24"/>
                <w:lang w:val="en-US" w:eastAsia="zh-CN"/>
              </w:rPr>
            </w:rPrChange>
          </w:rPr>
          <w:t>硬磁盘</w:t>
        </w:r>
      </w:ins>
      <w:ins w:id="1191" w:author="碧海蓝天" w:date="2021-08-20T10:29:15Z">
        <w:r>
          <w:rPr>
            <w:rFonts w:hint="eastAsia"/>
            <w:b w:val="0"/>
            <w:bCs/>
            <w:sz w:val="24"/>
            <w:lang w:val="en-US" w:eastAsia="zh-CN"/>
            <w:rPrChange w:id="1192" w:author="碧海蓝天" w:date="2021-08-20T10:34:56Z">
              <w:rPr>
                <w:rFonts w:hint="eastAsia"/>
                <w:b/>
                <w:sz w:val="24"/>
                <w:lang w:val="en-US" w:eastAsia="zh-CN"/>
              </w:rPr>
            </w:rPrChange>
          </w:rPr>
          <w:t>等</w:t>
        </w:r>
      </w:ins>
      <w:ins w:id="1194" w:author="碧海蓝天" w:date="2021-08-20T10:29:16Z">
        <w:r>
          <w:rPr>
            <w:rFonts w:hint="eastAsia"/>
            <w:b w:val="0"/>
            <w:bCs/>
            <w:sz w:val="24"/>
            <w:lang w:val="en-US" w:eastAsia="zh-CN"/>
            <w:rPrChange w:id="1195" w:author="碧海蓝天" w:date="2021-08-20T10:34:56Z">
              <w:rPr>
                <w:rFonts w:hint="eastAsia"/>
                <w:b/>
                <w:sz w:val="24"/>
                <w:lang w:val="en-US" w:eastAsia="zh-CN"/>
              </w:rPr>
            </w:rPrChange>
          </w:rPr>
          <w:t>离线</w:t>
        </w:r>
      </w:ins>
      <w:ins w:id="1197" w:author="碧海蓝天" w:date="2021-08-20T10:29:17Z">
        <w:r>
          <w:rPr>
            <w:rFonts w:hint="eastAsia"/>
            <w:b w:val="0"/>
            <w:bCs/>
            <w:sz w:val="24"/>
            <w:lang w:val="en-US" w:eastAsia="zh-CN"/>
            <w:rPrChange w:id="1198" w:author="碧海蓝天" w:date="2021-08-20T10:34:56Z">
              <w:rPr>
                <w:rFonts w:hint="eastAsia"/>
                <w:b/>
                <w:sz w:val="24"/>
                <w:lang w:val="en-US" w:eastAsia="zh-CN"/>
              </w:rPr>
            </w:rPrChange>
          </w:rPr>
          <w:t>存储</w:t>
        </w:r>
      </w:ins>
      <w:ins w:id="1200" w:author="碧海蓝天" w:date="2021-08-20T10:29:18Z">
        <w:r>
          <w:rPr>
            <w:rFonts w:hint="eastAsia"/>
            <w:b w:val="0"/>
            <w:bCs/>
            <w:sz w:val="24"/>
            <w:lang w:val="en-US" w:eastAsia="zh-CN"/>
            <w:rPrChange w:id="1201" w:author="碧海蓝天" w:date="2021-08-20T10:34:56Z">
              <w:rPr>
                <w:rFonts w:hint="eastAsia"/>
                <w:b/>
                <w:sz w:val="24"/>
                <w:lang w:val="en-US" w:eastAsia="zh-CN"/>
              </w:rPr>
            </w:rPrChange>
          </w:rPr>
          <w:t>介质</w:t>
        </w:r>
      </w:ins>
      <w:ins w:id="1203" w:author="碧海蓝天" w:date="2021-08-20T10:29:21Z">
        <w:r>
          <w:rPr>
            <w:rFonts w:hint="eastAsia"/>
            <w:b w:val="0"/>
            <w:bCs/>
            <w:sz w:val="24"/>
            <w:lang w:val="en-US" w:eastAsia="zh-CN"/>
            <w:rPrChange w:id="1204" w:author="碧海蓝天" w:date="2021-08-20T10:34:56Z">
              <w:rPr>
                <w:rFonts w:hint="eastAsia"/>
                <w:b/>
                <w:sz w:val="24"/>
                <w:lang w:val="en-US" w:eastAsia="zh-CN"/>
              </w:rPr>
            </w:rPrChange>
          </w:rPr>
          <w:t>实施</w:t>
        </w:r>
      </w:ins>
      <w:ins w:id="1206" w:author="碧海蓝天" w:date="2021-08-20T10:29:22Z">
        <w:r>
          <w:rPr>
            <w:rFonts w:hint="eastAsia"/>
            <w:b w:val="0"/>
            <w:bCs/>
            <w:sz w:val="24"/>
            <w:lang w:val="en-US" w:eastAsia="zh-CN"/>
            <w:rPrChange w:id="1207" w:author="碧海蓝天" w:date="2021-08-20T10:34:56Z">
              <w:rPr>
                <w:rFonts w:hint="eastAsia"/>
                <w:b/>
                <w:sz w:val="24"/>
                <w:lang w:val="en-US" w:eastAsia="zh-CN"/>
              </w:rPr>
            </w:rPrChange>
          </w:rPr>
          <w:t>电子</w:t>
        </w:r>
      </w:ins>
      <w:ins w:id="1209" w:author="碧海蓝天" w:date="2021-08-20T10:29:23Z">
        <w:r>
          <w:rPr>
            <w:rFonts w:hint="eastAsia"/>
            <w:b w:val="0"/>
            <w:bCs/>
            <w:sz w:val="24"/>
            <w:lang w:val="en-US" w:eastAsia="zh-CN"/>
            <w:rPrChange w:id="1210" w:author="碧海蓝天" w:date="2021-08-20T10:34:56Z">
              <w:rPr>
                <w:rFonts w:hint="eastAsia"/>
                <w:b/>
                <w:sz w:val="24"/>
                <w:lang w:val="en-US" w:eastAsia="zh-CN"/>
              </w:rPr>
            </w:rPrChange>
          </w:rPr>
          <w:t>档案</w:t>
        </w:r>
      </w:ins>
      <w:ins w:id="1212" w:author="碧海蓝天" w:date="2021-08-20T10:29:25Z">
        <w:r>
          <w:rPr>
            <w:rFonts w:hint="eastAsia"/>
            <w:b w:val="0"/>
            <w:bCs/>
            <w:sz w:val="24"/>
            <w:lang w:val="en-US" w:eastAsia="zh-CN"/>
            <w:rPrChange w:id="1213" w:author="碧海蓝天" w:date="2021-08-20T10:34:56Z">
              <w:rPr>
                <w:rFonts w:hint="eastAsia"/>
                <w:b/>
                <w:sz w:val="24"/>
                <w:lang w:val="en-US" w:eastAsia="zh-CN"/>
              </w:rPr>
            </w:rPrChange>
          </w:rPr>
          <w:t>及其</w:t>
        </w:r>
      </w:ins>
      <w:ins w:id="1215" w:author="碧海蓝天" w:date="2021-08-20T10:29:38Z">
        <w:r>
          <w:rPr>
            <w:rFonts w:hint="eastAsia"/>
            <w:b w:val="0"/>
            <w:bCs/>
            <w:sz w:val="24"/>
            <w:lang w:val="en-US" w:eastAsia="zh-CN"/>
            <w:rPrChange w:id="1216" w:author="碧海蓝天" w:date="2021-08-20T10:34:56Z">
              <w:rPr>
                <w:rFonts w:hint="eastAsia"/>
                <w:b/>
                <w:sz w:val="24"/>
                <w:lang w:val="en-US" w:eastAsia="zh-CN"/>
              </w:rPr>
            </w:rPrChange>
          </w:rPr>
          <w:t>元数据</w:t>
        </w:r>
      </w:ins>
      <w:ins w:id="1218" w:author="碧海蓝天" w:date="2021-08-20T10:29:39Z">
        <w:r>
          <w:rPr>
            <w:rFonts w:hint="eastAsia"/>
            <w:b w:val="0"/>
            <w:bCs/>
            <w:sz w:val="24"/>
            <w:lang w:val="en-US" w:eastAsia="zh-CN"/>
            <w:rPrChange w:id="1219" w:author="碧海蓝天" w:date="2021-08-20T10:34:56Z">
              <w:rPr>
                <w:rFonts w:hint="eastAsia"/>
                <w:b/>
                <w:sz w:val="24"/>
                <w:lang w:val="en-US" w:eastAsia="zh-CN"/>
              </w:rPr>
            </w:rPrChange>
          </w:rPr>
          <w:t>的</w:t>
        </w:r>
      </w:ins>
      <w:ins w:id="1221" w:author="碧海蓝天" w:date="2021-08-20T10:29:40Z">
        <w:r>
          <w:rPr>
            <w:rFonts w:hint="eastAsia"/>
            <w:b w:val="0"/>
            <w:bCs/>
            <w:sz w:val="24"/>
            <w:lang w:val="en-US" w:eastAsia="zh-CN"/>
            <w:rPrChange w:id="1222" w:author="碧海蓝天" w:date="2021-08-20T10:34:56Z">
              <w:rPr>
                <w:rFonts w:hint="eastAsia"/>
                <w:b/>
                <w:sz w:val="24"/>
                <w:lang w:val="en-US" w:eastAsia="zh-CN"/>
              </w:rPr>
            </w:rPrChange>
          </w:rPr>
          <w:t>离线</w:t>
        </w:r>
      </w:ins>
      <w:ins w:id="1224" w:author="碧海蓝天" w:date="2021-08-20T10:29:41Z">
        <w:r>
          <w:rPr>
            <w:rFonts w:hint="eastAsia"/>
            <w:b w:val="0"/>
            <w:bCs/>
            <w:sz w:val="24"/>
            <w:lang w:val="en-US" w:eastAsia="zh-CN"/>
            <w:rPrChange w:id="1225" w:author="碧海蓝天" w:date="2021-08-20T10:34:56Z">
              <w:rPr>
                <w:rFonts w:hint="eastAsia"/>
                <w:b/>
                <w:sz w:val="24"/>
                <w:lang w:val="en-US" w:eastAsia="zh-CN"/>
              </w:rPr>
            </w:rPrChange>
          </w:rPr>
          <w:t>备份</w:t>
        </w:r>
      </w:ins>
      <w:ins w:id="1227" w:author="碧海蓝天" w:date="2021-08-20T10:29:42Z">
        <w:r>
          <w:rPr>
            <w:rFonts w:hint="eastAsia"/>
            <w:b w:val="0"/>
            <w:bCs/>
            <w:sz w:val="24"/>
            <w:lang w:val="en-US" w:eastAsia="zh-CN"/>
            <w:rPrChange w:id="1228" w:author="碧海蓝天" w:date="2021-08-20T10:34:56Z">
              <w:rPr>
                <w:rFonts w:hint="eastAsia"/>
                <w:b/>
                <w:sz w:val="24"/>
                <w:lang w:val="en-US" w:eastAsia="zh-CN"/>
              </w:rPr>
            </w:rPrChange>
          </w:rPr>
          <w:t>工作</w:t>
        </w:r>
      </w:ins>
      <w:ins w:id="1230" w:author="碧海蓝天" w:date="2021-08-20T10:32:06Z">
        <w:r>
          <w:rPr>
            <w:rFonts w:hint="eastAsia"/>
            <w:b w:val="0"/>
            <w:bCs/>
            <w:sz w:val="24"/>
            <w:lang w:val="en-US" w:eastAsia="zh-CN"/>
            <w:rPrChange w:id="1231" w:author="碧海蓝天" w:date="2021-08-20T10:34:56Z">
              <w:rPr>
                <w:rFonts w:hint="eastAsia"/>
                <w:b/>
                <w:sz w:val="24"/>
                <w:lang w:val="en-US" w:eastAsia="zh-CN"/>
              </w:rPr>
            </w:rPrChange>
          </w:rPr>
          <w:t>，</w:t>
        </w:r>
      </w:ins>
      <w:ins w:id="1233" w:author="碧海蓝天" w:date="2021-08-20T10:32:08Z">
        <w:r>
          <w:rPr>
            <w:rFonts w:hint="eastAsia"/>
            <w:b w:val="0"/>
            <w:bCs/>
            <w:sz w:val="24"/>
            <w:lang w:val="en-US" w:eastAsia="zh-CN"/>
            <w:rPrChange w:id="1234" w:author="碧海蓝天" w:date="2021-08-20T10:34:56Z">
              <w:rPr>
                <w:rFonts w:hint="eastAsia"/>
                <w:b/>
                <w:sz w:val="24"/>
                <w:lang w:val="en-US" w:eastAsia="zh-CN"/>
              </w:rPr>
            </w:rPrChange>
          </w:rPr>
          <w:t>光盘</w:t>
        </w:r>
      </w:ins>
      <w:ins w:id="1236" w:author="碧海蓝天" w:date="2021-08-20T10:32:10Z">
        <w:r>
          <w:rPr>
            <w:rFonts w:hint="eastAsia"/>
            <w:b w:val="0"/>
            <w:bCs/>
            <w:sz w:val="24"/>
            <w:lang w:val="en-US" w:eastAsia="zh-CN"/>
            <w:rPrChange w:id="1237" w:author="碧海蓝天" w:date="2021-08-20T10:34:56Z">
              <w:rPr>
                <w:rFonts w:hint="eastAsia"/>
                <w:b/>
                <w:sz w:val="24"/>
                <w:lang w:val="en-US" w:eastAsia="zh-CN"/>
              </w:rPr>
            </w:rPrChange>
          </w:rPr>
          <w:t>、</w:t>
        </w:r>
      </w:ins>
      <w:ins w:id="1239" w:author="碧海蓝天" w:date="2021-08-20T10:32:14Z">
        <w:r>
          <w:rPr>
            <w:rFonts w:hint="eastAsia"/>
            <w:b w:val="0"/>
            <w:bCs/>
            <w:sz w:val="24"/>
            <w:lang w:val="en-US" w:eastAsia="zh-CN"/>
            <w:rPrChange w:id="1240" w:author="碧海蓝天" w:date="2021-08-20T10:34:56Z">
              <w:rPr>
                <w:rFonts w:hint="eastAsia"/>
                <w:b/>
                <w:sz w:val="24"/>
                <w:lang w:val="en-US" w:eastAsia="zh-CN"/>
              </w:rPr>
            </w:rPrChange>
          </w:rPr>
          <w:t>硬磁盘管理</w:t>
        </w:r>
      </w:ins>
      <w:ins w:id="1242" w:author="碧海蓝天" w:date="2021-08-20T10:32:15Z">
        <w:r>
          <w:rPr>
            <w:rFonts w:hint="eastAsia"/>
            <w:b w:val="0"/>
            <w:bCs/>
            <w:sz w:val="24"/>
            <w:lang w:val="en-US" w:eastAsia="zh-CN"/>
            <w:rPrChange w:id="1243" w:author="碧海蓝天" w:date="2021-08-20T10:34:56Z">
              <w:rPr>
                <w:rFonts w:hint="eastAsia"/>
                <w:b/>
                <w:sz w:val="24"/>
                <w:lang w:val="en-US" w:eastAsia="zh-CN"/>
              </w:rPr>
            </w:rPrChange>
          </w:rPr>
          <w:t>按照</w:t>
        </w:r>
      </w:ins>
      <w:ins w:id="1245" w:author="碧海蓝天" w:date="2021-08-20T10:32:16Z">
        <w:r>
          <w:rPr>
            <w:rFonts w:hint="eastAsia"/>
            <w:b w:val="0"/>
            <w:bCs/>
            <w:sz w:val="24"/>
            <w:lang w:val="en-US" w:eastAsia="zh-CN"/>
            <w:rPrChange w:id="1246" w:author="碧海蓝天" w:date="2021-08-20T10:34:56Z">
              <w:rPr>
                <w:rFonts w:hint="eastAsia"/>
                <w:b/>
                <w:sz w:val="24"/>
                <w:lang w:val="en-US" w:eastAsia="zh-CN"/>
              </w:rPr>
            </w:rPrChange>
          </w:rPr>
          <w:t>9</w:t>
        </w:r>
      </w:ins>
      <w:ins w:id="1248" w:author="碧海蓝天" w:date="2021-08-20T10:32:17Z">
        <w:r>
          <w:rPr>
            <w:rFonts w:hint="eastAsia"/>
            <w:b w:val="0"/>
            <w:bCs/>
            <w:sz w:val="24"/>
            <w:lang w:val="en-US" w:eastAsia="zh-CN"/>
            <w:rPrChange w:id="1249" w:author="碧海蓝天" w:date="2021-08-20T10:34:56Z">
              <w:rPr>
                <w:rFonts w:hint="eastAsia"/>
                <w:b/>
                <w:sz w:val="24"/>
                <w:lang w:val="en-US" w:eastAsia="zh-CN"/>
              </w:rPr>
            </w:rPrChange>
          </w:rPr>
          <w:t>.1</w:t>
        </w:r>
      </w:ins>
      <w:ins w:id="1251" w:author="碧海蓝天" w:date="2021-08-20T10:32:19Z">
        <w:r>
          <w:rPr>
            <w:rFonts w:hint="eastAsia"/>
            <w:b w:val="0"/>
            <w:bCs/>
            <w:sz w:val="24"/>
            <w:lang w:val="en-US" w:eastAsia="zh-CN"/>
            <w:rPrChange w:id="1252" w:author="碧海蓝天" w:date="2021-08-20T10:34:56Z">
              <w:rPr>
                <w:rFonts w:hint="eastAsia"/>
                <w:b/>
                <w:sz w:val="24"/>
                <w:lang w:val="en-US" w:eastAsia="zh-CN"/>
              </w:rPr>
            </w:rPrChange>
          </w:rPr>
          <w:t>要求</w:t>
        </w:r>
      </w:ins>
      <w:ins w:id="1254" w:author="碧海蓝天" w:date="2021-08-20T10:32:20Z">
        <w:r>
          <w:rPr>
            <w:rFonts w:hint="eastAsia"/>
            <w:b w:val="0"/>
            <w:bCs/>
            <w:sz w:val="24"/>
            <w:lang w:val="en-US" w:eastAsia="zh-CN"/>
            <w:rPrChange w:id="1255" w:author="碧海蓝天" w:date="2021-08-20T10:34:56Z">
              <w:rPr>
                <w:rFonts w:hint="eastAsia"/>
                <w:b/>
                <w:sz w:val="24"/>
                <w:lang w:val="en-US" w:eastAsia="zh-CN"/>
              </w:rPr>
            </w:rPrChange>
          </w:rPr>
          <w:t>执行</w:t>
        </w:r>
      </w:ins>
      <w:ins w:id="1257" w:author="碧海蓝天" w:date="2021-08-20T10:32:29Z">
        <w:r>
          <w:rPr>
            <w:rFonts w:hint="eastAsia"/>
            <w:b w:val="0"/>
            <w:bCs/>
            <w:sz w:val="24"/>
            <w:lang w:val="en-US" w:eastAsia="zh-CN"/>
            <w:rPrChange w:id="1258" w:author="碧海蓝天" w:date="2021-08-20T10:34:56Z">
              <w:rPr>
                <w:rFonts w:hint="eastAsia"/>
                <w:b/>
                <w:sz w:val="24"/>
                <w:lang w:val="en-US" w:eastAsia="zh-CN"/>
              </w:rPr>
            </w:rPrChange>
          </w:rPr>
          <w:t>。</w:t>
        </w:r>
      </w:ins>
    </w:p>
    <w:p>
      <w:pPr>
        <w:pStyle w:val="8"/>
        <w:numPr>
          <w:ilvl w:val="-1"/>
          <w:numId w:val="0"/>
        </w:numPr>
        <w:tabs>
          <w:tab w:val="left" w:pos="1362"/>
        </w:tabs>
        <w:spacing w:before="0" w:after="0" w:line="364" w:lineRule="auto"/>
        <w:ind w:left="701" w:right="1440" w:firstLine="0"/>
        <w:jc w:val="left"/>
        <w:rPr>
          <w:b/>
          <w:sz w:val="24"/>
        </w:rPr>
        <w:pPrChange w:id="1260" w:author="碧海蓝天" w:date="2021-08-20T10:19:49Z">
          <w:pPr>
            <w:pStyle w:val="8"/>
            <w:numPr>
              <w:ilvl w:val="2"/>
              <w:numId w:val="12"/>
            </w:numPr>
            <w:tabs>
              <w:tab w:val="left" w:pos="1362"/>
            </w:tabs>
            <w:spacing w:before="0" w:after="0" w:line="364" w:lineRule="auto"/>
            <w:ind w:left="704" w:right="1440" w:hanging="3"/>
            <w:jc w:val="left"/>
          </w:pPr>
        </w:pPrChange>
      </w:pPr>
      <w:r>
        <w:rPr>
          <w:b/>
          <w:sz w:val="24"/>
        </w:rPr>
        <w:t xml:space="preserve">10.附则 </w:t>
      </w:r>
    </w:p>
    <w:p>
      <w:pPr>
        <w:pStyle w:val="8"/>
        <w:numPr>
          <w:ilvl w:val="1"/>
          <w:numId w:val="14"/>
        </w:numPr>
        <w:tabs>
          <w:tab w:val="left" w:pos="1242"/>
        </w:tabs>
        <w:spacing w:before="0" w:after="0" w:line="306" w:lineRule="exact"/>
        <w:ind w:left="1241" w:right="0" w:hanging="541"/>
        <w:jc w:val="left"/>
        <w:rPr>
          <w:sz w:val="24"/>
        </w:rPr>
      </w:pPr>
      <w:r>
        <w:rPr>
          <w:sz w:val="24"/>
        </w:rPr>
        <w:t xml:space="preserve">本细则由公司档案室负责解释。 </w:t>
      </w:r>
    </w:p>
    <w:p>
      <w:pPr>
        <w:pStyle w:val="8"/>
        <w:numPr>
          <w:ilvl w:val="1"/>
          <w:numId w:val="14"/>
        </w:numPr>
        <w:tabs>
          <w:tab w:val="left" w:pos="1242"/>
        </w:tabs>
        <w:spacing w:before="158" w:after="0" w:line="240" w:lineRule="auto"/>
        <w:ind w:left="1241" w:right="0" w:hanging="541"/>
        <w:jc w:val="both"/>
        <w:rPr>
          <w:sz w:val="24"/>
        </w:rPr>
      </w:pPr>
      <w:r>
        <w:rPr>
          <w:sz w:val="24"/>
        </w:rPr>
        <w:t xml:space="preserve">本细则自印发之日起施行。 </w:t>
      </w:r>
    </w:p>
    <w:p>
      <w:pPr>
        <w:pStyle w:val="4"/>
        <w:spacing w:before="159"/>
        <w:ind w:left="701" w:firstLine="0"/>
      </w:pPr>
      <w:r>
        <w:t xml:space="preserve"> </w:t>
      </w:r>
    </w:p>
    <w:p>
      <w:pPr>
        <w:spacing w:after="0"/>
        <w:sectPr>
          <w:pgSz w:w="11910" w:h="16840"/>
          <w:pgMar w:top="1380" w:right="1020" w:bottom="1040" w:left="1480" w:header="0" w:footer="857" w:gutter="0"/>
          <w:cols w:space="720" w:num="1"/>
        </w:sectPr>
      </w:pPr>
    </w:p>
    <w:p>
      <w:pPr>
        <w:pStyle w:val="3"/>
        <w:spacing w:before="39"/>
        <w:ind w:left="704" w:firstLine="0"/>
      </w:pPr>
      <w:r>
        <w:t xml:space="preserve">附录： </w:t>
      </w:r>
    </w:p>
    <w:p>
      <w:pPr>
        <w:pStyle w:val="4"/>
        <w:spacing w:before="160" w:line="364" w:lineRule="auto"/>
        <w:ind w:left="701" w:right="3300" w:firstLine="0"/>
      </w:pPr>
      <w:r>
        <w:t xml:space="preserve">附录 A 电子文件（档案）案卷（或项目）级登记表附件 B 电子文件（档案）文件级登记表 </w:t>
      </w:r>
    </w:p>
    <w:p>
      <w:pPr>
        <w:pStyle w:val="4"/>
        <w:spacing w:line="306" w:lineRule="exact"/>
        <w:ind w:left="701" w:firstLine="0"/>
      </w:pPr>
      <w:r>
        <w:t xml:space="preserve">附件 C 电子文件更改记录表 </w:t>
      </w:r>
    </w:p>
    <w:p>
      <w:pPr>
        <w:pStyle w:val="4"/>
        <w:spacing w:before="159" w:line="364" w:lineRule="auto"/>
        <w:ind w:left="701" w:right="2340" w:firstLine="0"/>
        <w:jc w:val="both"/>
      </w:pPr>
      <w:r>
        <w:t xml:space="preserve">附件 D-1 电子文件（档案）载体（光盘盒）封面标签图示例附件 D-2 电子文件（档案）载体（光盘盒）封底标签图示例附件 D-3 光盘盘面示例 </w:t>
      </w:r>
    </w:p>
    <w:p>
      <w:pPr>
        <w:pStyle w:val="4"/>
        <w:spacing w:line="364" w:lineRule="auto"/>
        <w:ind w:left="701" w:right="4980" w:firstLine="0"/>
        <w:jc w:val="both"/>
      </w:pPr>
      <w:r>
        <w:t xml:space="preserve">附录 E 电子档案移交、接收登记表附录 F 电子档案转存登记表 </w:t>
      </w:r>
    </w:p>
    <w:p>
      <w:pPr>
        <w:pStyle w:val="4"/>
        <w:spacing w:line="364" w:lineRule="auto"/>
        <w:ind w:left="701" w:right="5700" w:firstLine="0"/>
        <w:jc w:val="both"/>
      </w:pPr>
      <w:r>
        <w:t xml:space="preserve">附录 G 电子档案迁移登记表附录 H 电子档案销毁登记表附录 I 电子档案机读目录 </w:t>
      </w:r>
    </w:p>
    <w:p>
      <w:pPr>
        <w:spacing w:after="0" w:line="364" w:lineRule="auto"/>
        <w:jc w:val="both"/>
        <w:sectPr>
          <w:pgSz w:w="11910" w:h="16840"/>
          <w:pgMar w:top="1380" w:right="1020" w:bottom="1040" w:left="1480" w:header="0" w:footer="857" w:gutter="0"/>
          <w:cols w:space="720" w:num="1"/>
        </w:sectPr>
      </w:pPr>
    </w:p>
    <w:p>
      <w:pPr>
        <w:spacing w:before="40"/>
        <w:ind w:left="221" w:right="0" w:firstLine="0"/>
        <w:jc w:val="left"/>
        <w:rPr>
          <w:b/>
          <w:sz w:val="28"/>
        </w:rPr>
      </w:pPr>
      <w:r>
        <w:rPr>
          <w:b/>
          <w:sz w:val="28"/>
        </w:rPr>
        <w:t xml:space="preserve">附录 A </w:t>
      </w:r>
    </w:p>
    <w:p>
      <w:pPr>
        <w:pStyle w:val="4"/>
        <w:spacing w:before="12"/>
        <w:ind w:left="0" w:firstLine="0"/>
        <w:rPr>
          <w:b/>
          <w:sz w:val="51"/>
        </w:rPr>
      </w:pPr>
      <w:r>
        <w:br w:type="column"/>
      </w:r>
    </w:p>
    <w:p>
      <w:pPr>
        <w:spacing w:before="0"/>
        <w:ind w:left="7" w:right="0" w:firstLine="0"/>
        <w:jc w:val="left"/>
        <w:rPr>
          <w:b/>
          <w:sz w:val="36"/>
        </w:rPr>
      </w:pPr>
      <w:r>
        <w:rPr>
          <w:b/>
          <w:sz w:val="36"/>
        </w:rPr>
        <w:t>电子文件（档案）案卷（或项目）级登记表</w:t>
      </w:r>
    </w:p>
    <w:p>
      <w:pPr>
        <w:spacing w:after="0"/>
        <w:jc w:val="left"/>
        <w:rPr>
          <w:sz w:val="36"/>
        </w:rPr>
        <w:sectPr>
          <w:pgSz w:w="11910" w:h="16840"/>
          <w:pgMar w:top="1380" w:right="1020" w:bottom="1040" w:left="1480" w:header="0" w:footer="857" w:gutter="0"/>
          <w:cols w:equalWidth="0" w:num="2">
            <w:col w:w="1137" w:space="40"/>
            <w:col w:w="8233"/>
          </w:cols>
        </w:sectPr>
      </w:pPr>
    </w:p>
    <w:p>
      <w:pPr>
        <w:pStyle w:val="4"/>
        <w:spacing w:before="6"/>
        <w:ind w:left="0" w:firstLine="0"/>
        <w:rPr>
          <w:b/>
          <w:sz w:val="16"/>
        </w:rPr>
      </w:pPr>
      <w:r>
        <w:drawing>
          <wp:anchor distT="0" distB="0" distL="0" distR="0" simplePos="0" relativeHeight="251661312"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r>
        <w:pict>
          <v:shape id="_x0000_s1027" o:spid="_x0000_s1027" o:spt="136" type="#_x0000_t136" style="position:absolute;left:0pt;margin-left:89.4pt;margin-top:710.6pt;height:12pt;width:12pt;mso-position-horizontal-relative:page;mso-position-vertical-relative:page;rotation:11796480f;z-index:-251654144;mso-width-relative:page;mso-height-relative:page;" fillcolor="#000000" filled="t" stroked="f" coordsize="21600,21600">
            <v:path/>
            <v:fill on="t" focussize="0,0"/>
            <v:stroke on="f"/>
            <v:imagedata o:title=""/>
            <o:lock v:ext="edit"/>
            <v:textpath on="t" fitshape="t" fitpath="t" trim="t" xscale="f" string=" " style="font-family:&amp;quot;font-size:12pt;v-text-align:center;"/>
          </v:shape>
        </w:pict>
      </w:r>
      <w:r>
        <w:pict>
          <v:shape id="_x0000_s1028" o:spid="_x0000_s1028" o:spt="136" type="#_x0000_t136" style="position:absolute;left:0pt;margin-left:89.4pt;margin-top:573.35pt;height:12pt;width:12pt;mso-position-horizontal-relative:page;mso-position-vertical-relative:page;rotation:11796480f;z-index:-251653120;mso-width-relative:page;mso-height-relative:page;" fillcolor="#000000" filled="t" stroked="f" coordsize="21600,21600">
            <v:path/>
            <v:fill on="t" focussize="0,0"/>
            <v:stroke on="f"/>
            <v:imagedata o:title=""/>
            <o:lock v:ext="edit"/>
            <v:textpath on="t" fitshape="t" fitpath="t" trim="t" xscale="f" string=" " style="font-family:&amp;quot;font-size:12pt;v-text-align:center;"/>
          </v:shape>
        </w:pict>
      </w:r>
      <w:r>
        <w:pict>
          <v:shape id="_x0000_s1029" o:spid="_x0000_s1029" o:spt="136" type="#_x0000_t136" style="position:absolute;left:0pt;margin-left:89.4pt;margin-top:402.1pt;height:12pt;width:12pt;mso-position-horizontal-relative:page;mso-position-vertical-relative:page;rotation:11796480f;z-index:-251652096;mso-width-relative:page;mso-height-relative:page;" fillcolor="#000000" filled="t" stroked="f" coordsize="21600,21600">
            <v:path/>
            <v:fill on="t" focussize="0,0"/>
            <v:stroke on="f"/>
            <v:imagedata o:title=""/>
            <o:lock v:ext="edit"/>
            <v:textpath on="t" fitshape="t" fitpath="t" trim="t" xscale="f" string=" " style="font-family:&amp;quot;font-size:12pt;v-text-align:center;"/>
          </v:shape>
        </w:pict>
      </w:r>
    </w:p>
    <w:tbl>
      <w:tblPr>
        <w:tblStyle w:val="5"/>
        <w:tblW w:w="0" w:type="auto"/>
        <w:tblInd w:w="1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1631"/>
        <w:gridCol w:w="1966"/>
        <w:gridCol w:w="420"/>
        <w:gridCol w:w="344"/>
        <w:gridCol w:w="915"/>
        <w:gridCol w:w="344"/>
        <w:gridCol w:w="1335"/>
        <w:gridCol w:w="13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648" w:type="dxa"/>
            <w:vMerge w:val="restart"/>
          </w:tcPr>
          <w:p>
            <w:pPr>
              <w:pStyle w:val="9"/>
              <w:rPr>
                <w:b/>
                <w:sz w:val="24"/>
              </w:rPr>
            </w:pPr>
          </w:p>
          <w:p>
            <w:pPr>
              <w:pStyle w:val="9"/>
              <w:rPr>
                <w:b/>
                <w:sz w:val="24"/>
              </w:rPr>
            </w:pPr>
          </w:p>
          <w:p>
            <w:pPr>
              <w:pStyle w:val="9"/>
              <w:spacing w:before="175" w:line="242" w:lineRule="auto"/>
              <w:ind w:left="107" w:right="168"/>
              <w:jc w:val="both"/>
              <w:rPr>
                <w:sz w:val="24"/>
              </w:rPr>
            </w:pPr>
            <w:r>
              <w:rPr>
                <w:sz w:val="24"/>
              </w:rPr>
              <w:t xml:space="preserve">文件特征 </w:t>
            </w:r>
          </w:p>
        </w:tc>
        <w:tc>
          <w:tcPr>
            <w:tcW w:w="1631" w:type="dxa"/>
          </w:tcPr>
          <w:p>
            <w:pPr>
              <w:pStyle w:val="9"/>
              <w:spacing w:before="124"/>
              <w:ind w:left="374" w:right="246"/>
              <w:jc w:val="center"/>
              <w:rPr>
                <w:sz w:val="24"/>
              </w:rPr>
            </w:pPr>
            <w:r>
              <w:rPr>
                <w:sz w:val="24"/>
              </w:rPr>
              <w:t xml:space="preserve">形成机构 </w:t>
            </w:r>
          </w:p>
        </w:tc>
        <w:tc>
          <w:tcPr>
            <w:tcW w:w="6647" w:type="dxa"/>
            <w:gridSpan w:val="7"/>
          </w:tcPr>
          <w:p>
            <w:pPr>
              <w:pStyle w:val="9"/>
              <w:spacing w:before="124"/>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648" w:type="dxa"/>
            <w:vMerge w:val="continue"/>
            <w:tcBorders>
              <w:top w:val="nil"/>
            </w:tcBorders>
          </w:tcPr>
          <w:p>
            <w:pPr>
              <w:rPr>
                <w:sz w:val="2"/>
                <w:szCs w:val="2"/>
              </w:rPr>
            </w:pPr>
          </w:p>
        </w:tc>
        <w:tc>
          <w:tcPr>
            <w:tcW w:w="1631" w:type="dxa"/>
          </w:tcPr>
          <w:p>
            <w:pPr>
              <w:pStyle w:val="9"/>
              <w:spacing w:before="125"/>
              <w:ind w:left="374" w:right="246"/>
              <w:jc w:val="center"/>
              <w:rPr>
                <w:sz w:val="24"/>
              </w:rPr>
            </w:pPr>
            <w:r>
              <w:rPr>
                <w:sz w:val="24"/>
              </w:rPr>
              <w:t xml:space="preserve">归档时间 </w:t>
            </w:r>
          </w:p>
        </w:tc>
        <w:tc>
          <w:tcPr>
            <w:tcW w:w="2386" w:type="dxa"/>
            <w:gridSpan w:val="2"/>
          </w:tcPr>
          <w:p>
            <w:pPr>
              <w:pStyle w:val="9"/>
              <w:spacing w:before="125"/>
              <w:ind w:left="107"/>
              <w:rPr>
                <w:sz w:val="24"/>
              </w:rPr>
            </w:pPr>
            <w:r>
              <w:rPr>
                <w:sz w:val="24"/>
              </w:rPr>
              <w:t xml:space="preserve"> </w:t>
            </w:r>
          </w:p>
        </w:tc>
        <w:tc>
          <w:tcPr>
            <w:tcW w:w="1259" w:type="dxa"/>
            <w:gridSpan w:val="2"/>
          </w:tcPr>
          <w:p>
            <w:pPr>
              <w:pStyle w:val="9"/>
              <w:spacing w:before="125"/>
              <w:ind w:left="106"/>
              <w:rPr>
                <w:sz w:val="24"/>
              </w:rPr>
            </w:pPr>
            <w:r>
              <w:rPr>
                <w:sz w:val="24"/>
              </w:rPr>
              <w:t xml:space="preserve">载体类型 </w:t>
            </w:r>
          </w:p>
        </w:tc>
        <w:tc>
          <w:tcPr>
            <w:tcW w:w="3002" w:type="dxa"/>
            <w:gridSpan w:val="3"/>
          </w:tcPr>
          <w:p>
            <w:pPr>
              <w:pStyle w:val="9"/>
              <w:spacing w:before="125"/>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648" w:type="dxa"/>
            <w:vMerge w:val="continue"/>
            <w:tcBorders>
              <w:top w:val="nil"/>
            </w:tcBorders>
          </w:tcPr>
          <w:p>
            <w:pPr>
              <w:rPr>
                <w:sz w:val="2"/>
                <w:szCs w:val="2"/>
              </w:rPr>
            </w:pPr>
          </w:p>
        </w:tc>
        <w:tc>
          <w:tcPr>
            <w:tcW w:w="1631" w:type="dxa"/>
          </w:tcPr>
          <w:p>
            <w:pPr>
              <w:pStyle w:val="9"/>
              <w:spacing w:before="124"/>
              <w:ind w:left="374" w:right="246"/>
              <w:jc w:val="center"/>
              <w:rPr>
                <w:sz w:val="24"/>
              </w:rPr>
            </w:pPr>
            <w:r>
              <w:rPr>
                <w:sz w:val="24"/>
              </w:rPr>
              <w:t xml:space="preserve">载体编号 </w:t>
            </w:r>
          </w:p>
        </w:tc>
        <w:tc>
          <w:tcPr>
            <w:tcW w:w="6647" w:type="dxa"/>
            <w:gridSpan w:val="7"/>
          </w:tcPr>
          <w:p>
            <w:pPr>
              <w:pStyle w:val="9"/>
              <w:spacing w:before="124"/>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648" w:type="dxa"/>
            <w:vMerge w:val="continue"/>
            <w:tcBorders>
              <w:top w:val="nil"/>
            </w:tcBorders>
          </w:tcPr>
          <w:p>
            <w:pPr>
              <w:rPr>
                <w:sz w:val="2"/>
                <w:szCs w:val="2"/>
              </w:rPr>
            </w:pPr>
          </w:p>
        </w:tc>
        <w:tc>
          <w:tcPr>
            <w:tcW w:w="1631" w:type="dxa"/>
          </w:tcPr>
          <w:p>
            <w:pPr>
              <w:pStyle w:val="9"/>
              <w:spacing w:before="125"/>
              <w:ind w:left="374" w:right="246"/>
              <w:jc w:val="center"/>
              <w:rPr>
                <w:sz w:val="24"/>
              </w:rPr>
            </w:pPr>
            <w:r>
              <w:rPr>
                <w:sz w:val="24"/>
              </w:rPr>
              <w:t xml:space="preserve">通信地址 </w:t>
            </w:r>
          </w:p>
        </w:tc>
        <w:tc>
          <w:tcPr>
            <w:tcW w:w="6647" w:type="dxa"/>
            <w:gridSpan w:val="7"/>
          </w:tcPr>
          <w:p>
            <w:pPr>
              <w:pStyle w:val="9"/>
              <w:spacing w:before="125"/>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648" w:type="dxa"/>
            <w:vMerge w:val="continue"/>
            <w:tcBorders>
              <w:top w:val="nil"/>
            </w:tcBorders>
          </w:tcPr>
          <w:p>
            <w:pPr>
              <w:rPr>
                <w:sz w:val="2"/>
                <w:szCs w:val="2"/>
              </w:rPr>
            </w:pPr>
          </w:p>
        </w:tc>
        <w:tc>
          <w:tcPr>
            <w:tcW w:w="1631" w:type="dxa"/>
          </w:tcPr>
          <w:p>
            <w:pPr>
              <w:pStyle w:val="9"/>
              <w:spacing w:before="124"/>
              <w:ind w:left="374" w:right="246"/>
              <w:jc w:val="center"/>
              <w:rPr>
                <w:sz w:val="24"/>
              </w:rPr>
            </w:pPr>
            <w:r>
              <w:rPr>
                <w:sz w:val="24"/>
              </w:rPr>
              <w:t xml:space="preserve">电 话 </w:t>
            </w:r>
          </w:p>
        </w:tc>
        <w:tc>
          <w:tcPr>
            <w:tcW w:w="2386" w:type="dxa"/>
            <w:gridSpan w:val="2"/>
          </w:tcPr>
          <w:p>
            <w:pPr>
              <w:pStyle w:val="9"/>
              <w:spacing w:before="124"/>
              <w:ind w:left="107"/>
              <w:rPr>
                <w:sz w:val="24"/>
              </w:rPr>
            </w:pPr>
            <w:r>
              <w:rPr>
                <w:sz w:val="24"/>
              </w:rPr>
              <w:t xml:space="preserve"> </w:t>
            </w:r>
          </w:p>
        </w:tc>
        <w:tc>
          <w:tcPr>
            <w:tcW w:w="1259" w:type="dxa"/>
            <w:gridSpan w:val="2"/>
          </w:tcPr>
          <w:p>
            <w:pPr>
              <w:pStyle w:val="9"/>
              <w:spacing w:before="124"/>
              <w:ind w:left="106"/>
              <w:rPr>
                <w:sz w:val="24"/>
              </w:rPr>
            </w:pPr>
            <w:r>
              <w:rPr>
                <w:sz w:val="24"/>
              </w:rPr>
              <w:t xml:space="preserve">联系人 </w:t>
            </w:r>
          </w:p>
        </w:tc>
        <w:tc>
          <w:tcPr>
            <w:tcW w:w="3002" w:type="dxa"/>
            <w:gridSpan w:val="3"/>
          </w:tcPr>
          <w:p>
            <w:pPr>
              <w:pStyle w:val="9"/>
              <w:spacing w:before="124"/>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648" w:type="dxa"/>
            <w:vMerge w:val="restart"/>
            <w:textDirection w:val="tbRl"/>
          </w:tcPr>
          <w:p>
            <w:pPr>
              <w:pStyle w:val="9"/>
              <w:spacing w:before="126"/>
              <w:ind w:left="1094"/>
              <w:rPr>
                <w:sz w:val="24"/>
              </w:rPr>
            </w:pPr>
            <w:r>
              <w:rPr>
                <w:sz w:val="24"/>
              </w:rPr>
              <w:t>设备环境特征</w:t>
            </w:r>
          </w:p>
        </w:tc>
        <w:tc>
          <w:tcPr>
            <w:tcW w:w="1631" w:type="dxa"/>
          </w:tcPr>
          <w:p>
            <w:pPr>
              <w:pStyle w:val="9"/>
              <w:spacing w:before="3" w:line="242" w:lineRule="auto"/>
              <w:ind w:left="107" w:right="71" w:firstLine="226"/>
              <w:jc w:val="both"/>
              <w:rPr>
                <w:sz w:val="24"/>
              </w:rPr>
            </w:pPr>
            <w:r>
              <w:rPr>
                <w:sz w:val="24"/>
              </w:rPr>
              <w:t>硬件环境  (主机、网络</w:t>
            </w:r>
            <w:r>
              <w:rPr>
                <w:spacing w:val="-3"/>
                <w:sz w:val="24"/>
              </w:rPr>
              <w:t>服务器型号、</w:t>
            </w:r>
          </w:p>
          <w:p>
            <w:pPr>
              <w:pStyle w:val="9"/>
              <w:spacing w:before="4" w:line="289" w:lineRule="exact"/>
              <w:ind w:left="154"/>
              <w:rPr>
                <w:sz w:val="24"/>
              </w:rPr>
            </w:pPr>
            <w:r>
              <w:rPr>
                <w:sz w:val="24"/>
              </w:rPr>
              <w:t xml:space="preserve">制造厂商等) </w:t>
            </w:r>
          </w:p>
        </w:tc>
        <w:tc>
          <w:tcPr>
            <w:tcW w:w="6647" w:type="dxa"/>
            <w:gridSpan w:val="7"/>
          </w:tcPr>
          <w:p>
            <w:pPr>
              <w:pStyle w:val="9"/>
              <w:rPr>
                <w:b/>
                <w:sz w:val="24"/>
              </w:rPr>
            </w:pPr>
          </w:p>
          <w:p>
            <w:pPr>
              <w:pStyle w:val="9"/>
              <w:spacing w:before="164"/>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648" w:type="dxa"/>
            <w:vMerge w:val="continue"/>
            <w:tcBorders>
              <w:top w:val="nil"/>
            </w:tcBorders>
            <w:textDirection w:val="tbRl"/>
          </w:tcPr>
          <w:p>
            <w:pPr>
              <w:rPr>
                <w:sz w:val="2"/>
                <w:szCs w:val="2"/>
              </w:rPr>
            </w:pPr>
          </w:p>
        </w:tc>
        <w:tc>
          <w:tcPr>
            <w:tcW w:w="1631" w:type="dxa"/>
            <w:vMerge w:val="restart"/>
          </w:tcPr>
          <w:p>
            <w:pPr>
              <w:pStyle w:val="9"/>
              <w:rPr>
                <w:b/>
                <w:sz w:val="24"/>
              </w:rPr>
            </w:pPr>
          </w:p>
          <w:p>
            <w:pPr>
              <w:pStyle w:val="9"/>
              <w:rPr>
                <w:b/>
                <w:sz w:val="24"/>
              </w:rPr>
            </w:pPr>
          </w:p>
          <w:p>
            <w:pPr>
              <w:pStyle w:val="9"/>
              <w:spacing w:before="9"/>
              <w:rPr>
                <w:b/>
                <w:sz w:val="20"/>
              </w:rPr>
            </w:pPr>
          </w:p>
          <w:p>
            <w:pPr>
              <w:pStyle w:val="9"/>
              <w:spacing w:line="242" w:lineRule="auto"/>
              <w:ind w:left="107" w:right="-29"/>
              <w:rPr>
                <w:sz w:val="24"/>
              </w:rPr>
            </w:pPr>
            <w:r>
              <w:rPr>
                <w:spacing w:val="-7"/>
                <w:sz w:val="24"/>
              </w:rPr>
              <w:t>软件环境</w:t>
            </w:r>
            <w:r>
              <w:rPr>
                <w:sz w:val="24"/>
              </w:rPr>
              <w:t>（型号、版本等</w:t>
            </w:r>
            <w:r>
              <w:rPr>
                <w:spacing w:val="-26"/>
                <w:sz w:val="24"/>
              </w:rPr>
              <w:t>）</w:t>
            </w:r>
            <w:r>
              <w:rPr>
                <w:sz w:val="24"/>
              </w:rPr>
              <w:t xml:space="preserve"> </w:t>
            </w:r>
          </w:p>
        </w:tc>
        <w:tc>
          <w:tcPr>
            <w:tcW w:w="1966" w:type="dxa"/>
          </w:tcPr>
          <w:p>
            <w:pPr>
              <w:pStyle w:val="9"/>
              <w:spacing w:before="124"/>
              <w:ind w:left="107"/>
              <w:rPr>
                <w:sz w:val="24"/>
              </w:rPr>
            </w:pPr>
            <w:r>
              <w:rPr>
                <w:sz w:val="24"/>
              </w:rPr>
              <w:t xml:space="preserve">操作系统 </w:t>
            </w:r>
          </w:p>
        </w:tc>
        <w:tc>
          <w:tcPr>
            <w:tcW w:w="4681" w:type="dxa"/>
            <w:gridSpan w:val="6"/>
          </w:tcPr>
          <w:p>
            <w:pPr>
              <w:pStyle w:val="9"/>
              <w:spacing w:before="124"/>
              <w:ind w:left="10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648" w:type="dxa"/>
            <w:vMerge w:val="continue"/>
            <w:tcBorders>
              <w:top w:val="nil"/>
            </w:tcBorders>
            <w:textDirection w:val="tbRl"/>
          </w:tcPr>
          <w:p>
            <w:pPr>
              <w:rPr>
                <w:sz w:val="2"/>
                <w:szCs w:val="2"/>
              </w:rPr>
            </w:pPr>
          </w:p>
        </w:tc>
        <w:tc>
          <w:tcPr>
            <w:tcW w:w="1631" w:type="dxa"/>
            <w:vMerge w:val="continue"/>
            <w:tcBorders>
              <w:top w:val="nil"/>
            </w:tcBorders>
          </w:tcPr>
          <w:p>
            <w:pPr>
              <w:rPr>
                <w:sz w:val="2"/>
                <w:szCs w:val="2"/>
              </w:rPr>
            </w:pPr>
          </w:p>
        </w:tc>
        <w:tc>
          <w:tcPr>
            <w:tcW w:w="1966" w:type="dxa"/>
          </w:tcPr>
          <w:p>
            <w:pPr>
              <w:pStyle w:val="9"/>
              <w:spacing w:before="124"/>
              <w:ind w:left="107"/>
              <w:rPr>
                <w:sz w:val="24"/>
              </w:rPr>
            </w:pPr>
            <w:r>
              <w:rPr>
                <w:sz w:val="24"/>
              </w:rPr>
              <w:t xml:space="preserve">数据库系统 </w:t>
            </w:r>
          </w:p>
        </w:tc>
        <w:tc>
          <w:tcPr>
            <w:tcW w:w="4681" w:type="dxa"/>
            <w:gridSpan w:val="6"/>
          </w:tcPr>
          <w:p>
            <w:pPr>
              <w:pStyle w:val="9"/>
              <w:spacing w:before="124"/>
              <w:ind w:left="10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648" w:type="dxa"/>
            <w:vMerge w:val="continue"/>
            <w:tcBorders>
              <w:top w:val="nil"/>
            </w:tcBorders>
            <w:textDirection w:val="tbRl"/>
          </w:tcPr>
          <w:p>
            <w:pPr>
              <w:rPr>
                <w:sz w:val="2"/>
                <w:szCs w:val="2"/>
              </w:rPr>
            </w:pPr>
          </w:p>
        </w:tc>
        <w:tc>
          <w:tcPr>
            <w:tcW w:w="1631" w:type="dxa"/>
            <w:vMerge w:val="continue"/>
            <w:tcBorders>
              <w:top w:val="nil"/>
            </w:tcBorders>
          </w:tcPr>
          <w:p>
            <w:pPr>
              <w:rPr>
                <w:sz w:val="2"/>
                <w:szCs w:val="2"/>
              </w:rPr>
            </w:pPr>
          </w:p>
        </w:tc>
        <w:tc>
          <w:tcPr>
            <w:tcW w:w="1966" w:type="dxa"/>
          </w:tcPr>
          <w:p>
            <w:pPr>
              <w:pStyle w:val="9"/>
              <w:spacing w:before="2" w:line="242" w:lineRule="auto"/>
              <w:ind w:left="107" w:right="84"/>
              <w:jc w:val="both"/>
              <w:rPr>
                <w:sz w:val="24"/>
              </w:rPr>
            </w:pPr>
            <w:r>
              <w:rPr>
                <w:sz w:val="24"/>
              </w:rPr>
              <w:t>相关软件（文字处理工具、浏览器、压缩或解密</w:t>
            </w:r>
          </w:p>
          <w:p>
            <w:pPr>
              <w:pStyle w:val="9"/>
              <w:spacing w:before="4" w:line="289" w:lineRule="exact"/>
              <w:ind w:left="107"/>
              <w:rPr>
                <w:sz w:val="24"/>
              </w:rPr>
            </w:pPr>
            <w:r>
              <w:rPr>
                <w:sz w:val="24"/>
              </w:rPr>
              <w:t xml:space="preserve">软件等） </w:t>
            </w:r>
          </w:p>
        </w:tc>
        <w:tc>
          <w:tcPr>
            <w:tcW w:w="4681" w:type="dxa"/>
            <w:gridSpan w:val="6"/>
          </w:tcPr>
          <w:p>
            <w:pPr>
              <w:pStyle w:val="9"/>
              <w:rPr>
                <w:b/>
                <w:sz w:val="24"/>
              </w:rPr>
            </w:pPr>
          </w:p>
          <w:p>
            <w:pPr>
              <w:pStyle w:val="9"/>
              <w:spacing w:before="162"/>
              <w:ind w:left="10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6" w:hRule="atLeast"/>
        </w:trPr>
        <w:tc>
          <w:tcPr>
            <w:tcW w:w="648" w:type="dxa"/>
            <w:vMerge w:val="restart"/>
            <w:textDirection w:val="tbRl"/>
          </w:tcPr>
          <w:p>
            <w:pPr>
              <w:pStyle w:val="9"/>
              <w:spacing w:before="126"/>
              <w:ind w:left="869"/>
              <w:rPr>
                <w:sz w:val="24"/>
              </w:rPr>
            </w:pPr>
            <w:r>
              <w:rPr>
                <w:sz w:val="24"/>
              </w:rPr>
              <w:t>文件记录特征</w:t>
            </w:r>
          </w:p>
        </w:tc>
        <w:tc>
          <w:tcPr>
            <w:tcW w:w="1631" w:type="dxa"/>
            <w:vMerge w:val="restart"/>
          </w:tcPr>
          <w:p>
            <w:pPr>
              <w:pStyle w:val="9"/>
              <w:spacing w:before="178"/>
              <w:ind w:left="334"/>
              <w:rPr>
                <w:sz w:val="24"/>
              </w:rPr>
            </w:pPr>
            <w:r>
              <w:rPr>
                <w:sz w:val="24"/>
              </w:rPr>
              <w:t xml:space="preserve">记录结构 </w:t>
            </w:r>
          </w:p>
          <w:p>
            <w:pPr>
              <w:pStyle w:val="9"/>
              <w:spacing w:before="5" w:line="242" w:lineRule="auto"/>
              <w:ind w:left="574" w:right="204" w:hanging="360"/>
              <w:rPr>
                <w:sz w:val="24"/>
              </w:rPr>
            </w:pPr>
            <w:r>
              <w:rPr>
                <w:sz w:val="24"/>
              </w:rPr>
              <w:t xml:space="preserve">（物理、逻辑） </w:t>
            </w:r>
          </w:p>
        </w:tc>
        <w:tc>
          <w:tcPr>
            <w:tcW w:w="1966" w:type="dxa"/>
            <w:vMerge w:val="restart"/>
          </w:tcPr>
          <w:p>
            <w:pPr>
              <w:pStyle w:val="9"/>
              <w:rPr>
                <w:b/>
                <w:sz w:val="24"/>
              </w:rPr>
            </w:pPr>
          </w:p>
          <w:p>
            <w:pPr>
              <w:pStyle w:val="9"/>
              <w:spacing w:before="183"/>
              <w:ind w:left="107"/>
              <w:rPr>
                <w:sz w:val="24"/>
              </w:rPr>
            </w:pPr>
            <w:r>
              <w:rPr>
                <w:sz w:val="24"/>
              </w:rPr>
              <w:t xml:space="preserve"> </w:t>
            </w:r>
          </w:p>
        </w:tc>
        <w:tc>
          <w:tcPr>
            <w:tcW w:w="764" w:type="dxa"/>
            <w:gridSpan w:val="2"/>
            <w:vMerge w:val="restart"/>
          </w:tcPr>
          <w:p>
            <w:pPr>
              <w:pStyle w:val="9"/>
              <w:spacing w:before="1"/>
              <w:rPr>
                <w:b/>
                <w:sz w:val="26"/>
              </w:rPr>
            </w:pPr>
          </w:p>
          <w:p>
            <w:pPr>
              <w:pStyle w:val="9"/>
              <w:spacing w:line="242" w:lineRule="auto"/>
              <w:ind w:left="106" w:right="47"/>
              <w:rPr>
                <w:sz w:val="24"/>
              </w:rPr>
            </w:pPr>
            <w:r>
              <w:rPr>
                <w:sz w:val="24"/>
              </w:rPr>
              <w:t xml:space="preserve">记录类型 </w:t>
            </w:r>
          </w:p>
        </w:tc>
        <w:tc>
          <w:tcPr>
            <w:tcW w:w="1259" w:type="dxa"/>
            <w:gridSpan w:val="2"/>
            <w:vMerge w:val="restart"/>
          </w:tcPr>
          <w:p>
            <w:pPr>
              <w:pStyle w:val="9"/>
              <w:spacing w:before="178"/>
              <w:ind w:left="107"/>
              <w:rPr>
                <w:sz w:val="24"/>
              </w:rPr>
            </w:pPr>
            <w:r>
              <w:rPr>
                <w:sz w:val="24"/>
              </w:rPr>
              <w:sym w:font="Wingdings 2" w:char="00A3"/>
            </w:r>
            <w:r>
              <w:rPr>
                <w:sz w:val="24"/>
              </w:rPr>
              <w:t xml:space="preserve">定长 </w:t>
            </w:r>
          </w:p>
          <w:p>
            <w:pPr>
              <w:pStyle w:val="9"/>
              <w:spacing w:before="5"/>
              <w:ind w:left="107"/>
              <w:rPr>
                <w:sz w:val="24"/>
              </w:rPr>
            </w:pPr>
            <w:r>
              <w:rPr>
                <w:sz w:val="24"/>
              </w:rPr>
              <w:sym w:font="Wingdings 2" w:char="00A3"/>
            </w:r>
            <w:r>
              <w:rPr>
                <w:sz w:val="24"/>
              </w:rPr>
              <w:t xml:space="preserve">可变长 </w:t>
            </w:r>
          </w:p>
          <w:p>
            <w:pPr>
              <w:pStyle w:val="9"/>
              <w:spacing w:before="4"/>
              <w:ind w:left="107"/>
              <w:rPr>
                <w:sz w:val="24"/>
              </w:rPr>
            </w:pPr>
            <w:r>
              <w:rPr>
                <w:sz w:val="24"/>
              </w:rPr>
              <w:sym w:font="Wingdings 2" w:char="00A3"/>
            </w:r>
            <w:r>
              <w:rPr>
                <w:sz w:val="24"/>
              </w:rPr>
              <w:t xml:space="preserve">其他 </w:t>
            </w:r>
          </w:p>
        </w:tc>
        <w:tc>
          <w:tcPr>
            <w:tcW w:w="1335" w:type="dxa"/>
          </w:tcPr>
          <w:p>
            <w:pPr>
              <w:pStyle w:val="9"/>
              <w:spacing w:before="179"/>
              <w:ind w:left="150" w:right="175"/>
              <w:jc w:val="center"/>
              <w:rPr>
                <w:sz w:val="24"/>
              </w:rPr>
            </w:pPr>
            <w:r>
              <w:rPr>
                <w:sz w:val="24"/>
              </w:rPr>
              <w:t xml:space="preserve">记录总数 </w:t>
            </w:r>
          </w:p>
        </w:tc>
        <w:tc>
          <w:tcPr>
            <w:tcW w:w="1323" w:type="dxa"/>
          </w:tcPr>
          <w:p>
            <w:pPr>
              <w:pStyle w:val="9"/>
              <w:spacing w:before="179"/>
              <w:ind w:left="108"/>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648" w:type="dxa"/>
            <w:vMerge w:val="continue"/>
            <w:tcBorders>
              <w:top w:val="nil"/>
            </w:tcBorders>
            <w:textDirection w:val="tbRl"/>
          </w:tcPr>
          <w:p>
            <w:pPr>
              <w:rPr>
                <w:sz w:val="2"/>
                <w:szCs w:val="2"/>
              </w:rPr>
            </w:pPr>
          </w:p>
        </w:tc>
        <w:tc>
          <w:tcPr>
            <w:tcW w:w="1631" w:type="dxa"/>
            <w:vMerge w:val="continue"/>
            <w:tcBorders>
              <w:top w:val="nil"/>
            </w:tcBorders>
          </w:tcPr>
          <w:p>
            <w:pPr>
              <w:rPr>
                <w:sz w:val="2"/>
                <w:szCs w:val="2"/>
              </w:rPr>
            </w:pPr>
          </w:p>
        </w:tc>
        <w:tc>
          <w:tcPr>
            <w:tcW w:w="1966" w:type="dxa"/>
            <w:vMerge w:val="continue"/>
            <w:tcBorders>
              <w:top w:val="nil"/>
            </w:tcBorders>
          </w:tcPr>
          <w:p>
            <w:pPr>
              <w:rPr>
                <w:sz w:val="2"/>
                <w:szCs w:val="2"/>
              </w:rPr>
            </w:pPr>
          </w:p>
        </w:tc>
        <w:tc>
          <w:tcPr>
            <w:tcW w:w="764" w:type="dxa"/>
            <w:gridSpan w:val="2"/>
            <w:vMerge w:val="continue"/>
            <w:tcBorders>
              <w:top w:val="nil"/>
            </w:tcBorders>
          </w:tcPr>
          <w:p>
            <w:pPr>
              <w:rPr>
                <w:sz w:val="2"/>
                <w:szCs w:val="2"/>
              </w:rPr>
            </w:pPr>
          </w:p>
        </w:tc>
        <w:tc>
          <w:tcPr>
            <w:tcW w:w="1259" w:type="dxa"/>
            <w:gridSpan w:val="2"/>
            <w:vMerge w:val="continue"/>
            <w:tcBorders>
              <w:top w:val="nil"/>
            </w:tcBorders>
          </w:tcPr>
          <w:p>
            <w:pPr>
              <w:rPr>
                <w:sz w:val="2"/>
                <w:szCs w:val="2"/>
              </w:rPr>
            </w:pPr>
          </w:p>
        </w:tc>
        <w:tc>
          <w:tcPr>
            <w:tcW w:w="1335" w:type="dxa"/>
          </w:tcPr>
          <w:p>
            <w:pPr>
              <w:pStyle w:val="9"/>
              <w:spacing w:before="152"/>
              <w:ind w:left="150" w:right="175"/>
              <w:jc w:val="center"/>
              <w:rPr>
                <w:sz w:val="24"/>
              </w:rPr>
            </w:pPr>
            <w:r>
              <w:rPr>
                <w:sz w:val="24"/>
              </w:rPr>
              <w:t xml:space="preserve">总字节数 </w:t>
            </w:r>
          </w:p>
        </w:tc>
        <w:tc>
          <w:tcPr>
            <w:tcW w:w="1323" w:type="dxa"/>
          </w:tcPr>
          <w:p>
            <w:pPr>
              <w:pStyle w:val="9"/>
              <w:spacing w:before="152"/>
              <w:ind w:left="108"/>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0" w:hRule="atLeast"/>
        </w:trPr>
        <w:tc>
          <w:tcPr>
            <w:tcW w:w="648" w:type="dxa"/>
            <w:vMerge w:val="continue"/>
            <w:tcBorders>
              <w:top w:val="nil"/>
            </w:tcBorders>
            <w:textDirection w:val="tbRl"/>
          </w:tcPr>
          <w:p>
            <w:pPr>
              <w:rPr>
                <w:sz w:val="2"/>
                <w:szCs w:val="2"/>
              </w:rPr>
            </w:pPr>
          </w:p>
        </w:tc>
        <w:tc>
          <w:tcPr>
            <w:tcW w:w="1631" w:type="dxa"/>
          </w:tcPr>
          <w:p>
            <w:pPr>
              <w:pStyle w:val="9"/>
              <w:spacing w:before="2" w:line="310" w:lineRule="atLeast"/>
              <w:ind w:left="107" w:right="84"/>
              <w:jc w:val="both"/>
              <w:rPr>
                <w:sz w:val="24"/>
              </w:rPr>
            </w:pPr>
            <w:r>
              <w:rPr>
                <w:spacing w:val="-5"/>
                <w:sz w:val="24"/>
              </w:rPr>
              <w:t>记录字符、图</w:t>
            </w:r>
            <w:r>
              <w:rPr>
                <w:spacing w:val="-6"/>
                <w:sz w:val="24"/>
              </w:rPr>
              <w:t xml:space="preserve">形、音频、视频文件格式 </w:t>
            </w:r>
          </w:p>
        </w:tc>
        <w:tc>
          <w:tcPr>
            <w:tcW w:w="6647" w:type="dxa"/>
            <w:gridSpan w:val="7"/>
          </w:tcPr>
          <w:p>
            <w:pPr>
              <w:pStyle w:val="9"/>
              <w:spacing w:before="9"/>
              <w:rPr>
                <w:b/>
                <w:sz w:val="24"/>
              </w:rPr>
            </w:pPr>
          </w:p>
          <w:p>
            <w:pPr>
              <w:pStyle w:val="9"/>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1" w:hRule="atLeast"/>
        </w:trPr>
        <w:tc>
          <w:tcPr>
            <w:tcW w:w="648" w:type="dxa"/>
            <w:vMerge w:val="continue"/>
            <w:tcBorders>
              <w:top w:val="nil"/>
            </w:tcBorders>
            <w:textDirection w:val="tbRl"/>
          </w:tcPr>
          <w:p>
            <w:pPr>
              <w:rPr>
                <w:sz w:val="2"/>
                <w:szCs w:val="2"/>
              </w:rPr>
            </w:pPr>
          </w:p>
        </w:tc>
        <w:tc>
          <w:tcPr>
            <w:tcW w:w="1631" w:type="dxa"/>
          </w:tcPr>
          <w:p>
            <w:pPr>
              <w:pStyle w:val="9"/>
              <w:spacing w:before="9"/>
              <w:rPr>
                <w:b/>
                <w:sz w:val="24"/>
              </w:rPr>
            </w:pPr>
          </w:p>
          <w:p>
            <w:pPr>
              <w:pStyle w:val="9"/>
              <w:ind w:left="374" w:right="246"/>
              <w:jc w:val="center"/>
              <w:rPr>
                <w:sz w:val="24"/>
              </w:rPr>
            </w:pPr>
            <w:r>
              <w:rPr>
                <w:sz w:val="24"/>
              </w:rPr>
              <w:t xml:space="preserve">文件载体 </w:t>
            </w:r>
          </w:p>
        </w:tc>
        <w:tc>
          <w:tcPr>
            <w:tcW w:w="2730" w:type="dxa"/>
            <w:gridSpan w:val="3"/>
          </w:tcPr>
          <w:p>
            <w:pPr>
              <w:pStyle w:val="9"/>
              <w:spacing w:before="2" w:line="310" w:lineRule="atLeast"/>
              <w:ind w:left="107" w:right="1530"/>
              <w:rPr>
                <w:sz w:val="24"/>
              </w:rPr>
            </w:pPr>
            <w:r>
              <w:rPr>
                <w:sz w:val="24"/>
              </w:rPr>
              <w:t xml:space="preserve">型 号 ： 数 量 ： 备份数： </w:t>
            </w:r>
          </w:p>
        </w:tc>
        <w:tc>
          <w:tcPr>
            <w:tcW w:w="3917" w:type="dxa"/>
            <w:gridSpan w:val="4"/>
          </w:tcPr>
          <w:p>
            <w:pPr>
              <w:pStyle w:val="9"/>
              <w:spacing w:before="4"/>
              <w:ind w:left="107"/>
              <w:rPr>
                <w:sz w:val="24"/>
              </w:rPr>
            </w:pPr>
            <w:r>
              <w:rPr>
                <w:sz w:val="24"/>
              </w:rPr>
              <w:sym w:font="Wingdings 2" w:char="00A3"/>
            </w:r>
            <w:r>
              <w:rPr>
                <w:sz w:val="24"/>
              </w:rPr>
              <w:t xml:space="preserve"> 一件一盘    </w:t>
            </w:r>
            <w:r>
              <w:rPr>
                <w:sz w:val="24"/>
              </w:rPr>
              <w:sym w:font="Wingdings 2" w:char="00A3"/>
            </w:r>
            <w:r>
              <w:rPr>
                <w:sz w:val="24"/>
              </w:rPr>
              <w:t xml:space="preserve"> 多件一盘 </w:t>
            </w:r>
          </w:p>
          <w:p>
            <w:pPr>
              <w:pStyle w:val="9"/>
              <w:spacing w:before="5"/>
              <w:ind w:left="107"/>
              <w:rPr>
                <w:sz w:val="24"/>
              </w:rPr>
            </w:pPr>
            <w:r>
              <w:rPr>
                <w:sz w:val="24"/>
              </w:rPr>
              <w:t xml:space="preserve"> </w:t>
            </w:r>
          </w:p>
          <w:p>
            <w:pPr>
              <w:pStyle w:val="9"/>
              <w:spacing w:before="4" w:line="293" w:lineRule="exact"/>
              <w:ind w:left="107"/>
              <w:rPr>
                <w:sz w:val="24"/>
              </w:rPr>
            </w:pPr>
            <w:r>
              <w:rPr>
                <w:sz w:val="24"/>
              </w:rPr>
              <w:t xml:space="preserve">□ 一件多盘    □ 多件多盘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648" w:type="dxa"/>
            <w:vMerge w:val="restart"/>
            <w:textDirection w:val="tbRl"/>
          </w:tcPr>
          <w:p>
            <w:pPr>
              <w:pStyle w:val="9"/>
              <w:spacing w:before="126"/>
              <w:ind w:left="894"/>
              <w:rPr>
                <w:sz w:val="24"/>
              </w:rPr>
            </w:pPr>
            <w:r>
              <w:rPr>
                <w:sz w:val="24"/>
              </w:rPr>
              <w:t>制表审核</w:t>
            </w:r>
          </w:p>
        </w:tc>
        <w:tc>
          <w:tcPr>
            <w:tcW w:w="8278" w:type="dxa"/>
            <w:gridSpan w:val="8"/>
          </w:tcPr>
          <w:p>
            <w:pPr>
              <w:pStyle w:val="9"/>
              <w:spacing w:before="3"/>
              <w:rPr>
                <w:b/>
                <w:sz w:val="28"/>
              </w:rPr>
            </w:pPr>
          </w:p>
          <w:p>
            <w:pPr>
              <w:pStyle w:val="9"/>
              <w:ind w:left="107"/>
              <w:rPr>
                <w:sz w:val="24"/>
              </w:rPr>
            </w:pPr>
            <w:r>
              <w:rPr>
                <w:sz w:val="24"/>
              </w:rPr>
              <w:t xml:space="preserve">填表人（签名） </w:t>
            </w:r>
          </w:p>
          <w:p>
            <w:pPr>
              <w:pStyle w:val="9"/>
              <w:spacing w:before="5"/>
              <w:ind w:left="6726" w:right="-29"/>
              <w:rPr>
                <w:sz w:val="24"/>
              </w:rPr>
            </w:pPr>
            <w:r>
              <w:rPr>
                <w:sz w:val="24"/>
              </w:rPr>
              <w:t xml:space="preserve">年 月 日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7" w:hRule="atLeast"/>
        </w:trPr>
        <w:tc>
          <w:tcPr>
            <w:tcW w:w="648" w:type="dxa"/>
            <w:vMerge w:val="continue"/>
            <w:tcBorders>
              <w:top w:val="nil"/>
            </w:tcBorders>
            <w:textDirection w:val="tbRl"/>
          </w:tcPr>
          <w:p>
            <w:pPr>
              <w:rPr>
                <w:sz w:val="2"/>
                <w:szCs w:val="2"/>
              </w:rPr>
            </w:pPr>
          </w:p>
        </w:tc>
        <w:tc>
          <w:tcPr>
            <w:tcW w:w="8278" w:type="dxa"/>
            <w:gridSpan w:val="8"/>
          </w:tcPr>
          <w:p>
            <w:pPr>
              <w:pStyle w:val="9"/>
              <w:spacing w:before="9"/>
              <w:rPr>
                <w:b/>
                <w:sz w:val="30"/>
              </w:rPr>
            </w:pPr>
          </w:p>
          <w:p>
            <w:pPr>
              <w:pStyle w:val="9"/>
              <w:ind w:left="107"/>
              <w:rPr>
                <w:sz w:val="24"/>
              </w:rPr>
            </w:pPr>
            <w:r>
              <w:rPr>
                <w:sz w:val="24"/>
              </w:rPr>
              <w:t xml:space="preserve">审核人（签名） </w:t>
            </w:r>
          </w:p>
          <w:p>
            <w:pPr>
              <w:pStyle w:val="9"/>
              <w:spacing w:before="4"/>
              <w:ind w:left="6726" w:right="-29"/>
              <w:rPr>
                <w:sz w:val="24"/>
              </w:rPr>
            </w:pPr>
            <w:r>
              <w:rPr>
                <w:sz w:val="24"/>
              </w:rPr>
              <w:t xml:space="preserve">年 月 日 </w:t>
            </w:r>
          </w:p>
        </w:tc>
      </w:tr>
    </w:tbl>
    <w:p>
      <w:pPr>
        <w:spacing w:after="0"/>
        <w:rPr>
          <w:sz w:val="24"/>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附件 B </w:t>
      </w:r>
    </w:p>
    <w:p>
      <w:pPr>
        <w:pStyle w:val="4"/>
        <w:spacing w:before="3"/>
        <w:ind w:left="0" w:firstLine="0"/>
        <w:rPr>
          <w:b/>
          <w:sz w:val="47"/>
        </w:rPr>
      </w:pPr>
      <w:r>
        <w:br w:type="column"/>
      </w:r>
    </w:p>
    <w:p>
      <w:pPr>
        <w:spacing w:before="0"/>
        <w:ind w:left="221" w:right="0" w:firstLine="0"/>
        <w:jc w:val="left"/>
        <w:rPr>
          <w:b/>
          <w:sz w:val="36"/>
        </w:rPr>
      </w:pPr>
      <w:r>
        <w:rPr>
          <w:b/>
          <w:sz w:val="36"/>
        </w:rPr>
        <w:t>电子文件（档案）文件级登记表</w:t>
      </w:r>
    </w:p>
    <w:p>
      <w:pPr>
        <w:tabs>
          <w:tab w:val="left" w:pos="628"/>
        </w:tabs>
        <w:spacing w:before="101"/>
        <w:ind w:left="0" w:right="574" w:firstLine="0"/>
        <w:jc w:val="right"/>
        <w:rPr>
          <w:sz w:val="21"/>
        </w:rPr>
      </w:pPr>
      <w:r>
        <w:rPr>
          <w:sz w:val="21"/>
        </w:rPr>
        <w:t>第</w:t>
      </w:r>
      <w:r>
        <w:rPr>
          <w:sz w:val="21"/>
        </w:rPr>
        <w:tab/>
      </w:r>
      <w:r>
        <w:rPr>
          <w:sz w:val="21"/>
        </w:rPr>
        <w:t>页</w:t>
      </w:r>
    </w:p>
    <w:p>
      <w:pPr>
        <w:spacing w:after="0"/>
        <w:jc w:val="right"/>
        <w:rPr>
          <w:sz w:val="21"/>
        </w:rPr>
        <w:sectPr>
          <w:pgSz w:w="11910" w:h="16840"/>
          <w:pgMar w:top="1520" w:right="1020" w:bottom="1040" w:left="1480" w:header="0" w:footer="857" w:gutter="0"/>
          <w:cols w:equalWidth="0" w:num="2">
            <w:col w:w="1177" w:space="687"/>
            <w:col w:w="7546"/>
          </w:cols>
        </w:sectPr>
      </w:pPr>
    </w:p>
    <w:tbl>
      <w:tblPr>
        <w:tblStyle w:val="5"/>
        <w:tblW w:w="0" w:type="auto"/>
        <w:tblInd w:w="2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0"/>
        <w:gridCol w:w="2670"/>
        <w:gridCol w:w="1290"/>
        <w:gridCol w:w="853"/>
        <w:gridCol w:w="911"/>
        <w:gridCol w:w="700"/>
        <w:gridCol w:w="833"/>
        <w:gridCol w:w="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5" w:hRule="atLeast"/>
        </w:trPr>
        <w:tc>
          <w:tcPr>
            <w:tcW w:w="900" w:type="dxa"/>
          </w:tcPr>
          <w:p>
            <w:pPr>
              <w:pStyle w:val="9"/>
              <w:spacing w:before="4"/>
              <w:rPr>
                <w:sz w:val="21"/>
              </w:rPr>
            </w:pPr>
          </w:p>
          <w:p>
            <w:pPr>
              <w:pStyle w:val="9"/>
              <w:spacing w:line="242" w:lineRule="auto"/>
              <w:ind w:left="208" w:right="199"/>
              <w:rPr>
                <w:sz w:val="24"/>
              </w:rPr>
            </w:pPr>
            <w:r>
              <w:rPr>
                <w:sz w:val="24"/>
              </w:rPr>
              <w:t>文件编号</w:t>
            </w:r>
          </w:p>
        </w:tc>
        <w:tc>
          <w:tcPr>
            <w:tcW w:w="2670" w:type="dxa"/>
          </w:tcPr>
          <w:p>
            <w:pPr>
              <w:pStyle w:val="9"/>
              <w:spacing w:before="6"/>
              <w:rPr>
                <w:sz w:val="33"/>
              </w:rPr>
            </w:pPr>
          </w:p>
          <w:p>
            <w:pPr>
              <w:pStyle w:val="9"/>
              <w:ind w:left="1073" w:right="1067"/>
              <w:jc w:val="center"/>
              <w:rPr>
                <w:sz w:val="24"/>
              </w:rPr>
            </w:pPr>
            <w:r>
              <w:rPr>
                <w:sz w:val="24"/>
              </w:rPr>
              <w:t>题名</w:t>
            </w:r>
          </w:p>
        </w:tc>
        <w:tc>
          <w:tcPr>
            <w:tcW w:w="1290" w:type="dxa"/>
          </w:tcPr>
          <w:p>
            <w:pPr>
              <w:pStyle w:val="9"/>
              <w:spacing w:before="6"/>
              <w:rPr>
                <w:sz w:val="33"/>
              </w:rPr>
            </w:pPr>
          </w:p>
          <w:p>
            <w:pPr>
              <w:pStyle w:val="9"/>
              <w:ind w:left="162"/>
              <w:rPr>
                <w:sz w:val="24"/>
              </w:rPr>
            </w:pPr>
            <w:r>
              <w:rPr>
                <w:sz w:val="24"/>
              </w:rPr>
              <w:t>形成时间</w:t>
            </w:r>
          </w:p>
        </w:tc>
        <w:tc>
          <w:tcPr>
            <w:tcW w:w="853" w:type="dxa"/>
          </w:tcPr>
          <w:p>
            <w:pPr>
              <w:pStyle w:val="9"/>
              <w:spacing w:before="117" w:line="242" w:lineRule="auto"/>
              <w:ind w:left="184" w:right="176"/>
              <w:jc w:val="both"/>
              <w:rPr>
                <w:sz w:val="24"/>
              </w:rPr>
            </w:pPr>
            <w:r>
              <w:rPr>
                <w:sz w:val="24"/>
              </w:rPr>
              <w:t>文件稿本代码</w:t>
            </w:r>
          </w:p>
        </w:tc>
        <w:tc>
          <w:tcPr>
            <w:tcW w:w="911" w:type="dxa"/>
          </w:tcPr>
          <w:p>
            <w:pPr>
              <w:pStyle w:val="9"/>
              <w:spacing w:before="117" w:line="242" w:lineRule="auto"/>
              <w:ind w:left="213" w:right="205"/>
              <w:jc w:val="both"/>
              <w:rPr>
                <w:sz w:val="24"/>
              </w:rPr>
            </w:pPr>
            <w:r>
              <w:rPr>
                <w:sz w:val="24"/>
              </w:rPr>
              <w:t>文件类别代码</w:t>
            </w:r>
          </w:p>
        </w:tc>
        <w:tc>
          <w:tcPr>
            <w:tcW w:w="700" w:type="dxa"/>
          </w:tcPr>
          <w:p>
            <w:pPr>
              <w:pStyle w:val="9"/>
              <w:spacing w:before="4"/>
              <w:rPr>
                <w:sz w:val="21"/>
              </w:rPr>
            </w:pPr>
          </w:p>
          <w:p>
            <w:pPr>
              <w:pStyle w:val="9"/>
              <w:spacing w:line="242" w:lineRule="auto"/>
              <w:ind w:left="107" w:right="100"/>
              <w:rPr>
                <w:sz w:val="24"/>
              </w:rPr>
            </w:pPr>
            <w:r>
              <w:rPr>
                <w:sz w:val="24"/>
              </w:rPr>
              <w:t>载体编号</w:t>
            </w:r>
          </w:p>
        </w:tc>
        <w:tc>
          <w:tcPr>
            <w:tcW w:w="833" w:type="dxa"/>
          </w:tcPr>
          <w:p>
            <w:pPr>
              <w:pStyle w:val="9"/>
              <w:spacing w:before="4"/>
              <w:rPr>
                <w:sz w:val="21"/>
              </w:rPr>
            </w:pPr>
          </w:p>
          <w:p>
            <w:pPr>
              <w:pStyle w:val="9"/>
              <w:spacing w:line="242" w:lineRule="auto"/>
              <w:ind w:left="174" w:right="166"/>
              <w:rPr>
                <w:sz w:val="24"/>
              </w:rPr>
            </w:pPr>
            <w:r>
              <w:rPr>
                <w:sz w:val="24"/>
              </w:rPr>
              <w:t>保管期限</w:t>
            </w:r>
          </w:p>
        </w:tc>
        <w:tc>
          <w:tcPr>
            <w:tcW w:w="900" w:type="dxa"/>
          </w:tcPr>
          <w:p>
            <w:pPr>
              <w:pStyle w:val="9"/>
              <w:spacing w:before="4"/>
              <w:rPr>
                <w:sz w:val="21"/>
              </w:rPr>
            </w:pPr>
          </w:p>
          <w:p>
            <w:pPr>
              <w:pStyle w:val="9"/>
              <w:spacing w:line="242" w:lineRule="auto"/>
              <w:ind w:left="327" w:right="201" w:hanging="120"/>
              <w:rPr>
                <w:sz w:val="24"/>
              </w:rPr>
            </w:pPr>
            <w:r>
              <w:rPr>
                <w:sz w:val="24"/>
              </w:rPr>
              <w:t>分类号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bl>
    <w:p>
      <w:pPr>
        <w:spacing w:before="43"/>
        <w:ind w:left="221" w:right="0" w:firstLine="0"/>
        <w:jc w:val="left"/>
        <w:rPr>
          <w:b/>
          <w:sz w:val="21"/>
        </w:rPr>
      </w:pPr>
      <w:r>
        <w:drawing>
          <wp:anchor distT="0" distB="0" distL="0" distR="0" simplePos="0" relativeHeight="251665408"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r>
        <w:rPr>
          <w:b/>
          <w:w w:val="99"/>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附件 C </w:t>
      </w:r>
    </w:p>
    <w:p>
      <w:pPr>
        <w:pStyle w:val="4"/>
        <w:spacing w:before="3"/>
        <w:ind w:left="0" w:firstLine="0"/>
        <w:rPr>
          <w:b/>
          <w:sz w:val="47"/>
        </w:rPr>
      </w:pPr>
      <w:r>
        <w:br w:type="column"/>
      </w:r>
    </w:p>
    <w:p>
      <w:pPr>
        <w:spacing w:before="0"/>
        <w:ind w:left="221" w:right="0" w:firstLine="0"/>
        <w:jc w:val="left"/>
        <w:rPr>
          <w:b/>
          <w:sz w:val="36"/>
        </w:rPr>
      </w:pPr>
      <w:r>
        <w:rPr>
          <w:b/>
          <w:sz w:val="36"/>
        </w:rPr>
        <w:t xml:space="preserve">电子文件更改记录表 </w:t>
      </w:r>
    </w:p>
    <w:p>
      <w:pPr>
        <w:spacing w:after="0"/>
        <w:jc w:val="left"/>
        <w:rPr>
          <w:sz w:val="36"/>
        </w:rPr>
        <w:sectPr>
          <w:pgSz w:w="11910" w:h="16840"/>
          <w:pgMar w:top="1520" w:right="1020" w:bottom="1040" w:left="1480" w:header="0" w:footer="857" w:gutter="0"/>
          <w:cols w:equalWidth="0" w:num="2">
            <w:col w:w="1177" w:space="1591"/>
            <w:col w:w="6642"/>
          </w:cols>
        </w:sectPr>
      </w:pPr>
    </w:p>
    <w:p>
      <w:pPr>
        <w:pStyle w:val="4"/>
        <w:spacing w:before="3"/>
        <w:ind w:left="0" w:firstLine="0"/>
        <w:rPr>
          <w:b/>
          <w:sz w:val="6"/>
        </w:rPr>
      </w:pPr>
      <w:r>
        <w:drawing>
          <wp:anchor distT="0" distB="0" distL="0" distR="0" simplePos="0" relativeHeight="251666432"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tbl>
      <w:tblPr>
        <w:tblStyle w:val="5"/>
        <w:tblW w:w="0" w:type="auto"/>
        <w:tblInd w:w="2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0"/>
        <w:gridCol w:w="3780"/>
        <w:gridCol w:w="1260"/>
        <w:gridCol w:w="900"/>
        <w:gridCol w:w="1080"/>
        <w:gridCol w:w="1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720" w:type="dxa"/>
          </w:tcPr>
          <w:p>
            <w:pPr>
              <w:pStyle w:val="9"/>
              <w:spacing w:before="6"/>
              <w:rPr>
                <w:b/>
                <w:sz w:val="33"/>
              </w:rPr>
            </w:pPr>
          </w:p>
          <w:p>
            <w:pPr>
              <w:pStyle w:val="9"/>
              <w:ind w:left="118"/>
              <w:rPr>
                <w:sz w:val="24"/>
              </w:rPr>
            </w:pPr>
            <w:r>
              <w:rPr>
                <w:sz w:val="24"/>
              </w:rPr>
              <w:t>序号</w:t>
            </w:r>
          </w:p>
        </w:tc>
        <w:tc>
          <w:tcPr>
            <w:tcW w:w="3780" w:type="dxa"/>
          </w:tcPr>
          <w:p>
            <w:pPr>
              <w:pStyle w:val="9"/>
              <w:spacing w:before="6"/>
              <w:rPr>
                <w:b/>
                <w:sz w:val="33"/>
              </w:rPr>
            </w:pPr>
          </w:p>
          <w:p>
            <w:pPr>
              <w:pStyle w:val="9"/>
              <w:tabs>
                <w:tab w:val="left" w:pos="727"/>
              </w:tabs>
              <w:ind w:left="7"/>
              <w:jc w:val="center"/>
              <w:rPr>
                <w:sz w:val="24"/>
              </w:rPr>
            </w:pPr>
            <w:r>
              <w:rPr>
                <w:sz w:val="24"/>
              </w:rPr>
              <w:t>题</w:t>
            </w:r>
            <w:r>
              <w:rPr>
                <w:sz w:val="24"/>
              </w:rPr>
              <w:tab/>
            </w:r>
            <w:r>
              <w:rPr>
                <w:sz w:val="24"/>
              </w:rPr>
              <w:t>名</w:t>
            </w:r>
          </w:p>
        </w:tc>
        <w:tc>
          <w:tcPr>
            <w:tcW w:w="1260" w:type="dxa"/>
          </w:tcPr>
          <w:p>
            <w:pPr>
              <w:pStyle w:val="9"/>
              <w:spacing w:before="6"/>
              <w:rPr>
                <w:b/>
                <w:sz w:val="33"/>
              </w:rPr>
            </w:pPr>
          </w:p>
          <w:p>
            <w:pPr>
              <w:pStyle w:val="9"/>
              <w:ind w:left="148"/>
              <w:rPr>
                <w:sz w:val="24"/>
              </w:rPr>
            </w:pPr>
            <w:r>
              <w:rPr>
                <w:sz w:val="24"/>
              </w:rPr>
              <w:t>更改单号</w:t>
            </w:r>
          </w:p>
        </w:tc>
        <w:tc>
          <w:tcPr>
            <w:tcW w:w="900" w:type="dxa"/>
          </w:tcPr>
          <w:p>
            <w:pPr>
              <w:pStyle w:val="9"/>
              <w:spacing w:before="4"/>
              <w:rPr>
                <w:b/>
                <w:sz w:val="21"/>
              </w:rPr>
            </w:pPr>
          </w:p>
          <w:p>
            <w:pPr>
              <w:pStyle w:val="9"/>
              <w:spacing w:line="242" w:lineRule="auto"/>
              <w:ind w:left="328" w:right="199" w:hanging="120"/>
              <w:rPr>
                <w:sz w:val="24"/>
              </w:rPr>
            </w:pPr>
            <w:r>
              <w:rPr>
                <w:sz w:val="24"/>
              </w:rPr>
              <w:t>更改者</w:t>
            </w:r>
          </w:p>
        </w:tc>
        <w:tc>
          <w:tcPr>
            <w:tcW w:w="1080" w:type="dxa"/>
          </w:tcPr>
          <w:p>
            <w:pPr>
              <w:pStyle w:val="9"/>
              <w:spacing w:before="4"/>
              <w:rPr>
                <w:b/>
                <w:sz w:val="21"/>
              </w:rPr>
            </w:pPr>
          </w:p>
          <w:p>
            <w:pPr>
              <w:pStyle w:val="9"/>
              <w:spacing w:line="242" w:lineRule="auto"/>
              <w:ind w:left="298" w:right="289"/>
              <w:rPr>
                <w:sz w:val="24"/>
              </w:rPr>
            </w:pPr>
            <w:r>
              <w:rPr>
                <w:sz w:val="24"/>
              </w:rPr>
              <w:t>更改日期</w:t>
            </w:r>
          </w:p>
        </w:tc>
        <w:tc>
          <w:tcPr>
            <w:tcW w:w="1080" w:type="dxa"/>
          </w:tcPr>
          <w:p>
            <w:pPr>
              <w:pStyle w:val="9"/>
              <w:spacing w:before="6"/>
              <w:rPr>
                <w:b/>
                <w:sz w:val="33"/>
              </w:rPr>
            </w:pPr>
          </w:p>
          <w:p>
            <w:pPr>
              <w:pStyle w:val="9"/>
              <w:ind w:left="298"/>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3"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3"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3"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bl>
    <w:p>
      <w:pPr>
        <w:spacing w:before="21"/>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附件 D-1 </w:t>
      </w:r>
    </w:p>
    <w:p>
      <w:pPr>
        <w:spacing w:before="215"/>
        <w:ind w:left="641" w:right="0" w:firstLine="0"/>
        <w:jc w:val="left"/>
        <w:rPr>
          <w:b/>
          <w:sz w:val="36"/>
        </w:rPr>
      </w:pPr>
      <w:r>
        <w:rPr>
          <w:b/>
          <w:sz w:val="36"/>
        </w:rPr>
        <w:t>电子文件（档案）载体（光盘盒）封面标签图示例</w:t>
      </w:r>
    </w:p>
    <w:p>
      <w:pPr>
        <w:pStyle w:val="4"/>
        <w:ind w:left="0" w:firstLine="0"/>
        <w:rPr>
          <w:b/>
          <w:sz w:val="36"/>
        </w:rPr>
      </w:pPr>
    </w:p>
    <w:p>
      <w:pPr>
        <w:pStyle w:val="4"/>
        <w:ind w:left="0" w:firstLine="0"/>
        <w:rPr>
          <w:b/>
          <w:sz w:val="36"/>
        </w:rPr>
      </w:pPr>
    </w:p>
    <w:p>
      <w:pPr>
        <w:pStyle w:val="4"/>
        <w:spacing w:before="11"/>
        <w:ind w:left="0" w:firstLine="0"/>
        <w:rPr>
          <w:b/>
          <w:sz w:val="31"/>
        </w:rPr>
      </w:pPr>
    </w:p>
    <w:p>
      <w:pPr>
        <w:tabs>
          <w:tab w:val="left" w:pos="1301"/>
          <w:tab w:val="left" w:pos="4901"/>
          <w:tab w:val="left" w:pos="8321"/>
        </w:tabs>
        <w:spacing w:before="0" w:line="364" w:lineRule="auto"/>
        <w:ind w:left="221" w:right="1080" w:firstLine="0"/>
        <w:jc w:val="left"/>
        <w:rPr>
          <w:sz w:val="36"/>
        </w:rPr>
      </w:pPr>
      <w:r>
        <w:pict>
          <v:line id="_x0000_s1030" o:spid="_x0000_s1030" o:spt="20" style="position:absolute;left:0pt;margin-left:157.05pt;margin-top:55.4pt;height:0pt;width:332.95pt;mso-position-horizontal-relative:page;z-index:-251648000;mso-width-relative:page;mso-height-relative:page;" stroked="t" coordsize="21600,21600">
            <v:path arrowok="t"/>
            <v:fill focussize="0,0"/>
            <v:stroke weight="0.9pt" color="#000000"/>
            <v:imagedata o:title=""/>
            <o:lock v:ext="edit"/>
          </v:line>
        </w:pict>
      </w:r>
      <w:r>
        <w:rPr>
          <w:sz w:val="36"/>
        </w:rPr>
        <w:t>档</w:t>
      </w:r>
      <w:r>
        <w:rPr>
          <w:sz w:val="36"/>
        </w:rPr>
        <w:tab/>
      </w:r>
      <w:r>
        <w:rPr>
          <w:sz w:val="36"/>
        </w:rPr>
        <w:t>号</w:t>
      </w:r>
      <w:r>
        <w:rPr>
          <w:sz w:val="36"/>
          <w:u w:val="single"/>
        </w:rPr>
        <w:t xml:space="preserve"> </w:t>
      </w:r>
      <w:r>
        <w:rPr>
          <w:sz w:val="36"/>
          <w:u w:val="single"/>
        </w:rPr>
        <w:tab/>
      </w:r>
      <w:r>
        <w:rPr>
          <w:sz w:val="36"/>
        </w:rPr>
        <w:t>套别：</w:t>
      </w:r>
      <w:r>
        <w:rPr>
          <w:rFonts w:ascii="Times New Roman" w:eastAsia="Times New Roman"/>
          <w:sz w:val="36"/>
          <w:u w:val="single"/>
        </w:rPr>
        <w:t xml:space="preserve"> </w:t>
      </w:r>
      <w:r>
        <w:rPr>
          <w:rFonts w:ascii="Times New Roman" w:eastAsia="Times New Roman"/>
          <w:sz w:val="36"/>
          <w:u w:val="single"/>
        </w:rPr>
        <w:tab/>
      </w:r>
      <w:r>
        <w:rPr>
          <w:rFonts w:ascii="Times New Roman" w:eastAsia="Times New Roman"/>
          <w:sz w:val="36"/>
          <w:u w:val="single"/>
        </w:rPr>
        <w:t xml:space="preserve"> </w:t>
      </w:r>
      <w:r>
        <w:rPr>
          <w:sz w:val="36"/>
        </w:rPr>
        <w:t>案卷题名</w:t>
      </w:r>
    </w:p>
    <w:p>
      <w:pPr>
        <w:pStyle w:val="4"/>
        <w:ind w:left="0" w:firstLine="0"/>
        <w:rPr>
          <w:sz w:val="20"/>
        </w:rPr>
      </w:pPr>
    </w:p>
    <w:p>
      <w:pPr>
        <w:pStyle w:val="4"/>
        <w:ind w:left="0" w:firstLine="0"/>
        <w:rPr>
          <w:sz w:val="20"/>
        </w:rPr>
      </w:pPr>
    </w:p>
    <w:p>
      <w:pPr>
        <w:pStyle w:val="4"/>
        <w:ind w:left="0" w:firstLine="0"/>
        <w:rPr>
          <w:sz w:val="20"/>
        </w:rPr>
      </w:pPr>
    </w:p>
    <w:p>
      <w:pPr>
        <w:pStyle w:val="4"/>
        <w:ind w:left="0" w:firstLine="0"/>
        <w:rPr>
          <w:sz w:val="20"/>
        </w:rPr>
      </w:pPr>
    </w:p>
    <w:p>
      <w:pPr>
        <w:spacing w:before="215" w:line="364" w:lineRule="auto"/>
        <w:ind w:left="221" w:right="7740" w:firstLine="0"/>
        <w:jc w:val="both"/>
        <w:rPr>
          <w:sz w:val="36"/>
        </w:rPr>
      </w:pPr>
      <w:r>
        <w:pict>
          <v:group id="_x0000_s1031" o:spid="_x0000_s1031" o:spt="203" style="position:absolute;left:0pt;margin-left:157.05pt;margin-top:-31.05pt;height:262.5pt;width:333pt;mso-position-horizontal-relative:page;z-index:-251649024;mso-width-relative:page;mso-height-relative:page;" coordorigin="3142,-621" coordsize="6660,5250">
            <o:lock v:ext="edit"/>
            <v:shape id="_x0000_s1032" o:spid="_x0000_s1032" o:spt="75" type="#_x0000_t75" style="position:absolute;left:3517;top:-622;height:5250;width:5280;" filled="f" stroked="f" coordsize="21600,21600">
              <v:path/>
              <v:fill on="f" focussize="0,0"/>
              <v:stroke on="f"/>
              <v:imagedata r:id="rId8" o:title=""/>
              <o:lock v:ext="edit" aspectratio="t"/>
            </v:shape>
            <v:shape id="_x0000_s1033" o:spid="_x0000_s1033" style="position:absolute;left:3141;top:623;height:2102;width:6660;" filled="f" stroked="t" coordorigin="3142,624" coordsize="6660,2102" path="m3142,624l9802,624m3142,1323l9802,1323m3142,2024l9802,2024m3142,2725l9802,2725e">
              <v:path arrowok="t"/>
              <v:fill on="f" focussize="0,0"/>
              <v:stroke weight="0.9pt" color="#000000"/>
              <v:imagedata o:title=""/>
              <o:lock v:ext="edit"/>
            </v:shape>
          </v:group>
        </w:pict>
      </w:r>
      <w:r>
        <w:rPr>
          <w:spacing w:val="-5"/>
          <w:sz w:val="36"/>
        </w:rPr>
        <w:t>立卷单位起止时间保管期限</w:t>
      </w:r>
      <w:r>
        <w:rPr>
          <w:spacing w:val="-3"/>
          <w:sz w:val="36"/>
        </w:rPr>
        <w:t>密    级</w:t>
      </w:r>
    </w:p>
    <w:p>
      <w:pPr>
        <w:pStyle w:val="4"/>
        <w:spacing w:before="7"/>
        <w:ind w:left="0" w:firstLine="0"/>
        <w:rPr>
          <w:sz w:val="19"/>
        </w:rPr>
      </w:pPr>
    </w:p>
    <w:p>
      <w:pPr>
        <w:spacing w:before="77"/>
        <w:ind w:left="221" w:right="0" w:firstLine="0"/>
        <w:jc w:val="left"/>
        <w:rPr>
          <w:sz w:val="21"/>
        </w:rPr>
      </w:pPr>
      <w:r>
        <w:rPr>
          <w:sz w:val="21"/>
        </w:rPr>
        <w:t xml:space="preserve">注：长 </w:t>
      </w:r>
      <w:r>
        <w:rPr>
          <w:rFonts w:ascii="Times New Roman" w:eastAsia="Times New Roman"/>
          <w:sz w:val="21"/>
        </w:rPr>
        <w:t>121mm</w:t>
      </w:r>
      <w:r>
        <w:rPr>
          <w:sz w:val="21"/>
        </w:rPr>
        <w:t xml:space="preserve">，高 </w:t>
      </w:r>
      <w:r>
        <w:rPr>
          <w:rFonts w:ascii="Times New Roman" w:eastAsia="Times New Roman"/>
          <w:sz w:val="21"/>
        </w:rPr>
        <w:t>121mm</w:t>
      </w:r>
      <w:r>
        <w:rPr>
          <w:sz w:val="21"/>
        </w:rPr>
        <w:t>。</w:t>
      </w:r>
    </w:p>
    <w:p>
      <w:pPr>
        <w:spacing w:after="0"/>
        <w:jc w:val="left"/>
        <w:rPr>
          <w:sz w:val="21"/>
        </w:rPr>
        <w:sectPr>
          <w:pgSz w:w="11910" w:h="16840"/>
          <w:pgMar w:top="1520" w:right="1020" w:bottom="1040" w:left="1480" w:header="0" w:footer="857" w:gutter="0"/>
          <w:cols w:space="720" w:num="1"/>
        </w:sectPr>
      </w:pPr>
    </w:p>
    <w:p>
      <w:pPr>
        <w:spacing w:before="31"/>
        <w:ind w:left="221" w:right="0" w:firstLine="0"/>
        <w:jc w:val="left"/>
        <w:rPr>
          <w:b/>
          <w:sz w:val="28"/>
        </w:rPr>
      </w:pPr>
      <w:r>
        <w:rPr>
          <w:b/>
          <w:sz w:val="28"/>
        </w:rPr>
        <w:t xml:space="preserve">附件 D-2 </w:t>
      </w:r>
    </w:p>
    <w:p>
      <w:pPr>
        <w:pStyle w:val="4"/>
        <w:ind w:left="0" w:firstLine="0"/>
        <w:rPr>
          <w:b/>
          <w:sz w:val="28"/>
        </w:rPr>
      </w:pPr>
    </w:p>
    <w:p>
      <w:pPr>
        <w:pStyle w:val="4"/>
        <w:spacing w:before="6"/>
        <w:ind w:left="0" w:firstLine="0"/>
        <w:rPr>
          <w:b/>
          <w:sz w:val="37"/>
        </w:rPr>
      </w:pPr>
    </w:p>
    <w:p>
      <w:pPr>
        <w:spacing w:before="0"/>
        <w:ind w:left="641" w:right="0" w:firstLine="0"/>
        <w:jc w:val="left"/>
        <w:rPr>
          <w:b/>
          <w:sz w:val="36"/>
        </w:rPr>
      </w:pPr>
      <w:r>
        <w:drawing>
          <wp:anchor distT="0" distB="0" distL="0" distR="0" simplePos="0" relativeHeight="251669504" behindDoc="1" locked="0" layoutInCell="1" allowOverlap="1">
            <wp:simplePos x="0" y="0"/>
            <wp:positionH relativeFrom="page">
              <wp:posOffset>1401445</wp:posOffset>
            </wp:positionH>
            <wp:positionV relativeFrom="paragraph">
              <wp:posOffset>1108710</wp:posOffset>
            </wp:positionV>
            <wp:extent cx="502920" cy="508635"/>
            <wp:effectExtent l="0" t="0" r="0" b="0"/>
            <wp:wrapNone/>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jpeg"/>
                    <pic:cNvPicPr>
                      <a:picLocks noChangeAspect="1"/>
                    </pic:cNvPicPr>
                  </pic:nvPicPr>
                  <pic:blipFill>
                    <a:blip r:embed="rId9" cstate="print"/>
                    <a:stretch>
                      <a:fillRect/>
                    </a:stretch>
                  </pic:blipFill>
                  <pic:spPr>
                    <a:xfrm>
                      <a:off x="0" y="0"/>
                      <a:ext cx="503057" cy="508634"/>
                    </a:xfrm>
                    <a:prstGeom prst="rect">
                      <a:avLst/>
                    </a:prstGeom>
                  </pic:spPr>
                </pic:pic>
              </a:graphicData>
            </a:graphic>
          </wp:anchor>
        </w:drawing>
      </w:r>
      <w:r>
        <w:rPr>
          <w:b/>
          <w:sz w:val="36"/>
        </w:rPr>
        <w:t>电子文件（档案）载体（光盘盒）封底标签图示例</w:t>
      </w:r>
    </w:p>
    <w:p>
      <w:pPr>
        <w:pStyle w:val="4"/>
        <w:spacing w:before="7" w:after="1"/>
        <w:ind w:left="0" w:firstLine="0"/>
        <w:rPr>
          <w:b/>
          <w:sz w:val="19"/>
        </w:rPr>
      </w:pPr>
    </w:p>
    <w:p>
      <w:pPr>
        <w:pStyle w:val="4"/>
        <w:ind w:left="-10" w:firstLine="0"/>
        <w:rPr>
          <w:sz w:val="20"/>
        </w:rPr>
      </w:pPr>
      <w:r>
        <w:rPr>
          <w:sz w:val="20"/>
        </w:rPr>
        <w:pict>
          <v:group id="_x0000_s1034" o:spid="_x0000_s1034" o:spt="203" style="height:380.35pt;width:415.5pt;" coordsize="8310,7607">
            <o:lock v:ext="edit"/>
            <v:shape id="_x0000_s1035" o:spid="_x0000_s1035" o:spt="75" type="#_x0000_t75" style="position:absolute;left:2038;top:2261;height:5250;width:5280;" filled="f" stroked="f" coordsize="21600,21600">
              <v:path/>
              <v:fill on="f" focussize="0,0"/>
              <v:stroke on="f"/>
              <v:imagedata r:id="rId8" o:title=""/>
              <o:lock v:ext="edit" aspectratio="t"/>
            </v:shape>
            <v:line id="_x0000_s1036" o:spid="_x0000_s1036" o:spt="20" style="position:absolute;left:110;top:2891;height:0;width:6922;" stroked="t" coordsize="21600,21600">
              <v:path arrowok="t"/>
              <v:fill focussize="0,0"/>
              <v:stroke weight="0.48007874015748pt" color="#000000"/>
              <v:imagedata o:title=""/>
              <o:lock v:ext="edit"/>
            </v:line>
            <v:line id="_x0000_s1037" o:spid="_x0000_s1037" o:spt="20" style="position:absolute;left:3571;top:2896;height:624;width:0;" stroked="t" coordsize="21600,21600">
              <v:path arrowok="t"/>
              <v:fill focussize="0,0"/>
              <v:stroke weight="0.48pt" color="#000000"/>
              <v:imagedata o:title=""/>
              <o:lock v:ext="edit"/>
            </v:line>
            <v:line id="_x0000_s1038" o:spid="_x0000_s1038" o:spt="20" style="position:absolute;left:110;top:3525;height:0;width:6922;" stroked="t" coordsize="21600,21600">
              <v:path arrowok="t"/>
              <v:fill focussize="0,0"/>
              <v:stroke weight="0.48pt" color="#000000"/>
              <v:imagedata o:title=""/>
              <o:lock v:ext="edit"/>
            </v:line>
            <v:line id="_x0000_s1039" o:spid="_x0000_s1039" o:spt="20" style="position:absolute;left:3571;top:3530;height:625;width:0;" stroked="t" coordsize="21600,21600">
              <v:path arrowok="t"/>
              <v:fill focussize="0,0"/>
              <v:stroke weight="0.48pt" color="#000000"/>
              <v:imagedata o:title=""/>
              <o:lock v:ext="edit"/>
            </v:line>
            <v:line id="_x0000_s1040" o:spid="_x0000_s1040" o:spt="20" style="position:absolute;left:4578;top:4621;height:0;width:2341;" stroked="t" coordsize="21600,21600">
              <v:path arrowok="t"/>
              <v:fill focussize="0,0"/>
              <v:stroke weight="0.72pt" color="#000000"/>
              <v:imagedata o:title=""/>
              <o:lock v:ext="edit"/>
            </v:line>
            <v:line id="_x0000_s1041" o:spid="_x0000_s1041" o:spt="20" style="position:absolute;left:1628;top:4621;height:0;width:1728;" stroked="t" coordsize="21600,21600">
              <v:path arrowok="t"/>
              <v:fill focussize="0,0"/>
              <v:stroke weight="0.72pt" color="#000000"/>
              <v:imagedata o:title=""/>
              <o:lock v:ext="edit"/>
            </v:line>
            <v:line id="_x0000_s1042" o:spid="_x0000_s1042" o:spt="20" style="position:absolute;left:110;top:4159;height:0;width:6922;" stroked="t" coordsize="21600,21600">
              <v:path arrowok="t"/>
              <v:fill focussize="0,0"/>
              <v:stroke weight="0.48pt" color="#000000"/>
              <v:imagedata o:title=""/>
              <o:lock v:ext="edit"/>
            </v:line>
            <v:line id="_x0000_s1043" o:spid="_x0000_s1043" o:spt="20" style="position:absolute;left:110;top:4793;height:0;width:6922;" stroked="t" coordsize="21600,21600">
              <v:path arrowok="t"/>
              <v:fill focussize="0,0"/>
              <v:stroke weight="0.48pt" color="#000000"/>
              <v:imagedata o:title=""/>
              <o:lock v:ext="edit"/>
            </v:line>
            <v:line id="_x0000_s1044" o:spid="_x0000_s1044" o:spt="20" style="position:absolute;left:110;top:5427;height:0;width:6922;" stroked="t" coordsize="21600,21600">
              <v:path arrowok="t"/>
              <v:fill focussize="0,0"/>
              <v:stroke weight="0.48pt" color="#000000"/>
              <v:imagedata o:title=""/>
              <o:lock v:ext="edit"/>
            </v:line>
            <v:line id="_x0000_s1045" o:spid="_x0000_s1045" o:spt="20" style="position:absolute;left:110;top:1946;height:0;width:6922;" stroked="t" coordsize="21600,21600">
              <v:path arrowok="t"/>
              <v:fill focussize="0,0"/>
              <v:stroke weight="0.48pt" color="#000000"/>
              <v:imagedata o:title=""/>
              <o:lock v:ext="edit"/>
            </v:line>
            <v:line id="_x0000_s1046" o:spid="_x0000_s1046" o:spt="20" style="position:absolute;left:115;top:1941;height:4749;width:0;" stroked="t" coordsize="21600,21600">
              <v:path arrowok="t"/>
              <v:fill focussize="0,0"/>
              <v:stroke weight="0.48pt" color="#000000"/>
              <v:imagedata o:title=""/>
              <o:lock v:ext="edit"/>
            </v:line>
            <v:line id="_x0000_s1047" o:spid="_x0000_s1047" o:spt="20" style="position:absolute;left:110;top:6685;height:0;width:3456;" stroked="t" coordsize="21600,21600">
              <v:path arrowok="t"/>
              <v:fill focussize="0,0"/>
              <v:stroke weight="0.48pt" color="#000000"/>
              <v:imagedata o:title=""/>
              <o:lock v:ext="edit"/>
            </v:line>
            <v:line id="_x0000_s1048" o:spid="_x0000_s1048" o:spt="20" style="position:absolute;left:3571;top:5432;height:1258;width:0;" stroked="t" coordsize="21600,21600">
              <v:path arrowok="t"/>
              <v:fill focussize="0,0"/>
              <v:stroke weight="0.48pt" color="#000000"/>
              <v:imagedata o:title=""/>
              <o:lock v:ext="edit"/>
            </v:line>
            <v:line id="_x0000_s1049" o:spid="_x0000_s1049" o:spt="20" style="position:absolute;left:3576;top:6685;height:0;width:3446;" stroked="t" coordsize="21600,21600">
              <v:path arrowok="t"/>
              <v:fill focussize="0,0"/>
              <v:stroke weight="0.48pt" color="#000000"/>
              <v:imagedata o:title=""/>
              <o:lock v:ext="edit"/>
            </v:line>
            <v:line id="_x0000_s1050" o:spid="_x0000_s1050" o:spt="20" style="position:absolute;left:7027;top:1941;height:4749;width:0;" stroked="t" coordsize="21600,21600">
              <v:path arrowok="t"/>
              <v:fill focussize="0,0"/>
              <v:stroke weight="0.48pt" color="#000000"/>
              <v:imagedata o:title=""/>
              <o:lock v:ext="edit"/>
            </v:line>
            <v:rect id="_x0000_s1051" o:spid="_x0000_s1051" o:spt="1" style="position:absolute;left:3277;top:6746;height:537;width:678;" fillcolor="#FFFFFF" filled="t" stroked="f" coordsize="21600,21600">
              <v:path/>
              <v:fill on="t" focussize="0,0"/>
              <v:stroke on="f"/>
              <v:imagedata o:title=""/>
              <o:lock v:ext="edit"/>
            </v:rect>
            <v:rect id="_x0000_s1052" o:spid="_x0000_s1052" o:spt="1" style="position:absolute;left:3276;top:6746;height:537;width:680;" filled="f" stroked="t" coordsize="21600,21600">
              <v:path/>
              <v:fill on="f" focussize="0,0"/>
              <v:stroke color="#FFFFFF"/>
              <v:imagedata o:title=""/>
              <o:lock v:ext="edit"/>
            </v:rect>
            <v:shape id="_x0000_s1053" o:spid="_x0000_s1053" style="position:absolute;left:111;top:7058;height:120;width:6921;" fillcolor="#000000" filled="t" stroked="f" coordorigin="112,7059" coordsize="6921,120" path="m232,7059l112,7119,232,7179,232,7127,211,7127,211,7111,232,7111,232,7059xm6912,7059l6912,7179,7015,7127,6932,7127,6932,7111,7018,7111,6912,7059xm232,7111l211,7111,211,7127,232,7127,232,7111xm6912,7111l232,7111,232,7127,6912,7127,6912,7111xm7018,7111l6932,7111,6932,7127,7015,7127,7032,7119,7018,7111xe">
              <v:path arrowok="t"/>
              <v:fill on="t" focussize="0,0"/>
              <v:stroke on="f"/>
              <v:imagedata o:title=""/>
              <o:lock v:ext="edit"/>
            </v:shape>
            <v:line id="_x0000_s1054" o:spid="_x0000_s1054" o:spt="20" style="position:absolute;left:112;top:6578;height:903;width:0;" stroked="t" coordsize="21600,21600">
              <v:path arrowok="t"/>
              <v:fill focussize="0,0"/>
              <v:stroke color="#000000"/>
              <v:imagedata o:title=""/>
              <o:lock v:ext="edit"/>
            </v:line>
            <v:line id="_x0000_s1055" o:spid="_x0000_s1055" o:spt="20" style="position:absolute;left:7026;top:6599;flip:x;height:1000;width:5;" stroked="t" coordsize="21600,21600">
              <v:path arrowok="t"/>
              <v:fill focussize="0,0"/>
              <v:stroke color="#000000"/>
              <v:imagedata o:title=""/>
              <o:lock v:ext="edit"/>
            </v:line>
            <v:rect id="_x0000_s1056" o:spid="_x0000_s1056" o:spt="1" style="position:absolute;left:7586;top:4189;height:1227;width:716;" filled="f" stroked="t" coordsize="21600,21600">
              <v:path/>
              <v:fill on="f" focussize="0,0"/>
              <v:stroke color="#FFFFFF"/>
              <v:imagedata o:title=""/>
              <o:lock v:ext="edit"/>
            </v:rect>
            <v:shape id="_x0000_s1057" o:spid="_x0000_s1057" style="position:absolute;left:7598;top:900;height:6635;width:120;" fillcolor="#000000" filled="t" stroked="f" coordorigin="7598,900" coordsize="120,6635" path="m7651,7415l7598,7415,7658,7535,7708,7435,7651,7435,7651,7415xm7666,1000l7651,1000,7651,7435,7666,7435,7666,1000xm7718,7415l7666,7415,7666,7435,7708,7435,7718,7415xm7658,900l7598,1020,7651,1020,7651,1000,7708,1000,7658,900xm7708,1000l7666,1000,7666,1020,7718,1020,7708,1000xe">
              <v:path arrowok="t"/>
              <v:fill on="t" focussize="0,0"/>
              <v:stroke on="f"/>
              <v:imagedata o:title=""/>
              <o:lock v:ext="edit"/>
            </v:shape>
            <v:line id="_x0000_s1058" o:spid="_x0000_s1058" o:spt="20" style="position:absolute;left:7055;top:7534;height:0;width:1007;" stroked="t" coordsize="21600,21600">
              <v:path arrowok="t"/>
              <v:fill focussize="0,0"/>
              <v:stroke color="#000000"/>
              <v:imagedata o:title=""/>
              <o:lock v:ext="edit"/>
            </v:line>
            <v:line id="_x0000_s1059" o:spid="_x0000_s1059" o:spt="20" style="position:absolute;left:0;top:900;height:0;width:8083;" stroked="t" coordsize="21600,21600">
              <v:path arrowok="t"/>
              <v:fill focussize="0,0"/>
              <v:stroke color="#000000"/>
              <v:imagedata o:title=""/>
              <o:lock v:ext="edit"/>
            </v:line>
            <v:shape id="_x0000_s1060" o:spid="_x0000_s1060" style="position:absolute;left:5544;top:483;height:708;width:298;" fillcolor="#000000" filled="t" stroked="f" coordorigin="5544,484" coordsize="298,708" path="m5779,593l5544,1187,5558,1192,5792,599,5779,593xm5838,575l5786,575,5800,580,5792,599,5842,618,5838,575xm5786,575l5779,593,5792,599,5800,580,5786,575xm5830,484l5730,574,5779,593,5786,575,5838,575,5830,484xe">
              <v:path arrowok="t"/>
              <v:fill on="t" focussize="0,0"/>
              <v:stroke on="f"/>
              <v:imagedata o:title=""/>
              <o:lock v:ext="edit"/>
            </v:shape>
            <v:shape id="_x0000_s1061" o:spid="_x0000_s1061" style="position:absolute;left:1827;top:2187;height:123;width:567;" fillcolor="#000000" filled="t" stroked="f" coordorigin="1828,2188" coordsize="567,123" path="m1947,2240l1946,2254,2393,2310,2394,2295,1947,2240xm1954,2188l1828,2232,1939,2307,1946,2254,1926,2251,1927,2237,1948,2237,1954,2188xm1927,2237l1926,2251,1946,2254,1947,2240,1927,2237xm1948,2237l1927,2237,1947,2240,1948,2237xe">
              <v:path arrowok="t"/>
              <v:fill on="t" focussize="0,0"/>
              <v:stroke on="f"/>
              <v:imagedata o:title=""/>
              <o:lock v:ext="edit"/>
            </v:shape>
            <v:rect id="_x0000_s1062" o:spid="_x0000_s1062" o:spt="1" style="position:absolute;left:183;top:1994;height:426;width:1674;" filled="f" stroked="t" coordsize="21600,21600">
              <v:path/>
              <v:fill on="f" focussize="0,0"/>
              <v:stroke color="#000000"/>
              <v:imagedata o:title=""/>
              <o:lock v:ext="edit"/>
            </v:rect>
            <v:shape id="_x0000_s1063" o:spid="_x0000_s1063" style="position:absolute;left:2842;top:4676;height:1137;width:674;" fillcolor="#000000" filled="t" stroked="f" coordorigin="2843,4677" coordsize="674,1137" path="m3448,4777l2843,5806,2856,5813,3461,4784,3448,4777xm3510,4760l3458,4760,3472,4767,3461,4784,3506,4811,3510,4760xm3458,4760l3448,4777,3461,4784,3472,4767,3458,4760xm3516,4677l3403,4750,3448,4777,3458,4760,3510,4760,3516,4677xe">
              <v:path arrowok="t"/>
              <v:fill on="t" focussize="0,0"/>
              <v:stroke on="f"/>
              <v:imagedata o:title=""/>
              <o:lock v:ext="edit"/>
            </v:shape>
            <v:shape id="_x0000_s1064" o:spid="_x0000_s1064" style="position:absolute;left:4687;top:4567;height:1056;width:870;" fillcolor="#000000" filled="t" stroked="f" coordorigin="4687,4568" coordsize="870,1056" path="m4769,4655l4758,4665,5545,5624,5557,5615,4769,4655xm4687,4568l4717,4698,4758,4665,4745,4649,4757,4640,4788,4640,4810,4622,4687,4568xm4757,4640l4745,4649,4758,4665,4769,4655,4757,4640xm4788,4640l4757,4640,4769,4655,4788,4640xe">
              <v:path arrowok="t"/>
              <v:fill on="t" focussize="0,0"/>
              <v:stroke on="f"/>
              <v:imagedata o:title=""/>
              <o:lock v:ext="edit"/>
            </v:shape>
            <v:shape id="_x0000_s1065" o:spid="_x0000_s1065" style="position:absolute;left:3349;top:3451;height:738;width:333;" fillcolor="#000000" filled="t" stroked="f" coordorigin="3349,3451" coordsize="333,738" path="m3620,4082l3572,4103,3674,4189,3679,4101,3628,4101,3620,4082xm3634,4076l3620,4082,3628,4101,3642,4095,3634,4076xm3682,4055l3634,4076,3642,4095,3628,4101,3679,4101,3682,4055xm3364,3451l3349,3457,3620,4082,3634,4076,3364,3451xe">
              <v:path arrowok="t"/>
              <v:fill on="t" focussize="0,0"/>
              <v:stroke on="f"/>
              <v:imagedata o:title=""/>
              <o:lock v:ext="edit"/>
            </v:shape>
            <v:shape id="_x0000_s1066" o:spid="_x0000_s1066" style="position:absolute;left:4578;top:3251;height:1029;width:839;" fillcolor="#000000" filled="t" stroked="f" coordorigin="4578,3251" coordsize="839,1029" path="m4607,4149l4578,4279,4700,4224,4678,4206,4646,4206,4634,4197,4647,4181,4607,4149xm4647,4181l4634,4197,4646,4206,4659,4191,4647,4181xm4659,4191l4646,4206,4678,4206,4659,4191xm5406,3251l4647,4181,4659,4191,5417,3261,5406,3251xe">
              <v:path arrowok="t"/>
              <v:fill on="t" focussize="0,0"/>
              <v:stroke on="f"/>
              <v:imagedata o:title=""/>
              <o:lock v:ext="edit"/>
            </v:shape>
            <v:shape id="_x0000_s1067" o:spid="_x0000_s1067" style="position:absolute;left:1459;top:4298;height:196;width:1698;" fillcolor="#000000" filled="t" stroked="f" coordorigin="1459,4299" coordsize="1698,196" path="m3038,4351l1459,4480,1460,4494,3039,4365,3038,4351xm3155,4349l3058,4349,3059,4363,3039,4365,3043,4417,3155,4349xm3058,4349l3038,4351,3039,4365,3059,4363,3058,4349xm3034,4299l3038,4351,3058,4349,3155,4349,3157,4348,3034,4299xe">
              <v:path arrowok="t"/>
              <v:fill on="t" focussize="0,0"/>
              <v:stroke on="f"/>
              <v:imagedata o:title=""/>
              <o:lock v:ext="edit"/>
            </v:shape>
            <v:rect id="_x0000_s1068" o:spid="_x0000_s1068" o:spt="1" style="position:absolute;left:3356;top:4189;height:458;width:1222;" filled="f" stroked="t" coordsize="21600,21600">
              <v:path/>
              <v:fill on="f" focussize="0,0"/>
              <v:stroke color="#000000"/>
              <v:imagedata o:title=""/>
              <o:lock v:ext="edit"/>
            </v:rect>
            <v:shape id="_x0000_s1069" o:spid="_x0000_s1069" style="position:absolute;left:2776;top:3846;height:344;width:500;" fillcolor="#000000" filled="t" stroked="f" coordorigin="2777,3846" coordsize="500,344" path="m3173,4128l3144,4172,3276,4190,3248,4139,3190,4139,3173,4128xm3182,4116l3173,4128,3190,4139,3198,4127,3182,4116xm3211,4072l3182,4116,3198,4127,3190,4139,3248,4139,3211,4072xm2785,3846l2777,3858,3173,4128,3182,4116,2785,3846xe">
              <v:path arrowok="t"/>
              <v:fill on="t" focussize="0,0"/>
              <v:stroke on="f"/>
              <v:imagedata o:title=""/>
              <o:lock v:ext="edit"/>
            </v:shape>
            <v:shape id="_x0000_s1070" o:spid="_x0000_s1070" style="position:absolute;left:4687;top:3846;height:573;width:869;" fillcolor="#000000" filled="t" stroked="f" coordorigin="4687,3846" coordsize="869,573" path="m4756,4302l4687,4419,4820,4403,4799,4370,4775,4370,4768,4358,4784,4347,4756,4302xm4784,4347l4768,4358,4775,4370,4792,4358,4784,4347xm4792,4358l4775,4370,4799,4370,4792,4358xm5548,3846l4784,4347,4792,4358,5556,3858,5548,3846xe">
              <v:path arrowok="t"/>
              <v:fill on="t" focussize="0,0"/>
              <v:stroke on="f"/>
              <v:imagedata o:title=""/>
              <o:lock v:ext="edit"/>
            </v:shape>
            <v:shape id="_x0000_s1071" o:spid="_x0000_s1071" o:spt="202" type="#_x0000_t202" style="position:absolute;left:2151;top:1228;height:321;width:4839;" filled="f" stroked="f" coordsize="21600,21600">
              <v:path/>
              <v:fill on="f" focussize="0,0"/>
              <v:stroke on="f" joinstyle="miter"/>
              <v:imagedata o:title=""/>
              <o:lock v:ext="edit"/>
              <v:textbox inset="0mm,0mm,0mm,0mm">
                <w:txbxContent>
                  <w:p>
                    <w:pPr>
                      <w:spacing w:before="0" w:line="320" w:lineRule="exact"/>
                      <w:ind w:left="0" w:right="0" w:firstLine="0"/>
                      <w:jc w:val="left"/>
                      <w:rPr>
                        <w:rFonts w:hint="eastAsia" w:ascii="仿宋_GB2312" w:eastAsia="仿宋_GB2312"/>
                        <w:b/>
                        <w:sz w:val="32"/>
                      </w:rPr>
                    </w:pPr>
                    <w:r>
                      <w:rPr>
                        <w:rFonts w:hint="eastAsia" w:ascii="仿宋_GB2312" w:eastAsia="仿宋_GB2312"/>
                        <w:b/>
                        <w:sz w:val="32"/>
                        <w:u w:val="single"/>
                      </w:rPr>
                      <w:t>雅砻江流域水电开发有限公司档案</w:t>
                    </w:r>
                  </w:p>
                </w:txbxContent>
              </v:textbox>
            </v:shape>
            <v:shape id="_x0000_s1072" o:spid="_x0000_s1072" o:spt="202" type="#_x0000_t202" style="position:absolute;left:2265;top:2158;height:520;width:2630;" filled="f" stroked="f" coordsize="21600,21600">
              <v:path/>
              <v:fill on="f" focussize="0,0"/>
              <v:stroke on="f" joinstyle="miter"/>
              <v:imagedata o:title=""/>
              <o:lock v:ext="edit"/>
              <v:textbox inset="0mm,0mm,0mm,0mm">
                <w:txbxContent>
                  <w:p>
                    <w:pPr>
                      <w:spacing w:before="0" w:line="520" w:lineRule="exact"/>
                      <w:ind w:left="0" w:right="0" w:firstLine="0"/>
                      <w:jc w:val="left"/>
                      <w:rPr>
                        <w:rFonts w:hint="eastAsia" w:ascii="仿宋_GB2312" w:eastAsia="仿宋_GB2312"/>
                        <w:b/>
                        <w:sz w:val="52"/>
                      </w:rPr>
                    </w:pPr>
                    <w:r>
                      <w:rPr>
                        <w:rFonts w:hint="eastAsia" w:ascii="仿宋_GB2312" w:eastAsia="仿宋_GB2312"/>
                        <w:b/>
                        <w:sz w:val="52"/>
                      </w:rPr>
                      <w:t>光盘信息表</w:t>
                    </w:r>
                  </w:p>
                </w:txbxContent>
              </v:textbox>
            </v:shape>
            <v:shape id="_x0000_s1073" o:spid="_x0000_s1073" o:spt="202" type="#_x0000_t202" style="position:absolute;left:223;top:4336;height:280;width:1424;" filled="f" stroked="f" coordsize="21600,21600">
              <v:path/>
              <v:fill on="f" focussize="0,0"/>
              <v:stroke on="f" joinstyle="miter"/>
              <v:imagedata o:title=""/>
              <o:lock v:ext="edit"/>
              <v:textbox inset="0mm,0mm,0mm,0mm">
                <w:txbxContent>
                  <w:p>
                    <w:pPr>
                      <w:spacing w:before="0" w:line="280" w:lineRule="exact"/>
                      <w:ind w:left="0" w:right="0" w:firstLine="0"/>
                      <w:jc w:val="left"/>
                      <w:rPr>
                        <w:rFonts w:hint="eastAsia" w:ascii="仿宋_GB2312" w:eastAsia="仿宋_GB2312"/>
                        <w:b/>
                        <w:sz w:val="28"/>
                      </w:rPr>
                    </w:pPr>
                    <w:r>
                      <w:rPr>
                        <w:rFonts w:hint="eastAsia" w:ascii="仿宋_GB2312" w:eastAsia="仿宋_GB2312"/>
                        <w:b/>
                        <w:sz w:val="28"/>
                      </w:rPr>
                      <w:t>卷标名称：</w:t>
                    </w:r>
                  </w:p>
                </w:txbxContent>
              </v:textbox>
            </v:shape>
            <v:shape id="_x0000_s1074" o:spid="_x0000_s1074" o:spt="202" type="#_x0000_t202" style="position:absolute;left:7738;top:4313;height:233;width:232;" filled="f" stroked="f" coordsize="21600,21600">
              <v:path/>
              <v:fill on="f" focussize="0,0"/>
              <v:stroke on="f" joinstyle="miter"/>
              <v:imagedata o:title=""/>
              <o:lock v:ext="edit"/>
              <v:textbox inset="0mm,0mm,0mm,0mm">
                <w:txbxContent>
                  <w:p>
                    <w:pPr>
                      <w:spacing w:before="0" w:line="233" w:lineRule="exact"/>
                      <w:ind w:left="0" w:right="0" w:firstLine="0"/>
                      <w:jc w:val="left"/>
                      <w:rPr>
                        <w:rFonts w:ascii="Times New Roman"/>
                        <w:sz w:val="21"/>
                      </w:rPr>
                    </w:pPr>
                    <w:r>
                      <w:rPr>
                        <w:rFonts w:ascii="Times New Roman"/>
                        <w:sz w:val="21"/>
                      </w:rPr>
                      <w:t>12</w:t>
                    </w:r>
                  </w:p>
                </w:txbxContent>
              </v:textbox>
            </v:shape>
            <v:shape id="_x0000_s1075" o:spid="_x0000_s1075" o:spt="202" type="#_x0000_t202" style="position:absolute;left:3428;top:6867;height:233;width:232;" filled="f" stroked="f" coordsize="21600,21600">
              <v:path/>
              <v:fill on="f" focussize="0,0"/>
              <v:stroke on="f" joinstyle="miter"/>
              <v:imagedata o:title=""/>
              <o:lock v:ext="edit"/>
              <v:textbox inset="0mm,0mm,0mm,0mm">
                <w:txbxContent>
                  <w:p>
                    <w:pPr>
                      <w:spacing w:before="0" w:line="233" w:lineRule="exact"/>
                      <w:ind w:left="0" w:right="0" w:firstLine="0"/>
                      <w:jc w:val="left"/>
                      <w:rPr>
                        <w:rFonts w:ascii="Times New Roman"/>
                        <w:sz w:val="21"/>
                      </w:rPr>
                    </w:pPr>
                    <w:r>
                      <w:rPr>
                        <w:rFonts w:ascii="Times New Roman"/>
                        <w:sz w:val="21"/>
                      </w:rPr>
                      <w:t>12</w:t>
                    </w:r>
                  </w:p>
                </w:txbxContent>
              </v:textbox>
            </v:shape>
            <v:shape id="_x0000_s1076" o:spid="_x0000_s1076" o:spt="202" type="#_x0000_t202" style="position:absolute;left:3571;top:5426;height:1259;width:3456;" filled="f" stroked="t" coordsize="21600,21600">
              <v:path/>
              <v:fill on="f" focussize="0,0"/>
              <v:stroke weight="0.48pt" color="#000000"/>
              <v:imagedata o:title=""/>
              <o:lock v:ext="edit"/>
              <v:textbox inset="0mm,0mm,0mm,0mm">
                <w:txbxContent>
                  <w:p>
                    <w:pPr>
                      <w:tabs>
                        <w:tab w:val="left" w:pos="3334"/>
                      </w:tabs>
                      <w:spacing w:before="134"/>
                      <w:ind w:left="101" w:right="0" w:firstLine="0"/>
                      <w:jc w:val="left"/>
                      <w:rPr>
                        <w:rFonts w:ascii="Times New Roman" w:eastAsia="Times New Roman"/>
                        <w:b/>
                        <w:sz w:val="28"/>
                      </w:rPr>
                    </w:pPr>
                    <w:r>
                      <w:rPr>
                        <w:rFonts w:hint="eastAsia" w:ascii="仿宋_GB2312" w:eastAsia="仿宋_GB2312"/>
                        <w:b/>
                        <w:w w:val="95"/>
                        <w:sz w:val="28"/>
                      </w:rPr>
                      <w:t>检查人（签名）：</w:t>
                    </w:r>
                    <w:r>
                      <w:rPr>
                        <w:rFonts w:ascii="Times New Roman" w:eastAsia="Times New Roman"/>
                        <w:b/>
                        <w:w w:val="99"/>
                        <w:sz w:val="28"/>
                        <w:u w:val="single"/>
                      </w:rPr>
                      <w:t xml:space="preserve"> </w:t>
                    </w:r>
                    <w:r>
                      <w:rPr>
                        <w:rFonts w:ascii="Times New Roman" w:eastAsia="Times New Roman"/>
                        <w:b/>
                        <w:sz w:val="28"/>
                        <w:u w:val="single"/>
                      </w:rPr>
                      <w:tab/>
                    </w:r>
                  </w:p>
                  <w:p>
                    <w:pPr>
                      <w:tabs>
                        <w:tab w:val="left" w:pos="2351"/>
                        <w:tab w:val="left" w:pos="2913"/>
                      </w:tabs>
                      <w:spacing w:before="265"/>
                      <w:ind w:left="1789" w:right="0" w:firstLine="0"/>
                      <w:jc w:val="left"/>
                      <w:rPr>
                        <w:rFonts w:hint="eastAsia" w:ascii="仿宋_GB2312" w:eastAsia="仿宋_GB2312"/>
                        <w:b/>
                        <w:sz w:val="28"/>
                      </w:rPr>
                    </w:pPr>
                    <w:r>
                      <w:rPr>
                        <w:rFonts w:hint="eastAsia" w:ascii="仿宋_GB2312" w:eastAsia="仿宋_GB2312"/>
                        <w:b/>
                        <w:sz w:val="28"/>
                      </w:rPr>
                      <w:t>年</w:t>
                    </w:r>
                    <w:r>
                      <w:rPr>
                        <w:rFonts w:hint="eastAsia" w:ascii="仿宋_GB2312" w:eastAsia="仿宋_GB2312"/>
                        <w:b/>
                        <w:sz w:val="28"/>
                      </w:rPr>
                      <w:tab/>
                    </w:r>
                    <w:r>
                      <w:rPr>
                        <w:rFonts w:hint="eastAsia" w:ascii="仿宋_GB2312" w:eastAsia="仿宋_GB2312"/>
                        <w:b/>
                        <w:sz w:val="28"/>
                      </w:rPr>
                      <w:t>月</w:t>
                    </w:r>
                    <w:r>
                      <w:rPr>
                        <w:rFonts w:hint="eastAsia" w:ascii="仿宋_GB2312" w:eastAsia="仿宋_GB2312"/>
                        <w:b/>
                        <w:sz w:val="28"/>
                      </w:rPr>
                      <w:tab/>
                    </w:r>
                    <w:r>
                      <w:rPr>
                        <w:rFonts w:hint="eastAsia" w:ascii="仿宋_GB2312" w:eastAsia="仿宋_GB2312"/>
                        <w:b/>
                        <w:sz w:val="28"/>
                      </w:rPr>
                      <w:t>日</w:t>
                    </w:r>
                  </w:p>
                </w:txbxContent>
              </v:textbox>
            </v:shape>
            <v:shape id="_x0000_s1077" o:spid="_x0000_s1077" o:spt="202" type="#_x0000_t202" style="position:absolute;left:123;top:5431;height:1250;width:3444;" filled="f" stroked="f" coordsize="21600,21600">
              <v:path/>
              <v:fill on="f" focussize="0,0"/>
              <v:stroke on="f" joinstyle="miter"/>
              <v:imagedata o:title=""/>
              <o:lock v:ext="edit"/>
              <v:textbox inset="0mm,0mm,0mm,0mm">
                <w:txbxContent>
                  <w:p>
                    <w:pPr>
                      <w:tabs>
                        <w:tab w:val="left" w:pos="3232"/>
                      </w:tabs>
                      <w:spacing w:before="134"/>
                      <w:ind w:left="0" w:right="108" w:firstLine="0"/>
                      <w:jc w:val="right"/>
                      <w:rPr>
                        <w:rFonts w:ascii="Times New Roman" w:eastAsia="Times New Roman"/>
                        <w:b/>
                        <w:sz w:val="28"/>
                      </w:rPr>
                    </w:pPr>
                    <w:r>
                      <w:rPr>
                        <w:rFonts w:hint="eastAsia" w:ascii="仿宋_GB2312" w:eastAsia="仿宋_GB2312"/>
                        <w:b/>
                        <w:w w:val="95"/>
                        <w:sz w:val="28"/>
                      </w:rPr>
                      <w:t>刻录人（签名）：</w:t>
                    </w:r>
                    <w:r>
                      <w:rPr>
                        <w:rFonts w:ascii="Times New Roman" w:eastAsia="Times New Roman"/>
                        <w:b/>
                        <w:w w:val="99"/>
                        <w:sz w:val="28"/>
                        <w:u w:val="single"/>
                      </w:rPr>
                      <w:t xml:space="preserve"> </w:t>
                    </w:r>
                    <w:r>
                      <w:rPr>
                        <w:rFonts w:ascii="Times New Roman" w:eastAsia="Times New Roman"/>
                        <w:b/>
                        <w:sz w:val="28"/>
                        <w:u w:val="single"/>
                      </w:rPr>
                      <w:tab/>
                    </w:r>
                  </w:p>
                  <w:p>
                    <w:pPr>
                      <w:tabs>
                        <w:tab w:val="left" w:pos="561"/>
                        <w:tab w:val="left" w:pos="1123"/>
                      </w:tabs>
                      <w:spacing w:before="265"/>
                      <w:ind w:left="0" w:right="110" w:firstLine="0"/>
                      <w:jc w:val="right"/>
                      <w:rPr>
                        <w:rFonts w:hint="eastAsia" w:ascii="仿宋_GB2312" w:eastAsia="仿宋_GB2312"/>
                        <w:b/>
                        <w:sz w:val="28"/>
                      </w:rPr>
                    </w:pPr>
                    <w:r>
                      <w:rPr>
                        <w:rFonts w:hint="eastAsia" w:ascii="仿宋_GB2312" w:eastAsia="仿宋_GB2312"/>
                        <w:b/>
                        <w:sz w:val="28"/>
                      </w:rPr>
                      <w:t>年</w:t>
                    </w:r>
                    <w:r>
                      <w:rPr>
                        <w:rFonts w:hint="eastAsia" w:ascii="仿宋_GB2312" w:eastAsia="仿宋_GB2312"/>
                        <w:b/>
                        <w:sz w:val="28"/>
                      </w:rPr>
                      <w:tab/>
                    </w:r>
                    <w:r>
                      <w:rPr>
                        <w:rFonts w:hint="eastAsia" w:ascii="仿宋_GB2312" w:eastAsia="仿宋_GB2312"/>
                        <w:b/>
                        <w:sz w:val="28"/>
                      </w:rPr>
                      <w:t>月</w:t>
                    </w:r>
                    <w:r>
                      <w:rPr>
                        <w:rFonts w:hint="eastAsia" w:ascii="仿宋_GB2312" w:eastAsia="仿宋_GB2312"/>
                        <w:b/>
                        <w:sz w:val="28"/>
                      </w:rPr>
                      <w:tab/>
                    </w:r>
                    <w:r>
                      <w:rPr>
                        <w:rFonts w:hint="eastAsia" w:ascii="仿宋_GB2312" w:eastAsia="仿宋_GB2312"/>
                        <w:b/>
                        <w:w w:val="95"/>
                        <w:sz w:val="28"/>
                      </w:rPr>
                      <w:t>日</w:t>
                    </w:r>
                  </w:p>
                </w:txbxContent>
              </v:textbox>
            </v:shape>
            <v:shape id="_x0000_s1078" o:spid="_x0000_s1078" o:spt="202" type="#_x0000_t202" style="position:absolute;left:115;top:4793;height:634;width:6912;" filled="f" stroked="t" coordsize="21600,21600">
              <v:path/>
              <v:fill on="f" focussize="0,0"/>
              <v:stroke weight="0.48pt" color="#000000"/>
              <v:imagedata o:title=""/>
              <o:lock v:ext="edit"/>
              <v:textbox inset="0mm,0mm,0mm,0mm">
                <w:txbxContent>
                  <w:p>
                    <w:pPr>
                      <w:tabs>
                        <w:tab w:val="left" w:pos="6287"/>
                      </w:tabs>
                      <w:spacing w:before="132"/>
                      <w:ind w:left="103" w:right="0" w:firstLine="0"/>
                      <w:jc w:val="left"/>
                      <w:rPr>
                        <w:rFonts w:hint="eastAsia" w:ascii="仿宋_GB2312" w:eastAsia="仿宋_GB2312"/>
                        <w:b/>
                        <w:sz w:val="28"/>
                      </w:rPr>
                    </w:pPr>
                    <w:r>
                      <w:rPr>
                        <w:rFonts w:hint="eastAsia" w:ascii="仿宋_GB2312" w:eastAsia="仿宋_GB2312"/>
                        <w:b/>
                        <w:sz w:val="28"/>
                      </w:rPr>
                      <w:t>文件容量：</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兆</w:t>
                    </w:r>
                  </w:p>
                </w:txbxContent>
              </v:textbox>
            </v:shape>
            <v:shape id="_x0000_s1079" o:spid="_x0000_s1079" o:spt="202" type="#_x0000_t202" style="position:absolute;left:3363;top:4164;height:463;width:1207;" fillcolor="#FFFFFF" filled="t" stroked="f" coordsize="21600,21600">
              <v:path/>
              <v:fill on="t" focussize="0,0"/>
              <v:stroke on="f" joinstyle="miter"/>
              <v:imagedata o:title=""/>
              <o:lock v:ext="edit"/>
              <v:textbox inset="0mm,0mm,0mm,0mm">
                <w:txbxContent>
                  <w:p>
                    <w:pPr>
                      <w:spacing w:before="127"/>
                      <w:ind w:left="144" w:right="0" w:firstLine="0"/>
                      <w:jc w:val="left"/>
                      <w:rPr>
                        <w:sz w:val="21"/>
                      </w:rPr>
                    </w:pPr>
                    <w:r>
                      <w:rPr>
                        <w:sz w:val="21"/>
                      </w:rPr>
                      <w:t>仿宋四号</w:t>
                    </w:r>
                  </w:p>
                </w:txbxContent>
              </v:textbox>
            </v:shape>
            <v:shape id="_x0000_s1080" o:spid="_x0000_s1080" o:spt="202" type="#_x0000_t202" style="position:absolute;left:3571;top:3524;height:635;width:3456;" filled="f" stroked="t" coordsize="21600,21600">
              <v:path/>
              <v:fill on="f" focussize="0,0"/>
              <v:stroke weight="0.48pt" color="#000000"/>
              <v:imagedata o:title=""/>
              <o:lock v:ext="edit"/>
              <v:textbox inset="0mm,0mm,0mm,0mm">
                <w:txbxContent>
                  <w:p>
                    <w:pPr>
                      <w:tabs>
                        <w:tab w:val="left" w:pos="3341"/>
                      </w:tabs>
                      <w:spacing w:before="134"/>
                      <w:ind w:left="101" w:right="0" w:firstLine="0"/>
                      <w:jc w:val="left"/>
                      <w:rPr>
                        <w:rFonts w:ascii="Times New Roman" w:eastAsia="Times New Roman"/>
                        <w:b/>
                        <w:sz w:val="28"/>
                      </w:rPr>
                    </w:pPr>
                    <w:r>
                      <w:rPr>
                        <w:rFonts w:hint="eastAsia" w:ascii="仿宋_GB2312" w:eastAsia="仿宋_GB2312"/>
                        <w:b/>
                        <w:w w:val="95"/>
                        <w:sz w:val="28"/>
                      </w:rPr>
                      <w:t>目录数量：</w:t>
                    </w:r>
                    <w:r>
                      <w:rPr>
                        <w:rFonts w:ascii="Times New Roman" w:eastAsia="Times New Roman"/>
                        <w:b/>
                        <w:w w:val="99"/>
                        <w:sz w:val="28"/>
                        <w:u w:val="single"/>
                      </w:rPr>
                      <w:t xml:space="preserve"> </w:t>
                    </w:r>
                    <w:r>
                      <w:rPr>
                        <w:rFonts w:ascii="Times New Roman" w:eastAsia="Times New Roman"/>
                        <w:b/>
                        <w:sz w:val="28"/>
                        <w:u w:val="single"/>
                      </w:rPr>
                      <w:tab/>
                    </w:r>
                  </w:p>
                </w:txbxContent>
              </v:textbox>
            </v:shape>
            <v:shape id="_x0000_s1081" o:spid="_x0000_s1081" o:spt="202" type="#_x0000_t202" style="position:absolute;left:115;top:3524;height:635;width:3456;" filled="f" stroked="t" coordsize="21600,21600">
              <v:path/>
              <v:fill on="f" focussize="0,0"/>
              <v:stroke weight="0.48pt" color="#000000"/>
              <v:imagedata o:title=""/>
              <o:lock v:ext="edit"/>
              <v:textbox inset="0mm,0mm,0mm,0mm">
                <w:txbxContent>
                  <w:p>
                    <w:pPr>
                      <w:tabs>
                        <w:tab w:val="left" w:pos="3343"/>
                      </w:tabs>
                      <w:spacing w:before="134"/>
                      <w:ind w:left="103" w:right="0" w:firstLine="0"/>
                      <w:jc w:val="left"/>
                      <w:rPr>
                        <w:rFonts w:ascii="Times New Roman" w:eastAsia="Times New Roman"/>
                        <w:b/>
                        <w:sz w:val="28"/>
                      </w:rPr>
                    </w:pPr>
                    <w:r>
                      <w:rPr>
                        <w:rFonts w:hint="eastAsia" w:ascii="仿宋_GB2312" w:eastAsia="仿宋_GB2312"/>
                        <w:b/>
                        <w:w w:val="95"/>
                        <w:sz w:val="28"/>
                      </w:rPr>
                      <w:t>刻录时间：</w:t>
                    </w:r>
                    <w:r>
                      <w:rPr>
                        <w:rFonts w:ascii="Times New Roman" w:eastAsia="Times New Roman"/>
                        <w:b/>
                        <w:w w:val="99"/>
                        <w:sz w:val="28"/>
                        <w:u w:val="single"/>
                      </w:rPr>
                      <w:t xml:space="preserve"> </w:t>
                    </w:r>
                    <w:r>
                      <w:rPr>
                        <w:rFonts w:ascii="Times New Roman" w:eastAsia="Times New Roman"/>
                        <w:b/>
                        <w:sz w:val="28"/>
                        <w:u w:val="single"/>
                      </w:rPr>
                      <w:tab/>
                    </w:r>
                  </w:p>
                </w:txbxContent>
              </v:textbox>
            </v:shape>
            <v:shape id="_x0000_s1082" o:spid="_x0000_s1082" o:spt="202" type="#_x0000_t202" style="position:absolute;left:3571;top:2891;height:634;width:3456;" filled="f" stroked="t" coordsize="21600,21600">
              <v:path/>
              <v:fill on="f" focussize="0,0"/>
              <v:stroke weight="0.48pt" color="#000000"/>
              <v:imagedata o:title=""/>
              <o:lock v:ext="edit"/>
              <v:textbox inset="0mm,0mm,0mm,0mm">
                <w:txbxContent>
                  <w:p>
                    <w:pPr>
                      <w:tabs>
                        <w:tab w:val="left" w:pos="3341"/>
                      </w:tabs>
                      <w:spacing w:before="132"/>
                      <w:ind w:left="101" w:right="0" w:firstLine="0"/>
                      <w:jc w:val="left"/>
                      <w:rPr>
                        <w:rFonts w:ascii="Times New Roman" w:eastAsia="Times New Roman"/>
                        <w:b/>
                        <w:sz w:val="28"/>
                      </w:rPr>
                    </w:pPr>
                    <w:r>
                      <w:rPr>
                        <w:rFonts w:hint="eastAsia" w:ascii="仿宋_GB2312" w:eastAsia="仿宋_GB2312"/>
                        <w:b/>
                        <w:w w:val="95"/>
                        <w:sz w:val="28"/>
                      </w:rPr>
                      <w:t>文件数量：</w:t>
                    </w:r>
                    <w:r>
                      <w:rPr>
                        <w:rFonts w:ascii="Times New Roman" w:eastAsia="Times New Roman"/>
                        <w:b/>
                        <w:w w:val="99"/>
                        <w:sz w:val="28"/>
                        <w:u w:val="single"/>
                      </w:rPr>
                      <w:t xml:space="preserve"> </w:t>
                    </w:r>
                    <w:r>
                      <w:rPr>
                        <w:rFonts w:ascii="Times New Roman" w:eastAsia="Times New Roman"/>
                        <w:b/>
                        <w:sz w:val="28"/>
                        <w:u w:val="single"/>
                      </w:rPr>
                      <w:tab/>
                    </w:r>
                  </w:p>
                </w:txbxContent>
              </v:textbox>
            </v:shape>
            <v:shape id="_x0000_s1083" o:spid="_x0000_s1083" o:spt="202" type="#_x0000_t202" style="position:absolute;left:115;top:2891;height:634;width:3456;" filled="f" stroked="t" coordsize="21600,21600">
              <v:path/>
              <v:fill on="f" focussize="0,0"/>
              <v:stroke weight="0.48pt" color="#000000"/>
              <v:imagedata o:title=""/>
              <o:lock v:ext="edit"/>
              <v:textbox inset="0mm,0mm,0mm,0mm">
                <w:txbxContent>
                  <w:p>
                    <w:pPr>
                      <w:tabs>
                        <w:tab w:val="left" w:pos="3343"/>
                      </w:tabs>
                      <w:spacing w:before="132"/>
                      <w:ind w:left="103" w:right="0" w:firstLine="0"/>
                      <w:jc w:val="left"/>
                      <w:rPr>
                        <w:rFonts w:ascii="Times New Roman" w:eastAsia="Times New Roman"/>
                        <w:b/>
                        <w:sz w:val="28"/>
                      </w:rPr>
                    </w:pPr>
                    <w:r>
                      <w:rPr>
                        <w:rFonts w:hint="eastAsia" w:ascii="仿宋_GB2312" w:eastAsia="仿宋_GB2312"/>
                        <w:b/>
                        <w:w w:val="95"/>
                        <w:sz w:val="28"/>
                      </w:rPr>
                      <w:t>光盘格式：</w:t>
                    </w:r>
                    <w:r>
                      <w:rPr>
                        <w:rFonts w:ascii="Times New Roman" w:eastAsia="Times New Roman"/>
                        <w:b/>
                        <w:w w:val="99"/>
                        <w:sz w:val="28"/>
                        <w:u w:val="single"/>
                      </w:rPr>
                      <w:t xml:space="preserve"> </w:t>
                    </w:r>
                    <w:r>
                      <w:rPr>
                        <w:rFonts w:ascii="Times New Roman" w:eastAsia="Times New Roman"/>
                        <w:b/>
                        <w:sz w:val="28"/>
                        <w:u w:val="single"/>
                      </w:rPr>
                      <w:tab/>
                    </w:r>
                  </w:p>
                </w:txbxContent>
              </v:textbox>
            </v:shape>
            <v:shape id="_x0000_s1084" o:spid="_x0000_s1084" o:spt="202" type="#_x0000_t202" style="position:absolute;left:120;top:1950;height:463;width:1731;" filled="f" stroked="f" coordsize="21600,21600">
              <v:path/>
              <v:fill on="f" focussize="0,0"/>
              <v:stroke on="f" joinstyle="miter"/>
              <v:imagedata o:title=""/>
              <o:lock v:ext="edit"/>
              <v:textbox inset="0mm,0mm,0mm,0mm">
                <w:txbxContent>
                  <w:p>
                    <w:pPr>
                      <w:spacing w:before="145"/>
                      <w:ind w:left="215" w:right="0" w:firstLine="0"/>
                      <w:jc w:val="left"/>
                      <w:rPr>
                        <w:sz w:val="21"/>
                      </w:rPr>
                    </w:pPr>
                    <w:r>
                      <w:rPr>
                        <w:sz w:val="21"/>
                      </w:rPr>
                      <w:t>仿宋一号加粗</w:t>
                    </w:r>
                  </w:p>
                </w:txbxContent>
              </v:textbox>
            </v:shape>
            <v:shape id="_x0000_s1085" o:spid="_x0000_s1085" o:spt="202" type="#_x0000_t202" style="position:absolute;left:5282;top:7;height:477;width:1162;" filled="f" stroked="t" coordsize="21600,21600">
              <v:path/>
              <v:fill on="f" focussize="0,0"/>
              <v:stroke color="#000000"/>
              <v:imagedata o:title=""/>
              <o:lock v:ext="edit"/>
              <v:textbox inset="0mm,0mm,0mm,0mm">
                <w:txbxContent>
                  <w:p>
                    <w:pPr>
                      <w:spacing w:before="91"/>
                      <w:ind w:left="144" w:right="0" w:firstLine="0"/>
                      <w:jc w:val="left"/>
                      <w:rPr>
                        <w:sz w:val="21"/>
                      </w:rPr>
                    </w:pPr>
                    <w:r>
                      <w:rPr>
                        <w:sz w:val="21"/>
                      </w:rPr>
                      <w:t>仿宋三号</w:t>
                    </w:r>
                  </w:p>
                </w:txbxContent>
              </v:textbox>
            </v:shape>
            <w10:wrap type="none"/>
            <w10:anchorlock/>
          </v:group>
        </w:pict>
      </w:r>
    </w:p>
    <w:p>
      <w:pPr>
        <w:pStyle w:val="4"/>
        <w:ind w:left="0" w:firstLine="0"/>
        <w:rPr>
          <w:b/>
          <w:sz w:val="20"/>
        </w:rPr>
      </w:pPr>
    </w:p>
    <w:p>
      <w:pPr>
        <w:pStyle w:val="4"/>
        <w:spacing w:before="10"/>
        <w:ind w:left="0" w:firstLine="0"/>
        <w:rPr>
          <w:b/>
          <w:sz w:val="23"/>
        </w:rPr>
      </w:pPr>
    </w:p>
    <w:p>
      <w:pPr>
        <w:spacing w:before="71"/>
        <w:ind w:left="221" w:right="0" w:firstLine="0"/>
        <w:jc w:val="left"/>
        <w:rPr>
          <w:rFonts w:hint="eastAsia" w:ascii="黑体" w:eastAsia="黑体"/>
          <w:b/>
          <w:sz w:val="21"/>
        </w:rPr>
      </w:pPr>
      <w:r>
        <w:rPr>
          <w:rFonts w:hint="eastAsia" w:ascii="黑体" w:eastAsia="黑体"/>
          <w:b/>
          <w:sz w:val="21"/>
        </w:rPr>
        <w:t>尺寸的统一单位为：cm</w:t>
      </w:r>
    </w:p>
    <w:p>
      <w:pPr>
        <w:spacing w:after="0"/>
        <w:jc w:val="left"/>
        <w:rPr>
          <w:rFonts w:hint="eastAsia" w:ascii="黑体" w:eastAsia="黑体"/>
          <w:sz w:val="21"/>
        </w:rPr>
        <w:sectPr>
          <w:pgSz w:w="11910" w:h="16840"/>
          <w:pgMar w:top="1520" w:right="1020" w:bottom="1040" w:left="1480" w:header="0" w:footer="857" w:gutter="0"/>
          <w:cols w:space="720" w:num="1"/>
        </w:sectPr>
      </w:pPr>
    </w:p>
    <w:p>
      <w:pPr>
        <w:spacing w:before="31"/>
        <w:ind w:left="221" w:right="0" w:firstLine="0"/>
        <w:jc w:val="left"/>
        <w:rPr>
          <w:b/>
          <w:sz w:val="28"/>
        </w:rPr>
      </w:pPr>
      <w:r>
        <w:rPr>
          <w:b/>
          <w:sz w:val="28"/>
        </w:rPr>
        <w:t xml:space="preserve">附件 D-3 </w:t>
      </w:r>
    </w:p>
    <w:p>
      <w:pPr>
        <w:pStyle w:val="4"/>
        <w:ind w:left="0" w:firstLine="0"/>
        <w:rPr>
          <w:b/>
          <w:sz w:val="20"/>
        </w:rPr>
      </w:pPr>
    </w:p>
    <w:p>
      <w:pPr>
        <w:spacing w:before="193"/>
        <w:ind w:left="2560" w:right="2732" w:firstLine="0"/>
        <w:jc w:val="center"/>
        <w:rPr>
          <w:b/>
          <w:sz w:val="48"/>
        </w:rPr>
      </w:pPr>
      <w:r>
        <w:rPr>
          <w:b/>
          <w:sz w:val="48"/>
        </w:rPr>
        <w:t>光盘盘面示例</w:t>
      </w:r>
    </w:p>
    <w:p>
      <w:pPr>
        <w:pStyle w:val="4"/>
        <w:ind w:left="0" w:firstLine="0"/>
        <w:rPr>
          <w:b/>
          <w:sz w:val="20"/>
        </w:rPr>
      </w:pPr>
    </w:p>
    <w:p>
      <w:pPr>
        <w:pStyle w:val="4"/>
        <w:spacing w:before="4"/>
        <w:ind w:left="0" w:firstLine="0"/>
        <w:rPr>
          <w:b/>
          <w:sz w:val="25"/>
        </w:rPr>
      </w:pPr>
    </w:p>
    <w:p>
      <w:pPr>
        <w:spacing w:after="0"/>
        <w:rPr>
          <w:sz w:val="25"/>
        </w:rPr>
        <w:sectPr>
          <w:pgSz w:w="11910" w:h="16840"/>
          <w:pgMar w:top="1520" w:right="1020" w:bottom="1040" w:left="1480" w:header="0" w:footer="857" w:gutter="0"/>
          <w:cols w:space="720" w:num="1"/>
        </w:sectPr>
      </w:pPr>
      <w:r>
        <w:pict>
          <v:group id="_x0000_s1086" o:spid="_x0000_s1086" o:spt="203" style="position:absolute;left:0pt;margin-left:83.55pt;margin-top:1.05pt;height:377.2pt;width:442.4pt;mso-position-horizontal-relative:page;mso-wrap-distance-bottom:0pt;mso-wrap-distance-top:0pt;z-index:-251639808;mso-width-relative:page;mso-height-relative:page;" coordorigin="1672,365" coordsize="8848,7544">
            <o:lock v:ext="edit"/>
            <v:shape id="_x0000_s1087" o:spid="_x0000_s1087" o:spt="75" type="#_x0000_t75" style="position:absolute;left:3517;top:2492;height:5250;width:5280;" filled="f" stroked="f" coordsize="21600,21600">
              <v:path/>
              <v:fill on="f" focussize="0,0"/>
              <v:stroke on="f"/>
              <v:imagedata r:id="rId8" o:title=""/>
              <o:lock v:ext="edit" aspectratio="t"/>
            </v:shape>
            <v:shape id="_x0000_s1088" o:spid="_x0000_s1088" style="position:absolute;left:2750;top:382;height:7040;width:7050;" fillcolor="#FFFFFF" filled="t" stroked="f" coordorigin="2750,382" coordsize="7050,7040" path="m6724,7402l5828,7402,5902,7422,6650,7422,6724,7402xm6941,7362l5610,7362,5755,7402,6797,7402,6941,7362xm7225,502l5327,502,5258,522,5189,562,4987,622,4920,662,4790,702,4662,782,4600,802,4477,882,4416,902,4357,942,4240,1022,4183,1062,4127,1122,4071,1162,4017,1202,3963,1242,3911,1302,3859,1342,3808,1382,3759,1442,3710,1482,3662,1542,3615,1602,3570,1642,3525,1702,3482,1762,3439,1822,3398,1862,3358,1922,3319,1982,3281,2042,3244,2102,3208,2162,3174,2222,3141,2302,3109,2362,3078,2422,3049,2482,3021,2542,2994,2622,2968,2682,2944,2742,2921,2822,2900,2882,2880,2962,2861,3022,2844,3102,2828,3162,2813,3242,2800,3322,2789,3382,2779,3462,2770,3542,2763,3602,2758,3682,2754,3762,2751,3822,2750,3902,2751,3982,2754,4062,2758,4142,2763,4202,2770,4282,2779,4362,2789,4422,2800,4502,2813,4582,2828,4642,2844,4722,2861,4782,2880,4862,2900,4922,2921,5002,2944,5062,2968,5122,2994,5202,3021,5262,3049,5322,3078,5402,3109,5462,3141,5522,3174,5582,3208,5642,3244,5702,3281,5762,3319,5822,3358,5882,3398,5942,3439,6002,3482,6062,3525,6102,3570,6162,3615,6222,3662,6282,3710,6322,3759,6382,3808,6422,3859,6482,3911,6522,3963,6562,4017,6622,4071,6662,4127,6702,4183,6742,4240,6782,4298,6822,4416,6902,4538,6982,4600,7002,4726,7082,4790,7102,4855,7142,4987,7182,5054,7222,5539,7362,7013,7362,7498,7222,7565,7182,7697,7142,7762,7102,7826,7082,7952,7002,8014,6982,8135,6902,8254,6822,8312,6782,8369,6742,8425,6702,8480,6662,8535,6622,8588,6562,8641,6522,8692,6482,8743,6422,8793,6382,8842,6322,8889,6282,8936,6222,8982,6162,9026,6102,9070,6062,9112,6002,9153,5942,9194,5882,9233,5822,9270,5762,9307,5702,9343,5642,9377,5582,9410,5522,9442,5462,9473,5402,9502,5322,9530,5262,9557,5202,9583,5122,9607,5062,9630,5002,9651,4922,9671,4862,9690,4782,9707,4722,9723,4642,9738,4582,9751,4502,9762,4422,9772,4362,9781,4282,9788,4202,9793,4142,9797,4062,9800,3982,9800,3902,9800,3822,9797,3762,9793,3682,9788,3602,9781,3542,9772,3462,9762,3382,9751,3322,9738,3242,9723,3162,9707,3102,9690,3022,9671,2962,9651,2882,9630,2822,9607,2742,9583,2682,9557,2622,9530,2542,9502,2482,9473,2422,9442,2362,9410,2302,9377,2222,9343,2162,9307,2102,9270,2042,9233,1982,9194,1922,9153,1862,9112,1822,9070,1762,9026,1702,8982,1642,8936,1602,8889,1542,8842,1482,8793,1442,8743,1382,8692,1342,8641,1302,8588,1242,8535,1202,8480,1162,8425,1122,8369,1062,8312,1022,8195,942,8135,902,8075,882,7952,802,7889,782,7762,702,7631,662,7565,622,7363,562,7294,522,7225,502xm6869,422l5683,422,5397,502,7155,502,6869,422xm6724,402l5828,402,5755,422,6797,422,6724,402xm6502,382l6050,382,5976,402,6576,402,6502,382xe">
              <v:path arrowok="t"/>
              <v:fill on="t" focussize="0,0"/>
              <v:stroke on="f"/>
              <v:imagedata o:title=""/>
              <o:lock v:ext="edit"/>
            </v:shape>
            <v:shape id="_x0000_s1089" o:spid="_x0000_s1089" style="position:absolute;left:2750;top:372;height:7050;width:7050;" filled="f" stroked="t" coordorigin="2750,372" coordsize="7050,7050" path="m6276,372l6200,373,6125,375,6050,379,5976,385,5902,392,5828,400,5755,410,5683,422,5610,435,5539,449,5468,465,5397,483,5327,501,5258,521,5189,543,5121,566,5054,590,4987,615,4920,642,4855,670,4790,700,4726,730,4662,762,4600,795,4538,830,4477,865,4416,902,4357,940,4298,979,4240,1019,4183,1061,4127,1103,4071,1146,4017,1191,3963,1237,3911,1283,3859,1331,3808,1380,3759,1429,3710,1480,3662,1532,3615,1584,3570,1638,3525,1692,3482,1748,3439,1804,3398,1861,3358,1919,3319,1978,3281,2037,3244,2097,3208,2159,3174,2221,3141,2283,3109,2347,3078,2411,3049,2476,3021,2541,2994,2607,2968,2674,2944,2742,2921,2810,2900,2879,2880,2948,2861,3018,2844,3088,2828,3160,2813,3231,2800,3303,2789,3376,2779,3449,2770,3522,2763,3596,2758,3671,2754,3746,2751,3821,2750,3897,2751,3972,2754,4048,2758,4122,2763,4197,2770,4271,2779,4345,2789,4418,2800,4490,2813,4562,2828,4634,2844,4705,2861,4776,2880,4846,2900,4915,2921,4984,2944,5052,2968,5119,2994,5186,3021,5253,3049,5318,3078,5383,3109,5447,3141,5511,3174,5573,3208,5635,3244,5697,3281,5757,3319,5816,3358,5875,3398,5933,3439,5990,3482,6046,3525,6102,3570,6156,3615,6210,3662,6262,3710,6314,3759,6365,3808,6414,3859,6463,3911,6511,3963,6558,4017,6603,4071,6648,4127,6691,4183,6734,4240,6775,4298,6815,4357,6854,4416,6892,4477,6929,4538,6964,4600,6999,4662,7032,4726,7064,4790,7095,4855,7124,4920,7152,4987,7179,5054,7204,5121,7229,5189,7251,5258,7273,5327,7293,5397,7312,5468,7329,5539,7345,5610,7359,5683,7372,5755,7384,5828,7394,5902,7403,5976,7410,6050,7415,6125,7419,6200,7421,6276,7422,6352,7421,6427,7419,6502,7415,6576,7410,6650,7403,6724,7394,6797,7384,6869,7372,6941,7359,7013,7345,7084,7329,7155,7312,7225,7293,7294,7273,7363,7251,7431,7229,7498,7204,7565,7179,7631,7152,7697,7124,7762,7095,7826,7064,7889,7032,7952,6999,8014,6964,8075,6929,8135,6892,8195,6854,8254,6815,8312,6775,8369,6734,8425,6691,8480,6648,8535,6603,8588,6558,8641,6511,8692,6463,8743,6414,8793,6365,8842,6314,8889,6262,8936,6210,8982,6156,9026,6102,9070,6046,9112,5990,9153,5933,9194,5875,9233,5816,9270,5757,9307,5697,9343,5635,9377,5573,9410,5511,9442,5447,9473,5383,9502,5318,9530,5253,9557,5186,9583,5119,9607,5052,9630,4984,9651,4915,9671,4846,9690,4776,9707,4705,9723,4634,9738,4562,9751,4490,9762,4418,9772,4345,9781,4271,9788,4197,9793,4122,9797,4048,9800,3972,9800,3897,9800,3821,9797,3746,9793,3671,9788,3596,9781,3522,9772,3449,9762,3376,9751,3303,9738,3231,9723,3160,9707,3088,9690,3018,9671,2948,9651,2879,9630,2810,9607,2742,9583,2674,9557,2607,9530,2541,9502,2476,9473,2411,9442,2347,9410,2283,9377,2221,9343,2159,9307,2097,9270,2037,9233,1978,9194,1919,9153,1861,9112,1804,9070,1748,9026,1692,8982,1638,8936,1584,8889,1532,8842,1480,8793,1429,8743,1380,8692,1331,8641,1283,8588,1237,8535,1191,8480,1146,8425,1103,8369,1061,8312,1019,8254,979,8195,940,8135,902,8075,865,8014,830,7952,795,7889,762,7826,730,7762,700,7697,670,7631,642,7565,615,7498,590,7431,566,7363,543,7294,521,7225,501,7155,483,7084,465,7013,449,6941,435,6869,422,6797,410,6724,400,6650,392,6576,385,6502,379,6427,375,6352,373,6276,372xe">
              <v:path arrowok="t"/>
              <v:fill on="f" focussize="0,0"/>
              <v:stroke color="#000000"/>
              <v:imagedata o:title=""/>
              <o:lock v:ext="edit"/>
            </v:shape>
            <v:rect id="_x0000_s1090" o:spid="_x0000_s1090" o:spt="1" style="position:absolute;left:1671;top:7548;height:360;width:8848;" fillcolor="#FFFFFF" filled="t" stroked="f" coordsize="21600,21600">
              <v:path/>
              <v:fill on="t" focussize="0,0"/>
              <v:stroke on="f"/>
              <v:imagedata o:title=""/>
              <o:lock v:ext="edit"/>
            </v:rect>
            <v:shape id="_x0000_s1091" o:spid="_x0000_s1091" style="position:absolute;left:5376;top:3024;height:1830;width:1830;" fillcolor="#FFFFFF" filled="t" stroked="f" coordorigin="5376,3024" coordsize="1830,1830" path="m6290,3024l6215,3027,6142,3036,6071,3051,6001,3071,5934,3096,5870,3126,5809,3161,5750,3201,5695,3244,5644,3292,5596,3343,5552,3398,5513,3457,5478,3518,5448,3583,5423,3649,5403,3719,5388,3790,5379,3864,5376,3939,5379,4014,5388,4087,5403,4158,5423,4228,5448,4295,5478,4359,5513,4421,5552,4479,5596,4534,5644,4586,5695,4634,5750,4677,5809,4717,5870,4752,5934,4782,6001,4807,6071,4828,6142,4842,6215,4851,6290,4854,6366,4851,6439,4842,6511,4828,6580,4807,6647,4782,6711,4752,6773,4717,6831,4677,6887,4634,6938,4586,6986,4534,7030,4479,7069,4421,7104,4359,7134,4295,7159,4228,7179,4158,7194,4087,7203,4014,7206,3939,7203,3864,7194,3790,7179,3719,7159,3649,7134,3583,7104,3518,7069,3457,7030,3398,6986,3343,6938,3292,6887,3244,6831,3201,6773,3161,6711,3126,6647,3096,6580,3071,6511,3051,6439,3036,6366,3027,6290,3024xe">
              <v:path arrowok="t"/>
              <v:fill on="t" focussize="0,0"/>
              <v:stroke on="f"/>
              <v:imagedata o:title=""/>
              <o:lock v:ext="edit"/>
            </v:shape>
            <v:shape id="_x0000_s1092" o:spid="_x0000_s1092" style="position:absolute;left:5376;top:3024;height:1830;width:1830;" filled="f" stroked="t" coordorigin="5376,3024" coordsize="1830,1830" path="m6290,3024l6215,3027,6142,3036,6071,3051,6001,3071,5934,3096,5870,3126,5809,3161,5750,3201,5695,3244,5644,3292,5596,3343,5552,3398,5513,3457,5478,3518,5448,3583,5423,3649,5403,3719,5388,3790,5379,3864,5376,3939,5379,4014,5388,4087,5403,4158,5423,4228,5448,4295,5478,4359,5513,4421,5552,4479,5596,4534,5644,4586,5695,4634,5750,4677,5809,4717,5870,4752,5934,4782,6001,4807,6071,4828,6142,4842,6215,4851,6290,4854,6366,4851,6439,4842,6511,4828,6580,4807,6647,4782,6711,4752,6773,4717,6831,4677,6887,4634,6938,4586,6986,4534,7030,4479,7069,4421,7104,4359,7134,4295,7159,4228,7179,4158,7194,4087,7203,4014,7206,3939,7203,3864,7194,3790,7179,3719,7159,3649,7134,3583,7104,3518,7069,3457,7030,3398,6986,3343,6938,3292,6887,3244,6831,3201,6773,3161,6711,3126,6647,3096,6580,3071,6511,3051,6439,3036,6366,3027,6290,3024xe">
              <v:path arrowok="t"/>
              <v:fill on="f" focussize="0,0"/>
              <v:stroke color="#000000"/>
              <v:imagedata o:title=""/>
              <o:lock v:ext="edit"/>
            </v:shape>
            <v:shape id="_x0000_s1093" o:spid="_x0000_s1093" o:spt="202" type="#_x0000_t202" style="position:absolute;left:5760;top:1792;height:280;width:1140;" filled="f" stroked="f" coordsize="21600,21600">
              <v:path/>
              <v:fill on="f" focussize="0,0"/>
              <v:stroke on="f" joinstyle="miter"/>
              <v:imagedata o:title=""/>
              <o:lock v:ext="edit"/>
              <v:textbox inset="0mm,0mm,0mm,0mm">
                <w:txbxContent>
                  <w:p>
                    <w:pPr>
                      <w:spacing w:before="0" w:line="280" w:lineRule="exact"/>
                      <w:ind w:left="0" w:right="0" w:firstLine="0"/>
                      <w:jc w:val="left"/>
                      <w:rPr>
                        <w:sz w:val="28"/>
                      </w:rPr>
                    </w:pPr>
                    <w:r>
                      <w:rPr>
                        <w:sz w:val="28"/>
                      </w:rPr>
                      <w:t>光盘编号</w:t>
                    </w:r>
                  </w:p>
                </w:txbxContent>
              </v:textbox>
            </v:shape>
            <v:shape id="_x0000_s1094" o:spid="_x0000_s1094" o:spt="202" type="#_x0000_t202" style="position:absolute;left:2960;top:3664;height:280;width:580;" filled="f" stroked="f" coordsize="21600,21600">
              <v:path/>
              <v:fill on="f" focussize="0,0"/>
              <v:stroke on="f" joinstyle="miter"/>
              <v:imagedata o:title=""/>
              <o:lock v:ext="edit"/>
              <v:textbox inset="0mm,0mm,0mm,0mm">
                <w:txbxContent>
                  <w:p>
                    <w:pPr>
                      <w:spacing w:before="0" w:line="280" w:lineRule="exact"/>
                      <w:ind w:left="0" w:right="0" w:firstLine="0"/>
                      <w:jc w:val="left"/>
                      <w:rPr>
                        <w:sz w:val="28"/>
                      </w:rPr>
                    </w:pPr>
                    <w:r>
                      <w:rPr>
                        <w:sz w:val="28"/>
                      </w:rPr>
                      <w:t>套别</w:t>
                    </w:r>
                  </w:p>
                </w:txbxContent>
              </v:textbox>
            </v:shape>
            <v:shape id="_x0000_s1095" o:spid="_x0000_s1095" o:spt="202" type="#_x0000_t202" style="position:absolute;left:8138;top:3664;height:280;width:1140;" filled="f" stroked="f" coordsize="21600,21600">
              <v:path/>
              <v:fill on="f" focussize="0,0"/>
              <v:stroke on="f" joinstyle="miter"/>
              <v:imagedata o:title=""/>
              <o:lock v:ext="edit"/>
              <v:textbox inset="0mm,0mm,0mm,0mm">
                <w:txbxContent>
                  <w:p>
                    <w:pPr>
                      <w:spacing w:before="0" w:line="280" w:lineRule="exact"/>
                      <w:ind w:left="0" w:right="0" w:firstLine="0"/>
                      <w:jc w:val="left"/>
                      <w:rPr>
                        <w:sz w:val="28"/>
                      </w:rPr>
                    </w:pPr>
                    <w:r>
                      <w:rPr>
                        <w:sz w:val="28"/>
                      </w:rPr>
                      <w:t>光盘规格</w:t>
                    </w:r>
                  </w:p>
                </w:txbxContent>
              </v:textbox>
            </v:shape>
            <v:shape id="_x0000_s1096" o:spid="_x0000_s1096" o:spt="202" type="#_x0000_t202" style="position:absolute;left:4779;top:5536;height:904;width:3100;" filled="f" stroked="f" coordsize="21600,21600">
              <v:path/>
              <v:fill on="f" focussize="0,0"/>
              <v:stroke on="f" joinstyle="miter"/>
              <v:imagedata o:title=""/>
              <o:lock v:ext="edit"/>
              <v:textbox inset="0mm,0mm,0mm,0mm">
                <w:txbxContent>
                  <w:p>
                    <w:pPr>
                      <w:spacing w:before="0" w:line="319" w:lineRule="exact"/>
                      <w:ind w:left="0" w:right="0" w:firstLine="0"/>
                      <w:jc w:val="left"/>
                      <w:rPr>
                        <w:sz w:val="28"/>
                      </w:rPr>
                    </w:pPr>
                    <w:r>
                      <w:rPr>
                        <w:w w:val="95"/>
                        <w:sz w:val="28"/>
                      </w:rPr>
                      <w:t>制作单位（或复制单位）</w:t>
                    </w:r>
                  </w:p>
                  <w:p>
                    <w:pPr>
                      <w:spacing w:before="9" w:line="240" w:lineRule="auto"/>
                      <w:rPr>
                        <w:b/>
                        <w:sz w:val="20"/>
                      </w:rPr>
                    </w:pPr>
                  </w:p>
                  <w:p>
                    <w:pPr>
                      <w:spacing w:before="0" w:line="319" w:lineRule="exact"/>
                      <w:ind w:left="0" w:right="0" w:firstLine="0"/>
                      <w:jc w:val="left"/>
                      <w:rPr>
                        <w:sz w:val="28"/>
                      </w:rPr>
                    </w:pPr>
                    <w:r>
                      <w:rPr>
                        <w:w w:val="95"/>
                        <w:sz w:val="28"/>
                      </w:rPr>
                      <w:t>制作日期（或复制日期）</w:t>
                    </w:r>
                  </w:p>
                </w:txbxContent>
              </v:textbox>
            </v:shape>
            <v:shape id="_x0000_s1097" o:spid="_x0000_s1097" o:spt="202" type="#_x0000_t202" style="position:absolute;left:1701;top:6663;height:834;width:125;" filled="f" stroked="f" coordsize="21600,21600">
              <v:path/>
              <v:fill on="f" focussize="0,0"/>
              <v:stroke on="f" joinstyle="miter"/>
              <v:imagedata o:title=""/>
              <o:lock v:ext="edit"/>
              <v:textbox inset="0mm,0mm,0mm,0mm">
                <w:txbxContent>
                  <w:p>
                    <w:pPr>
                      <w:spacing w:before="0" w:line="240" w:lineRule="exact"/>
                      <w:ind w:left="0" w:right="0" w:firstLine="0"/>
                      <w:jc w:val="left"/>
                      <w:rPr>
                        <w:sz w:val="21"/>
                      </w:rPr>
                    </w:pPr>
                    <w:r>
                      <w:rPr>
                        <w:sz w:val="21"/>
                      </w:rPr>
                      <w:t xml:space="preserve"> </w:t>
                    </w:r>
                  </w:p>
                  <w:p>
                    <w:pPr>
                      <w:spacing w:before="43"/>
                      <w:ind w:left="0" w:right="0" w:firstLine="0"/>
                      <w:jc w:val="left"/>
                      <w:rPr>
                        <w:sz w:val="21"/>
                      </w:rPr>
                    </w:pPr>
                    <w:r>
                      <w:rPr>
                        <w:sz w:val="21"/>
                      </w:rPr>
                      <w:t xml:space="preserve"> </w:t>
                    </w:r>
                  </w:p>
                  <w:p>
                    <w:pPr>
                      <w:spacing w:before="43" w:line="240" w:lineRule="exact"/>
                      <w:ind w:left="0" w:right="0" w:firstLine="0"/>
                      <w:jc w:val="left"/>
                      <w:rPr>
                        <w:sz w:val="21"/>
                      </w:rPr>
                    </w:pPr>
                    <w:r>
                      <w:rPr>
                        <w:sz w:val="21"/>
                      </w:rPr>
                      <w:t xml:space="preserve"> </w:t>
                    </w:r>
                  </w:p>
                </w:txbxContent>
              </v:textbox>
            </v:shape>
            <w10:wrap type="topAndBottom"/>
          </v:group>
        </w:pict>
      </w:r>
    </w:p>
    <w:p>
      <w:pPr>
        <w:spacing w:before="31"/>
        <w:ind w:left="221" w:right="0" w:firstLine="0"/>
        <w:jc w:val="left"/>
        <w:rPr>
          <w:b/>
          <w:sz w:val="28"/>
        </w:rPr>
      </w:pPr>
      <w:r>
        <w:rPr>
          <w:b/>
          <w:sz w:val="28"/>
        </w:rPr>
        <w:t xml:space="preserve">附录 E </w:t>
      </w:r>
    </w:p>
    <w:p>
      <w:pPr>
        <w:pStyle w:val="4"/>
        <w:spacing w:before="3"/>
        <w:ind w:left="0" w:firstLine="0"/>
        <w:rPr>
          <w:b/>
          <w:sz w:val="47"/>
        </w:rPr>
      </w:pPr>
      <w:r>
        <w:br w:type="column"/>
      </w:r>
    </w:p>
    <w:p>
      <w:pPr>
        <w:spacing w:before="0"/>
        <w:ind w:left="221" w:right="0" w:firstLine="0"/>
        <w:jc w:val="left"/>
        <w:rPr>
          <w:b/>
          <w:sz w:val="36"/>
        </w:rPr>
      </w:pPr>
      <w:r>
        <w:rPr>
          <w:b/>
          <w:sz w:val="36"/>
        </w:rPr>
        <w:t>电子档案移交、接收登记表</w:t>
      </w:r>
    </w:p>
    <w:p>
      <w:pPr>
        <w:spacing w:after="0"/>
        <w:jc w:val="left"/>
        <w:rPr>
          <w:sz w:val="36"/>
        </w:rPr>
        <w:sectPr>
          <w:pgSz w:w="11910" w:h="16840"/>
          <w:pgMar w:top="1520" w:right="1020" w:bottom="1040" w:left="1480" w:header="0" w:footer="857" w:gutter="0"/>
          <w:cols w:equalWidth="0" w:num="2">
            <w:col w:w="1177" w:space="1049"/>
            <w:col w:w="7184"/>
          </w:cols>
        </w:sectPr>
      </w:pPr>
    </w:p>
    <w:p>
      <w:pPr>
        <w:pStyle w:val="4"/>
        <w:spacing w:before="3"/>
        <w:ind w:left="0" w:firstLine="0"/>
        <w:rPr>
          <w:b/>
          <w:sz w:val="6"/>
        </w:rPr>
      </w:pPr>
      <w:r>
        <w:drawing>
          <wp:anchor distT="0" distB="0" distL="0" distR="0" simplePos="0" relativeHeight="251670528"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tbl>
      <w:tblPr>
        <w:tblStyle w:val="5"/>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6"/>
        <w:gridCol w:w="1335"/>
        <w:gridCol w:w="706"/>
        <w:gridCol w:w="514"/>
        <w:gridCol w:w="562"/>
        <w:gridCol w:w="815"/>
        <w:gridCol w:w="330"/>
        <w:gridCol w:w="164"/>
        <w:gridCol w:w="885"/>
        <w:gridCol w:w="149"/>
        <w:gridCol w:w="16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1726" w:type="dxa"/>
          </w:tcPr>
          <w:p>
            <w:pPr>
              <w:pStyle w:val="9"/>
              <w:spacing w:before="181"/>
              <w:ind w:left="181" w:right="55"/>
              <w:jc w:val="center"/>
              <w:rPr>
                <w:sz w:val="24"/>
              </w:rPr>
            </w:pPr>
            <w:r>
              <w:rPr>
                <w:sz w:val="24"/>
              </w:rPr>
              <w:t xml:space="preserve">载体编号 </w:t>
            </w:r>
          </w:p>
        </w:tc>
        <w:tc>
          <w:tcPr>
            <w:tcW w:w="2555" w:type="dxa"/>
            <w:gridSpan w:val="3"/>
          </w:tcPr>
          <w:p>
            <w:pPr>
              <w:pStyle w:val="9"/>
              <w:spacing w:before="181"/>
              <w:ind w:left="125"/>
              <w:jc w:val="center"/>
              <w:rPr>
                <w:sz w:val="24"/>
              </w:rPr>
            </w:pPr>
            <w:r>
              <w:rPr>
                <w:sz w:val="24"/>
              </w:rPr>
              <w:t xml:space="preserve"> </w:t>
            </w:r>
          </w:p>
        </w:tc>
        <w:tc>
          <w:tcPr>
            <w:tcW w:w="1377" w:type="dxa"/>
            <w:gridSpan w:val="2"/>
          </w:tcPr>
          <w:p>
            <w:pPr>
              <w:pStyle w:val="9"/>
              <w:spacing w:before="181"/>
              <w:ind w:left="205"/>
              <w:rPr>
                <w:sz w:val="24"/>
              </w:rPr>
            </w:pPr>
            <w:r>
              <w:rPr>
                <w:sz w:val="24"/>
              </w:rPr>
              <w:t xml:space="preserve">载体标识 </w:t>
            </w:r>
          </w:p>
        </w:tc>
        <w:tc>
          <w:tcPr>
            <w:tcW w:w="3205" w:type="dxa"/>
            <w:gridSpan w:val="5"/>
          </w:tcPr>
          <w:p>
            <w:pPr>
              <w:pStyle w:val="9"/>
              <w:spacing w:before="181"/>
              <w:ind w:left="123"/>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1726" w:type="dxa"/>
          </w:tcPr>
          <w:p>
            <w:pPr>
              <w:pStyle w:val="9"/>
              <w:spacing w:before="182"/>
              <w:ind w:left="181" w:right="55"/>
              <w:jc w:val="center"/>
              <w:rPr>
                <w:sz w:val="24"/>
              </w:rPr>
            </w:pPr>
            <w:r>
              <w:rPr>
                <w:sz w:val="24"/>
              </w:rPr>
              <w:t xml:space="preserve">载体类型 </w:t>
            </w:r>
          </w:p>
        </w:tc>
        <w:tc>
          <w:tcPr>
            <w:tcW w:w="2555" w:type="dxa"/>
            <w:gridSpan w:val="3"/>
          </w:tcPr>
          <w:p>
            <w:pPr>
              <w:pStyle w:val="9"/>
              <w:spacing w:before="182"/>
              <w:ind w:left="125"/>
              <w:jc w:val="center"/>
              <w:rPr>
                <w:sz w:val="24"/>
              </w:rPr>
            </w:pPr>
            <w:r>
              <w:rPr>
                <w:sz w:val="24"/>
              </w:rPr>
              <w:t xml:space="preserve"> </w:t>
            </w:r>
          </w:p>
        </w:tc>
        <w:tc>
          <w:tcPr>
            <w:tcW w:w="1377" w:type="dxa"/>
            <w:gridSpan w:val="2"/>
          </w:tcPr>
          <w:p>
            <w:pPr>
              <w:pStyle w:val="9"/>
              <w:spacing w:before="182"/>
              <w:ind w:left="205"/>
              <w:rPr>
                <w:sz w:val="24"/>
              </w:rPr>
            </w:pPr>
            <w:r>
              <w:rPr>
                <w:sz w:val="24"/>
              </w:rPr>
              <w:t xml:space="preserve">载体数量 </w:t>
            </w:r>
          </w:p>
        </w:tc>
        <w:tc>
          <w:tcPr>
            <w:tcW w:w="3205" w:type="dxa"/>
            <w:gridSpan w:val="5"/>
          </w:tcPr>
          <w:p>
            <w:pPr>
              <w:pStyle w:val="9"/>
              <w:spacing w:before="182"/>
              <w:ind w:left="123"/>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8" w:hRule="atLeast"/>
        </w:trPr>
        <w:tc>
          <w:tcPr>
            <w:tcW w:w="1726" w:type="dxa"/>
          </w:tcPr>
          <w:p>
            <w:pPr>
              <w:pStyle w:val="9"/>
              <w:rPr>
                <w:b/>
                <w:sz w:val="24"/>
              </w:rPr>
            </w:pPr>
          </w:p>
          <w:p>
            <w:pPr>
              <w:pStyle w:val="9"/>
              <w:spacing w:before="12"/>
              <w:rPr>
                <w:b/>
                <w:sz w:val="18"/>
              </w:rPr>
            </w:pPr>
          </w:p>
          <w:p>
            <w:pPr>
              <w:pStyle w:val="9"/>
              <w:ind w:left="181" w:right="55"/>
              <w:jc w:val="center"/>
              <w:rPr>
                <w:sz w:val="24"/>
              </w:rPr>
            </w:pPr>
            <w:r>
              <w:rPr>
                <w:sz w:val="24"/>
              </w:rPr>
              <w:t xml:space="preserve">载体外观检查 </w:t>
            </w:r>
          </w:p>
        </w:tc>
        <w:tc>
          <w:tcPr>
            <w:tcW w:w="1335" w:type="dxa"/>
          </w:tcPr>
          <w:p>
            <w:pPr>
              <w:pStyle w:val="9"/>
              <w:rPr>
                <w:b/>
                <w:sz w:val="24"/>
              </w:rPr>
            </w:pPr>
          </w:p>
          <w:p>
            <w:pPr>
              <w:pStyle w:val="9"/>
              <w:spacing w:before="12"/>
              <w:rPr>
                <w:b/>
                <w:sz w:val="18"/>
              </w:rPr>
            </w:pPr>
          </w:p>
          <w:p>
            <w:pPr>
              <w:pStyle w:val="9"/>
              <w:ind w:left="185"/>
              <w:rPr>
                <w:sz w:val="24"/>
              </w:rPr>
            </w:pPr>
            <w:r>
              <w:rPr>
                <w:sz w:val="24"/>
              </w:rPr>
              <w:t xml:space="preserve">有无划伤 </w:t>
            </w:r>
          </w:p>
        </w:tc>
        <w:tc>
          <w:tcPr>
            <w:tcW w:w="1782" w:type="dxa"/>
            <w:gridSpan w:val="3"/>
          </w:tcPr>
          <w:p>
            <w:pPr>
              <w:pStyle w:val="9"/>
              <w:rPr>
                <w:b/>
                <w:sz w:val="24"/>
              </w:rPr>
            </w:pPr>
          </w:p>
          <w:p>
            <w:pPr>
              <w:pStyle w:val="9"/>
              <w:spacing w:before="12"/>
              <w:rPr>
                <w:b/>
                <w:sz w:val="18"/>
              </w:rPr>
            </w:pPr>
          </w:p>
          <w:p>
            <w:pPr>
              <w:pStyle w:val="9"/>
              <w:ind w:left="160"/>
              <w:jc w:val="center"/>
              <w:rPr>
                <w:sz w:val="24"/>
              </w:rPr>
            </w:pPr>
            <w:r>
              <w:rPr>
                <w:sz w:val="24"/>
              </w:rPr>
              <w:t xml:space="preserve"> </w:t>
            </w:r>
          </w:p>
        </w:tc>
        <w:tc>
          <w:tcPr>
            <w:tcW w:w="1309" w:type="dxa"/>
            <w:gridSpan w:val="3"/>
          </w:tcPr>
          <w:p>
            <w:pPr>
              <w:pStyle w:val="9"/>
              <w:rPr>
                <w:b/>
                <w:sz w:val="24"/>
              </w:rPr>
            </w:pPr>
          </w:p>
          <w:p>
            <w:pPr>
              <w:pStyle w:val="9"/>
              <w:spacing w:before="12"/>
              <w:rPr>
                <w:b/>
                <w:sz w:val="18"/>
              </w:rPr>
            </w:pPr>
          </w:p>
          <w:p>
            <w:pPr>
              <w:pStyle w:val="9"/>
              <w:ind w:left="188"/>
              <w:rPr>
                <w:sz w:val="24"/>
              </w:rPr>
            </w:pPr>
            <w:r>
              <w:rPr>
                <w:sz w:val="24"/>
              </w:rPr>
              <w:t xml:space="preserve">是否清洁 </w:t>
            </w:r>
          </w:p>
        </w:tc>
        <w:tc>
          <w:tcPr>
            <w:tcW w:w="2711" w:type="dxa"/>
            <w:gridSpan w:val="3"/>
          </w:tcPr>
          <w:p>
            <w:pPr>
              <w:pStyle w:val="9"/>
              <w:rPr>
                <w:b/>
                <w:sz w:val="24"/>
              </w:rPr>
            </w:pPr>
          </w:p>
          <w:p>
            <w:pPr>
              <w:pStyle w:val="9"/>
              <w:spacing w:before="12"/>
              <w:rPr>
                <w:b/>
                <w:sz w:val="18"/>
              </w:rPr>
            </w:pPr>
          </w:p>
          <w:p>
            <w:pPr>
              <w:pStyle w:val="9"/>
              <w:ind w:left="126"/>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69" w:hRule="atLeast"/>
        </w:trPr>
        <w:tc>
          <w:tcPr>
            <w:tcW w:w="1726" w:type="dxa"/>
            <w:vMerge w:val="restart"/>
          </w:tcPr>
          <w:p>
            <w:pPr>
              <w:pStyle w:val="9"/>
              <w:rPr>
                <w:b/>
                <w:sz w:val="24"/>
              </w:rPr>
            </w:pPr>
          </w:p>
          <w:p>
            <w:pPr>
              <w:pStyle w:val="9"/>
              <w:spacing w:before="213"/>
              <w:ind w:left="381"/>
              <w:rPr>
                <w:sz w:val="24"/>
              </w:rPr>
            </w:pPr>
            <w:r>
              <w:rPr>
                <w:sz w:val="24"/>
              </w:rPr>
              <w:t xml:space="preserve">病毒检查 </w:t>
            </w:r>
          </w:p>
        </w:tc>
        <w:tc>
          <w:tcPr>
            <w:tcW w:w="2041" w:type="dxa"/>
            <w:gridSpan w:val="2"/>
          </w:tcPr>
          <w:p>
            <w:pPr>
              <w:pStyle w:val="9"/>
              <w:spacing w:before="181"/>
              <w:ind w:left="298"/>
              <w:rPr>
                <w:sz w:val="24"/>
              </w:rPr>
            </w:pPr>
            <w:r>
              <w:rPr>
                <w:sz w:val="24"/>
              </w:rPr>
              <w:t xml:space="preserve">杀毒软件名称 </w:t>
            </w:r>
          </w:p>
        </w:tc>
        <w:tc>
          <w:tcPr>
            <w:tcW w:w="2385" w:type="dxa"/>
            <w:gridSpan w:val="5"/>
          </w:tcPr>
          <w:p>
            <w:pPr>
              <w:pStyle w:val="9"/>
              <w:spacing w:before="181"/>
              <w:ind w:left="122"/>
              <w:jc w:val="center"/>
              <w:rPr>
                <w:sz w:val="24"/>
              </w:rPr>
            </w:pPr>
            <w:r>
              <w:rPr>
                <w:sz w:val="24"/>
              </w:rPr>
              <w:t xml:space="preserve"> </w:t>
            </w:r>
          </w:p>
        </w:tc>
        <w:tc>
          <w:tcPr>
            <w:tcW w:w="885" w:type="dxa"/>
          </w:tcPr>
          <w:p>
            <w:pPr>
              <w:pStyle w:val="9"/>
              <w:spacing w:before="181"/>
              <w:ind w:left="199"/>
              <w:rPr>
                <w:sz w:val="24"/>
              </w:rPr>
            </w:pPr>
            <w:r>
              <w:rPr>
                <w:sz w:val="24"/>
              </w:rPr>
              <w:t xml:space="preserve">版本 </w:t>
            </w:r>
          </w:p>
        </w:tc>
        <w:tc>
          <w:tcPr>
            <w:tcW w:w="1826" w:type="dxa"/>
            <w:gridSpan w:val="2"/>
          </w:tcPr>
          <w:p>
            <w:pPr>
              <w:pStyle w:val="9"/>
              <w:spacing w:before="181"/>
              <w:ind w:left="124"/>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70" w:hRule="atLeast"/>
        </w:trPr>
        <w:tc>
          <w:tcPr>
            <w:tcW w:w="1726" w:type="dxa"/>
            <w:vMerge w:val="continue"/>
            <w:tcBorders>
              <w:top w:val="nil"/>
            </w:tcBorders>
          </w:tcPr>
          <w:p>
            <w:pPr>
              <w:rPr>
                <w:sz w:val="2"/>
                <w:szCs w:val="2"/>
              </w:rPr>
            </w:pPr>
          </w:p>
        </w:tc>
        <w:tc>
          <w:tcPr>
            <w:tcW w:w="7137" w:type="dxa"/>
            <w:gridSpan w:val="10"/>
          </w:tcPr>
          <w:p>
            <w:pPr>
              <w:pStyle w:val="9"/>
              <w:spacing w:before="182"/>
              <w:ind w:left="2527" w:right="2400"/>
              <w:jc w:val="center"/>
              <w:rPr>
                <w:sz w:val="24"/>
              </w:rPr>
            </w:pPr>
            <w:r>
              <w:rPr>
                <w:sz w:val="24"/>
              </w:rPr>
              <w:t xml:space="preserve">病毒检查结果报告：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70" w:hRule="atLeast"/>
        </w:trPr>
        <w:tc>
          <w:tcPr>
            <w:tcW w:w="1726" w:type="dxa"/>
            <w:vMerge w:val="restart"/>
          </w:tcPr>
          <w:p>
            <w:pPr>
              <w:pStyle w:val="9"/>
              <w:spacing w:before="7"/>
              <w:rPr>
                <w:b/>
                <w:sz w:val="28"/>
              </w:rPr>
            </w:pPr>
          </w:p>
          <w:p>
            <w:pPr>
              <w:pStyle w:val="9"/>
              <w:spacing w:line="242" w:lineRule="auto"/>
              <w:ind w:left="141" w:right="12"/>
              <w:rPr>
                <w:sz w:val="24"/>
              </w:rPr>
            </w:pPr>
            <w:r>
              <w:rPr>
                <w:sz w:val="24"/>
              </w:rPr>
              <w:t xml:space="preserve">载体存储电子文件检验项目 </w:t>
            </w:r>
          </w:p>
        </w:tc>
        <w:tc>
          <w:tcPr>
            <w:tcW w:w="3117" w:type="dxa"/>
            <w:gridSpan w:val="4"/>
          </w:tcPr>
          <w:p>
            <w:pPr>
              <w:pStyle w:val="9"/>
              <w:spacing w:before="181"/>
              <w:ind w:left="337"/>
              <w:rPr>
                <w:sz w:val="24"/>
              </w:rPr>
            </w:pPr>
            <w:r>
              <w:rPr>
                <w:sz w:val="24"/>
              </w:rPr>
              <w:t xml:space="preserve">载体存储电子文件总数 </w:t>
            </w:r>
          </w:p>
        </w:tc>
        <w:tc>
          <w:tcPr>
            <w:tcW w:w="1145" w:type="dxa"/>
            <w:gridSpan w:val="2"/>
          </w:tcPr>
          <w:p>
            <w:pPr>
              <w:pStyle w:val="9"/>
              <w:spacing w:before="181"/>
              <w:ind w:left="86"/>
              <w:jc w:val="center"/>
              <w:rPr>
                <w:sz w:val="24"/>
              </w:rPr>
            </w:pPr>
            <w:r>
              <w:rPr>
                <w:sz w:val="24"/>
              </w:rPr>
              <w:t xml:space="preserve"> </w:t>
            </w:r>
          </w:p>
        </w:tc>
        <w:tc>
          <w:tcPr>
            <w:tcW w:w="1198" w:type="dxa"/>
            <w:gridSpan w:val="3"/>
          </w:tcPr>
          <w:p>
            <w:pPr>
              <w:pStyle w:val="9"/>
              <w:spacing w:before="181"/>
              <w:ind w:left="116" w:right="-15"/>
              <w:rPr>
                <w:sz w:val="24"/>
              </w:rPr>
            </w:pPr>
            <w:r>
              <w:rPr>
                <w:sz w:val="24"/>
              </w:rPr>
              <w:t xml:space="preserve">文件夹数 </w:t>
            </w:r>
          </w:p>
        </w:tc>
        <w:tc>
          <w:tcPr>
            <w:tcW w:w="1677" w:type="dxa"/>
          </w:tcPr>
          <w:p>
            <w:pPr>
              <w:pStyle w:val="9"/>
              <w:spacing w:before="181"/>
              <w:ind w:left="127"/>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1726" w:type="dxa"/>
            <w:vMerge w:val="continue"/>
            <w:tcBorders>
              <w:top w:val="nil"/>
            </w:tcBorders>
          </w:tcPr>
          <w:p>
            <w:pPr>
              <w:rPr>
                <w:sz w:val="2"/>
                <w:szCs w:val="2"/>
              </w:rPr>
            </w:pPr>
          </w:p>
        </w:tc>
        <w:tc>
          <w:tcPr>
            <w:tcW w:w="3117" w:type="dxa"/>
            <w:gridSpan w:val="4"/>
          </w:tcPr>
          <w:p>
            <w:pPr>
              <w:pStyle w:val="9"/>
              <w:spacing w:before="181"/>
              <w:ind w:left="817"/>
              <w:rPr>
                <w:sz w:val="24"/>
              </w:rPr>
            </w:pPr>
            <w:r>
              <w:rPr>
                <w:sz w:val="24"/>
              </w:rPr>
              <w:t xml:space="preserve">已用存储空间 </w:t>
            </w:r>
          </w:p>
        </w:tc>
        <w:tc>
          <w:tcPr>
            <w:tcW w:w="4020" w:type="dxa"/>
            <w:gridSpan w:val="6"/>
          </w:tcPr>
          <w:p>
            <w:pPr>
              <w:pStyle w:val="9"/>
              <w:spacing w:before="181"/>
              <w:ind w:left="1790" w:right="1699"/>
              <w:jc w:val="center"/>
              <w:rPr>
                <w:sz w:val="24"/>
              </w:rPr>
            </w:pPr>
            <w:r>
              <w:rPr>
                <w:sz w:val="24"/>
              </w:rPr>
              <w:t xml:space="preserve">字节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1726" w:type="dxa"/>
            <w:vMerge w:val="restart"/>
          </w:tcPr>
          <w:p>
            <w:pPr>
              <w:pStyle w:val="9"/>
              <w:rPr>
                <w:b/>
                <w:sz w:val="24"/>
              </w:rPr>
            </w:pPr>
          </w:p>
          <w:p>
            <w:pPr>
              <w:pStyle w:val="9"/>
              <w:rPr>
                <w:b/>
                <w:sz w:val="24"/>
              </w:rPr>
            </w:pPr>
          </w:p>
          <w:p>
            <w:pPr>
              <w:pStyle w:val="9"/>
              <w:spacing w:before="1"/>
              <w:rPr>
                <w:b/>
                <w:sz w:val="27"/>
              </w:rPr>
            </w:pPr>
          </w:p>
          <w:p>
            <w:pPr>
              <w:pStyle w:val="9"/>
              <w:spacing w:line="242" w:lineRule="auto"/>
              <w:ind w:left="141" w:right="12"/>
              <w:rPr>
                <w:sz w:val="24"/>
              </w:rPr>
            </w:pPr>
            <w:r>
              <w:rPr>
                <w:sz w:val="24"/>
              </w:rPr>
              <w:t xml:space="preserve">载体存储信息读取检验项目 </w:t>
            </w:r>
          </w:p>
        </w:tc>
        <w:tc>
          <w:tcPr>
            <w:tcW w:w="3117" w:type="dxa"/>
            <w:gridSpan w:val="4"/>
          </w:tcPr>
          <w:p>
            <w:pPr>
              <w:pStyle w:val="9"/>
              <w:spacing w:before="111" w:line="242" w:lineRule="auto"/>
              <w:ind w:left="817" w:right="247" w:hanging="600"/>
              <w:rPr>
                <w:sz w:val="24"/>
              </w:rPr>
            </w:pPr>
            <w:r>
              <w:rPr>
                <w:sz w:val="24"/>
              </w:rPr>
              <w:t xml:space="preserve">编制说明文件中相关内容记录是否完整 </w:t>
            </w:r>
          </w:p>
        </w:tc>
        <w:tc>
          <w:tcPr>
            <w:tcW w:w="4020" w:type="dxa"/>
            <w:gridSpan w:val="6"/>
          </w:tcPr>
          <w:p>
            <w:pPr>
              <w:pStyle w:val="9"/>
              <w:spacing w:before="11"/>
              <w:rPr>
                <w:b/>
                <w:sz w:val="20"/>
              </w:rPr>
            </w:pPr>
          </w:p>
          <w:p>
            <w:pPr>
              <w:pStyle w:val="9"/>
              <w:ind w:left="91"/>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1726" w:type="dxa"/>
            <w:vMerge w:val="continue"/>
            <w:tcBorders>
              <w:top w:val="nil"/>
            </w:tcBorders>
          </w:tcPr>
          <w:p>
            <w:pPr>
              <w:rPr>
                <w:sz w:val="2"/>
                <w:szCs w:val="2"/>
              </w:rPr>
            </w:pPr>
          </w:p>
        </w:tc>
        <w:tc>
          <w:tcPr>
            <w:tcW w:w="3117" w:type="dxa"/>
            <w:gridSpan w:val="4"/>
          </w:tcPr>
          <w:p>
            <w:pPr>
              <w:pStyle w:val="9"/>
              <w:spacing w:before="111" w:line="242" w:lineRule="auto"/>
              <w:ind w:left="1417" w:right="247" w:hanging="1200"/>
              <w:rPr>
                <w:sz w:val="24"/>
              </w:rPr>
            </w:pPr>
            <w:r>
              <w:rPr>
                <w:sz w:val="24"/>
              </w:rPr>
              <w:t xml:space="preserve">是否存有电子文件目录文件 </w:t>
            </w:r>
          </w:p>
        </w:tc>
        <w:tc>
          <w:tcPr>
            <w:tcW w:w="4020" w:type="dxa"/>
            <w:gridSpan w:val="6"/>
          </w:tcPr>
          <w:p>
            <w:pPr>
              <w:pStyle w:val="9"/>
              <w:spacing w:before="11"/>
              <w:rPr>
                <w:b/>
                <w:sz w:val="20"/>
              </w:rPr>
            </w:pPr>
          </w:p>
          <w:p>
            <w:pPr>
              <w:pStyle w:val="9"/>
              <w:ind w:left="91"/>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40" w:hRule="atLeast"/>
        </w:trPr>
        <w:tc>
          <w:tcPr>
            <w:tcW w:w="1726" w:type="dxa"/>
            <w:vMerge w:val="continue"/>
            <w:tcBorders>
              <w:top w:val="nil"/>
            </w:tcBorders>
          </w:tcPr>
          <w:p>
            <w:pPr>
              <w:rPr>
                <w:sz w:val="2"/>
                <w:szCs w:val="2"/>
              </w:rPr>
            </w:pPr>
          </w:p>
        </w:tc>
        <w:tc>
          <w:tcPr>
            <w:tcW w:w="3117" w:type="dxa"/>
            <w:gridSpan w:val="4"/>
          </w:tcPr>
          <w:p>
            <w:pPr>
              <w:pStyle w:val="9"/>
              <w:spacing w:before="110" w:line="242" w:lineRule="auto"/>
              <w:ind w:left="1417" w:right="247" w:hanging="1200"/>
              <w:rPr>
                <w:sz w:val="24"/>
              </w:rPr>
            </w:pPr>
            <w:r>
              <w:rPr>
                <w:sz w:val="24"/>
              </w:rPr>
              <w:t xml:space="preserve">载体存储信息能否正常读取 </w:t>
            </w:r>
          </w:p>
        </w:tc>
        <w:tc>
          <w:tcPr>
            <w:tcW w:w="4020" w:type="dxa"/>
            <w:gridSpan w:val="6"/>
          </w:tcPr>
          <w:p>
            <w:pPr>
              <w:pStyle w:val="9"/>
              <w:spacing w:before="9"/>
              <w:rPr>
                <w:b/>
                <w:sz w:val="20"/>
              </w:rPr>
            </w:pPr>
          </w:p>
          <w:p>
            <w:pPr>
              <w:pStyle w:val="9"/>
              <w:spacing w:before="1"/>
              <w:ind w:left="91"/>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7" w:hRule="atLeast"/>
        </w:trPr>
        <w:tc>
          <w:tcPr>
            <w:tcW w:w="4281" w:type="dxa"/>
            <w:gridSpan w:val="4"/>
          </w:tcPr>
          <w:p>
            <w:pPr>
              <w:pStyle w:val="9"/>
              <w:spacing w:before="2"/>
              <w:ind w:left="227"/>
              <w:rPr>
                <w:sz w:val="24"/>
              </w:rPr>
            </w:pPr>
            <w:r>
              <w:rPr>
                <w:sz w:val="24"/>
              </w:rPr>
              <w:t xml:space="preserve">移交人（签名） </w:t>
            </w:r>
          </w:p>
          <w:p>
            <w:pPr>
              <w:pStyle w:val="9"/>
              <w:spacing w:before="4"/>
              <w:ind w:left="347"/>
              <w:rPr>
                <w:sz w:val="24"/>
              </w:rPr>
            </w:pPr>
            <w:r>
              <w:rPr>
                <w:sz w:val="24"/>
              </w:rPr>
              <w:t xml:space="preserve"> </w:t>
            </w:r>
          </w:p>
          <w:p>
            <w:pPr>
              <w:pStyle w:val="9"/>
              <w:spacing w:before="5"/>
              <w:ind w:left="347"/>
              <w:rPr>
                <w:sz w:val="24"/>
              </w:rPr>
            </w:pPr>
            <w:r>
              <w:rPr>
                <w:sz w:val="24"/>
              </w:rPr>
              <w:t xml:space="preserve"> </w:t>
            </w:r>
          </w:p>
          <w:p>
            <w:pPr>
              <w:pStyle w:val="9"/>
              <w:spacing w:before="4"/>
              <w:ind w:left="2867"/>
              <w:rPr>
                <w:sz w:val="24"/>
              </w:rPr>
            </w:pPr>
            <w:r>
              <w:rPr>
                <w:sz w:val="24"/>
              </w:rPr>
              <w:t xml:space="preserve">年 月 日 </w:t>
            </w:r>
          </w:p>
        </w:tc>
        <w:tc>
          <w:tcPr>
            <w:tcW w:w="4582" w:type="dxa"/>
            <w:gridSpan w:val="7"/>
          </w:tcPr>
          <w:p>
            <w:pPr>
              <w:pStyle w:val="9"/>
              <w:spacing w:before="2"/>
              <w:ind w:left="226"/>
              <w:rPr>
                <w:sz w:val="24"/>
              </w:rPr>
            </w:pPr>
            <w:r>
              <w:rPr>
                <w:sz w:val="24"/>
              </w:rPr>
              <w:t xml:space="preserve">接收人（签名） </w:t>
            </w:r>
          </w:p>
          <w:p>
            <w:pPr>
              <w:pStyle w:val="9"/>
              <w:spacing w:before="4"/>
              <w:ind w:left="106"/>
              <w:rPr>
                <w:sz w:val="24"/>
              </w:rPr>
            </w:pPr>
            <w:r>
              <w:rPr>
                <w:sz w:val="24"/>
              </w:rPr>
              <w:t xml:space="preserve"> </w:t>
            </w:r>
          </w:p>
          <w:p>
            <w:pPr>
              <w:pStyle w:val="9"/>
              <w:spacing w:before="5"/>
              <w:ind w:left="106"/>
              <w:rPr>
                <w:sz w:val="24"/>
              </w:rPr>
            </w:pPr>
            <w:r>
              <w:rPr>
                <w:sz w:val="24"/>
              </w:rPr>
              <w:t xml:space="preserve"> </w:t>
            </w:r>
          </w:p>
          <w:p>
            <w:pPr>
              <w:pStyle w:val="9"/>
              <w:spacing w:before="4"/>
              <w:ind w:left="3226"/>
              <w:rPr>
                <w:sz w:val="24"/>
              </w:rPr>
            </w:pPr>
            <w:r>
              <w:rPr>
                <w:sz w:val="24"/>
              </w:rPr>
              <w:t xml:space="preserve">年 月 日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8" w:hRule="atLeast"/>
        </w:trPr>
        <w:tc>
          <w:tcPr>
            <w:tcW w:w="4281" w:type="dxa"/>
            <w:gridSpan w:val="4"/>
          </w:tcPr>
          <w:p>
            <w:pPr>
              <w:pStyle w:val="9"/>
              <w:spacing w:before="3"/>
              <w:ind w:left="227"/>
              <w:rPr>
                <w:sz w:val="24"/>
              </w:rPr>
            </w:pPr>
            <w:r>
              <w:rPr>
                <w:sz w:val="24"/>
              </w:rPr>
              <w:t xml:space="preserve">移交单位审核人（签名） </w:t>
            </w:r>
          </w:p>
          <w:p>
            <w:pPr>
              <w:pStyle w:val="9"/>
              <w:spacing w:before="5"/>
              <w:ind w:left="107"/>
              <w:rPr>
                <w:sz w:val="24"/>
              </w:rPr>
            </w:pPr>
            <w:r>
              <w:rPr>
                <w:sz w:val="24"/>
              </w:rPr>
              <w:t xml:space="preserve"> </w:t>
            </w:r>
          </w:p>
          <w:p>
            <w:pPr>
              <w:pStyle w:val="9"/>
              <w:spacing w:before="4"/>
              <w:ind w:left="107"/>
              <w:rPr>
                <w:sz w:val="24"/>
              </w:rPr>
            </w:pPr>
            <w:r>
              <w:rPr>
                <w:sz w:val="24"/>
              </w:rPr>
              <w:t xml:space="preserve"> </w:t>
            </w:r>
          </w:p>
          <w:p>
            <w:pPr>
              <w:pStyle w:val="9"/>
              <w:spacing w:before="5"/>
              <w:ind w:left="2867"/>
              <w:rPr>
                <w:sz w:val="24"/>
              </w:rPr>
            </w:pPr>
            <w:r>
              <w:rPr>
                <w:sz w:val="24"/>
              </w:rPr>
              <w:t xml:space="preserve">年 月 日 </w:t>
            </w:r>
          </w:p>
        </w:tc>
        <w:tc>
          <w:tcPr>
            <w:tcW w:w="4582" w:type="dxa"/>
            <w:gridSpan w:val="7"/>
          </w:tcPr>
          <w:p>
            <w:pPr>
              <w:pStyle w:val="9"/>
              <w:spacing w:before="3"/>
              <w:ind w:left="226"/>
              <w:rPr>
                <w:sz w:val="24"/>
              </w:rPr>
            </w:pPr>
            <w:r>
              <w:rPr>
                <w:sz w:val="24"/>
              </w:rPr>
              <w:t xml:space="preserve">接收单位审核人（签名） </w:t>
            </w:r>
          </w:p>
          <w:p>
            <w:pPr>
              <w:pStyle w:val="9"/>
              <w:spacing w:before="5"/>
              <w:ind w:left="346"/>
              <w:rPr>
                <w:sz w:val="24"/>
              </w:rPr>
            </w:pPr>
            <w:r>
              <w:rPr>
                <w:sz w:val="24"/>
              </w:rPr>
              <w:t xml:space="preserve"> </w:t>
            </w:r>
          </w:p>
          <w:p>
            <w:pPr>
              <w:pStyle w:val="9"/>
              <w:spacing w:before="4"/>
              <w:ind w:left="346"/>
              <w:rPr>
                <w:sz w:val="24"/>
              </w:rPr>
            </w:pPr>
            <w:r>
              <w:rPr>
                <w:sz w:val="24"/>
              </w:rPr>
              <w:t xml:space="preserve"> </w:t>
            </w:r>
          </w:p>
          <w:p>
            <w:pPr>
              <w:pStyle w:val="9"/>
              <w:spacing w:before="5"/>
              <w:ind w:left="3226"/>
              <w:rPr>
                <w:sz w:val="24"/>
              </w:rPr>
            </w:pPr>
            <w:r>
              <w:rPr>
                <w:sz w:val="24"/>
              </w:rPr>
              <w:t xml:space="preserve">年 月 日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8" w:hRule="atLeast"/>
        </w:trPr>
        <w:tc>
          <w:tcPr>
            <w:tcW w:w="4281" w:type="dxa"/>
            <w:gridSpan w:val="4"/>
          </w:tcPr>
          <w:p>
            <w:pPr>
              <w:pStyle w:val="9"/>
              <w:spacing w:before="2"/>
              <w:ind w:left="227"/>
              <w:rPr>
                <w:sz w:val="24"/>
              </w:rPr>
            </w:pPr>
            <w:r>
              <w:rPr>
                <w:sz w:val="24"/>
              </w:rPr>
              <w:t xml:space="preserve">移交单位（印章） </w:t>
            </w:r>
          </w:p>
          <w:p>
            <w:pPr>
              <w:pStyle w:val="9"/>
              <w:spacing w:before="4"/>
              <w:ind w:left="107"/>
              <w:rPr>
                <w:sz w:val="24"/>
              </w:rPr>
            </w:pPr>
            <w:r>
              <w:rPr>
                <w:sz w:val="24"/>
              </w:rPr>
              <w:t xml:space="preserve"> </w:t>
            </w:r>
          </w:p>
          <w:p>
            <w:pPr>
              <w:pStyle w:val="9"/>
              <w:spacing w:before="5"/>
              <w:ind w:left="107"/>
              <w:rPr>
                <w:sz w:val="24"/>
              </w:rPr>
            </w:pPr>
            <w:r>
              <w:rPr>
                <w:sz w:val="24"/>
              </w:rPr>
              <w:t xml:space="preserve"> </w:t>
            </w:r>
          </w:p>
          <w:p>
            <w:pPr>
              <w:pStyle w:val="9"/>
              <w:spacing w:before="4"/>
              <w:ind w:left="2971" w:right="-29"/>
              <w:rPr>
                <w:sz w:val="24"/>
              </w:rPr>
            </w:pPr>
            <w:r>
              <w:rPr>
                <w:sz w:val="24"/>
              </w:rPr>
              <w:t xml:space="preserve">年 月 日 </w:t>
            </w:r>
          </w:p>
        </w:tc>
        <w:tc>
          <w:tcPr>
            <w:tcW w:w="4582" w:type="dxa"/>
            <w:gridSpan w:val="7"/>
          </w:tcPr>
          <w:p>
            <w:pPr>
              <w:pStyle w:val="9"/>
              <w:spacing w:before="2"/>
              <w:ind w:left="226"/>
              <w:rPr>
                <w:sz w:val="24"/>
              </w:rPr>
            </w:pPr>
            <w:r>
              <w:rPr>
                <w:sz w:val="24"/>
              </w:rPr>
              <w:t xml:space="preserve">接收单位（印章） </w:t>
            </w:r>
          </w:p>
          <w:p>
            <w:pPr>
              <w:pStyle w:val="9"/>
              <w:spacing w:before="4"/>
              <w:ind w:left="106"/>
              <w:rPr>
                <w:sz w:val="24"/>
              </w:rPr>
            </w:pPr>
            <w:r>
              <w:rPr>
                <w:sz w:val="24"/>
              </w:rPr>
              <w:t xml:space="preserve"> </w:t>
            </w:r>
          </w:p>
          <w:p>
            <w:pPr>
              <w:pStyle w:val="9"/>
              <w:spacing w:before="5"/>
              <w:ind w:left="106"/>
              <w:rPr>
                <w:sz w:val="24"/>
              </w:rPr>
            </w:pPr>
            <w:r>
              <w:rPr>
                <w:sz w:val="24"/>
              </w:rPr>
              <w:t xml:space="preserve"> </w:t>
            </w:r>
          </w:p>
          <w:p>
            <w:pPr>
              <w:pStyle w:val="9"/>
              <w:spacing w:before="4"/>
              <w:ind w:left="3274" w:right="-29"/>
              <w:rPr>
                <w:sz w:val="24"/>
              </w:rPr>
            </w:pPr>
            <w:r>
              <w:rPr>
                <w:sz w:val="24"/>
              </w:rPr>
              <w:t xml:space="preserve">年 月 日 </w:t>
            </w:r>
          </w:p>
        </w:tc>
      </w:tr>
    </w:tbl>
    <w:p>
      <w:pPr>
        <w:spacing w:before="89"/>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附录 F </w:t>
      </w:r>
    </w:p>
    <w:p>
      <w:pPr>
        <w:pStyle w:val="4"/>
        <w:spacing w:before="3"/>
        <w:ind w:left="0" w:firstLine="0"/>
        <w:rPr>
          <w:b/>
          <w:sz w:val="47"/>
        </w:rPr>
      </w:pPr>
      <w:r>
        <w:br w:type="column"/>
      </w:r>
    </w:p>
    <w:p>
      <w:pPr>
        <w:spacing w:before="0"/>
        <w:ind w:left="221" w:right="0" w:firstLine="0"/>
        <w:jc w:val="left"/>
        <w:rPr>
          <w:b/>
          <w:sz w:val="36"/>
        </w:rPr>
      </w:pPr>
      <w:r>
        <w:rPr>
          <w:b/>
          <w:sz w:val="36"/>
        </w:rPr>
        <w:t>电子档案转存登记表</w:t>
      </w:r>
    </w:p>
    <w:p>
      <w:pPr>
        <w:spacing w:after="0"/>
        <w:jc w:val="left"/>
        <w:rPr>
          <w:sz w:val="36"/>
        </w:rPr>
        <w:sectPr>
          <w:pgSz w:w="11910" w:h="16840"/>
          <w:pgMar w:top="1520" w:right="1020" w:bottom="1040" w:left="1480" w:header="0" w:footer="857" w:gutter="0"/>
          <w:cols w:equalWidth="0" w:num="2">
            <w:col w:w="1177" w:space="1591"/>
            <w:col w:w="6642"/>
          </w:cols>
        </w:sectPr>
      </w:pPr>
    </w:p>
    <w:p>
      <w:pPr>
        <w:pStyle w:val="4"/>
        <w:ind w:left="0" w:firstLine="0"/>
        <w:rPr>
          <w:b/>
          <w:sz w:val="20"/>
        </w:rPr>
      </w:pPr>
      <w:r>
        <w:drawing>
          <wp:anchor distT="0" distB="0" distL="0" distR="0" simplePos="0" relativeHeight="251671552"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p>
      <w:pPr>
        <w:pStyle w:val="4"/>
        <w:spacing w:before="4"/>
        <w:ind w:left="0" w:firstLine="0"/>
        <w:rPr>
          <w:b/>
          <w:sz w:val="14"/>
        </w:rPr>
      </w:pPr>
    </w:p>
    <w:tbl>
      <w:tblPr>
        <w:tblStyle w:val="5"/>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8"/>
        <w:gridCol w:w="398"/>
        <w:gridCol w:w="650"/>
        <w:gridCol w:w="2262"/>
        <w:gridCol w:w="572"/>
        <w:gridCol w:w="2065"/>
        <w:gridCol w:w="480"/>
        <w:gridCol w:w="5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8" w:hRule="atLeast"/>
        </w:trPr>
        <w:tc>
          <w:tcPr>
            <w:tcW w:w="1808" w:type="dxa"/>
          </w:tcPr>
          <w:p>
            <w:pPr>
              <w:pStyle w:val="9"/>
              <w:rPr>
                <w:b/>
                <w:sz w:val="24"/>
              </w:rPr>
            </w:pPr>
          </w:p>
          <w:p>
            <w:pPr>
              <w:pStyle w:val="9"/>
              <w:rPr>
                <w:b/>
                <w:sz w:val="24"/>
              </w:rPr>
            </w:pPr>
          </w:p>
          <w:p>
            <w:pPr>
              <w:pStyle w:val="9"/>
              <w:rPr>
                <w:b/>
                <w:sz w:val="24"/>
              </w:rPr>
            </w:pPr>
          </w:p>
          <w:p>
            <w:pPr>
              <w:pStyle w:val="9"/>
              <w:spacing w:before="165" w:line="242" w:lineRule="auto"/>
              <w:ind w:left="182" w:right="173"/>
              <w:jc w:val="center"/>
              <w:rPr>
                <w:sz w:val="24"/>
              </w:rPr>
            </w:pPr>
            <w:r>
              <w:rPr>
                <w:sz w:val="24"/>
              </w:rPr>
              <w:t>存储设备更新与兼容性检验情况登记</w:t>
            </w:r>
          </w:p>
        </w:tc>
        <w:tc>
          <w:tcPr>
            <w:tcW w:w="7020" w:type="dxa"/>
            <w:gridSpan w:val="7"/>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8" w:hRule="atLeast"/>
        </w:trPr>
        <w:tc>
          <w:tcPr>
            <w:tcW w:w="1808" w:type="dxa"/>
          </w:tcPr>
          <w:p>
            <w:pPr>
              <w:pStyle w:val="9"/>
              <w:rPr>
                <w:b/>
                <w:sz w:val="24"/>
              </w:rPr>
            </w:pPr>
          </w:p>
          <w:p>
            <w:pPr>
              <w:pStyle w:val="9"/>
              <w:rPr>
                <w:b/>
                <w:sz w:val="24"/>
              </w:rPr>
            </w:pPr>
          </w:p>
          <w:p>
            <w:pPr>
              <w:pStyle w:val="9"/>
              <w:rPr>
                <w:b/>
                <w:sz w:val="24"/>
              </w:rPr>
            </w:pPr>
          </w:p>
          <w:p>
            <w:pPr>
              <w:pStyle w:val="9"/>
              <w:spacing w:before="2"/>
              <w:rPr>
                <w:b/>
                <w:sz w:val="25"/>
              </w:rPr>
            </w:pPr>
          </w:p>
          <w:p>
            <w:pPr>
              <w:pStyle w:val="9"/>
              <w:spacing w:line="242" w:lineRule="auto"/>
              <w:ind w:left="662" w:right="173" w:hanging="480"/>
              <w:rPr>
                <w:sz w:val="24"/>
              </w:rPr>
            </w:pPr>
            <w:r>
              <w:rPr>
                <w:sz w:val="24"/>
              </w:rPr>
              <w:t>光盘载体转存登记</w:t>
            </w:r>
          </w:p>
        </w:tc>
        <w:tc>
          <w:tcPr>
            <w:tcW w:w="7020" w:type="dxa"/>
            <w:gridSpan w:val="7"/>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8" w:hRule="atLeast"/>
        </w:trPr>
        <w:tc>
          <w:tcPr>
            <w:tcW w:w="1808" w:type="dxa"/>
          </w:tcPr>
          <w:p>
            <w:pPr>
              <w:pStyle w:val="9"/>
              <w:rPr>
                <w:b/>
                <w:sz w:val="24"/>
              </w:rPr>
            </w:pPr>
          </w:p>
          <w:p>
            <w:pPr>
              <w:pStyle w:val="9"/>
              <w:rPr>
                <w:b/>
                <w:sz w:val="24"/>
              </w:rPr>
            </w:pPr>
          </w:p>
          <w:p>
            <w:pPr>
              <w:pStyle w:val="9"/>
              <w:rPr>
                <w:b/>
                <w:sz w:val="24"/>
              </w:rPr>
            </w:pPr>
          </w:p>
          <w:p>
            <w:pPr>
              <w:pStyle w:val="9"/>
              <w:spacing w:before="2"/>
              <w:rPr>
                <w:b/>
                <w:sz w:val="25"/>
              </w:rPr>
            </w:pPr>
          </w:p>
          <w:p>
            <w:pPr>
              <w:pStyle w:val="9"/>
              <w:spacing w:line="242" w:lineRule="auto"/>
              <w:ind w:left="662" w:right="173" w:hanging="480"/>
              <w:rPr>
                <w:sz w:val="24"/>
              </w:rPr>
            </w:pPr>
            <w:r>
              <w:rPr>
                <w:sz w:val="24"/>
              </w:rPr>
              <w:t>磁性载体转存登记</w:t>
            </w:r>
          </w:p>
        </w:tc>
        <w:tc>
          <w:tcPr>
            <w:tcW w:w="7020" w:type="dxa"/>
            <w:gridSpan w:val="7"/>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8" w:hRule="atLeast"/>
        </w:trPr>
        <w:tc>
          <w:tcPr>
            <w:tcW w:w="2206" w:type="dxa"/>
            <w:gridSpan w:val="2"/>
            <w:tcBorders>
              <w:right w:val="nil"/>
            </w:tcBorders>
          </w:tcPr>
          <w:p>
            <w:pPr>
              <w:pStyle w:val="9"/>
              <w:spacing w:before="2"/>
              <w:ind w:left="226"/>
              <w:rPr>
                <w:sz w:val="24"/>
              </w:rPr>
            </w:pPr>
            <w:r>
              <w:rPr>
                <w:sz w:val="24"/>
              </w:rPr>
              <w:t>填表人（签名）：</w:t>
            </w:r>
          </w:p>
          <w:p>
            <w:pPr>
              <w:pStyle w:val="9"/>
              <w:rPr>
                <w:b/>
                <w:sz w:val="24"/>
              </w:rPr>
            </w:pPr>
          </w:p>
          <w:p>
            <w:pPr>
              <w:pStyle w:val="9"/>
              <w:rPr>
                <w:b/>
                <w:sz w:val="24"/>
              </w:rPr>
            </w:pPr>
          </w:p>
          <w:p>
            <w:pPr>
              <w:pStyle w:val="9"/>
              <w:rPr>
                <w:b/>
                <w:sz w:val="24"/>
              </w:rPr>
            </w:pPr>
          </w:p>
          <w:p>
            <w:pPr>
              <w:pStyle w:val="9"/>
              <w:spacing w:before="9"/>
              <w:rPr>
                <w:b/>
                <w:sz w:val="25"/>
              </w:rPr>
            </w:pPr>
          </w:p>
          <w:p>
            <w:pPr>
              <w:pStyle w:val="9"/>
              <w:tabs>
                <w:tab w:val="left" w:pos="1786"/>
              </w:tabs>
              <w:spacing w:before="1"/>
              <w:ind w:left="1306"/>
              <w:rPr>
                <w:sz w:val="24"/>
              </w:rPr>
            </w:pPr>
            <w:r>
              <w:rPr>
                <w:sz w:val="24"/>
              </w:rPr>
              <w:t>年</w:t>
            </w:r>
            <w:r>
              <w:rPr>
                <w:sz w:val="24"/>
              </w:rPr>
              <w:tab/>
            </w:r>
            <w:r>
              <w:rPr>
                <w:sz w:val="24"/>
              </w:rPr>
              <w:t>月</w:t>
            </w:r>
          </w:p>
        </w:tc>
        <w:tc>
          <w:tcPr>
            <w:tcW w:w="650" w:type="dxa"/>
            <w:tcBorders>
              <w:left w:val="nil"/>
            </w:tcBorders>
          </w:tcPr>
          <w:p>
            <w:pPr>
              <w:pStyle w:val="9"/>
              <w:rPr>
                <w:b/>
                <w:sz w:val="24"/>
              </w:rPr>
            </w:pPr>
          </w:p>
          <w:p>
            <w:pPr>
              <w:pStyle w:val="9"/>
              <w:rPr>
                <w:b/>
                <w:sz w:val="24"/>
              </w:rPr>
            </w:pPr>
          </w:p>
          <w:p>
            <w:pPr>
              <w:pStyle w:val="9"/>
              <w:rPr>
                <w:b/>
                <w:sz w:val="24"/>
              </w:rPr>
            </w:pPr>
          </w:p>
          <w:p>
            <w:pPr>
              <w:pStyle w:val="9"/>
              <w:rPr>
                <w:b/>
                <w:sz w:val="24"/>
              </w:rPr>
            </w:pPr>
          </w:p>
          <w:p>
            <w:pPr>
              <w:pStyle w:val="9"/>
              <w:spacing w:before="11"/>
              <w:rPr>
                <w:b/>
                <w:sz w:val="25"/>
              </w:rPr>
            </w:pPr>
          </w:p>
          <w:p>
            <w:pPr>
              <w:pStyle w:val="9"/>
              <w:spacing w:before="1"/>
              <w:ind w:left="65"/>
              <w:rPr>
                <w:sz w:val="24"/>
              </w:rPr>
            </w:pPr>
            <w:r>
              <w:rPr>
                <w:sz w:val="24"/>
              </w:rPr>
              <w:t>日</w:t>
            </w:r>
          </w:p>
        </w:tc>
        <w:tc>
          <w:tcPr>
            <w:tcW w:w="2262" w:type="dxa"/>
            <w:tcBorders>
              <w:right w:val="nil"/>
            </w:tcBorders>
          </w:tcPr>
          <w:p>
            <w:pPr>
              <w:pStyle w:val="9"/>
              <w:spacing w:before="2"/>
              <w:ind w:right="107"/>
              <w:jc w:val="right"/>
              <w:rPr>
                <w:sz w:val="24"/>
              </w:rPr>
            </w:pPr>
            <w:r>
              <w:rPr>
                <w:sz w:val="24"/>
              </w:rPr>
              <w:t>审核人（签名）：</w:t>
            </w:r>
          </w:p>
          <w:p>
            <w:pPr>
              <w:pStyle w:val="9"/>
              <w:rPr>
                <w:b/>
                <w:sz w:val="24"/>
              </w:rPr>
            </w:pPr>
          </w:p>
          <w:p>
            <w:pPr>
              <w:pStyle w:val="9"/>
              <w:rPr>
                <w:b/>
                <w:sz w:val="24"/>
              </w:rPr>
            </w:pPr>
          </w:p>
          <w:p>
            <w:pPr>
              <w:pStyle w:val="9"/>
              <w:rPr>
                <w:b/>
                <w:sz w:val="24"/>
              </w:rPr>
            </w:pPr>
          </w:p>
          <w:p>
            <w:pPr>
              <w:pStyle w:val="9"/>
              <w:spacing w:before="9"/>
              <w:rPr>
                <w:b/>
                <w:sz w:val="25"/>
              </w:rPr>
            </w:pPr>
          </w:p>
          <w:p>
            <w:pPr>
              <w:pStyle w:val="9"/>
              <w:tabs>
                <w:tab w:val="left" w:pos="479"/>
              </w:tabs>
              <w:spacing w:before="1"/>
              <w:ind w:right="116"/>
              <w:jc w:val="right"/>
              <w:rPr>
                <w:sz w:val="24"/>
              </w:rPr>
            </w:pPr>
            <w:r>
              <w:rPr>
                <w:sz w:val="24"/>
              </w:rPr>
              <w:t>年</w:t>
            </w:r>
            <w:r>
              <w:rPr>
                <w:sz w:val="24"/>
              </w:rPr>
              <w:tab/>
            </w:r>
            <w:r>
              <w:rPr>
                <w:sz w:val="24"/>
              </w:rPr>
              <w:t>月</w:t>
            </w:r>
          </w:p>
        </w:tc>
        <w:tc>
          <w:tcPr>
            <w:tcW w:w="572" w:type="dxa"/>
            <w:tcBorders>
              <w:left w:val="nil"/>
            </w:tcBorders>
          </w:tcPr>
          <w:p>
            <w:pPr>
              <w:pStyle w:val="9"/>
              <w:rPr>
                <w:b/>
                <w:sz w:val="24"/>
              </w:rPr>
            </w:pPr>
          </w:p>
          <w:p>
            <w:pPr>
              <w:pStyle w:val="9"/>
              <w:rPr>
                <w:b/>
                <w:sz w:val="24"/>
              </w:rPr>
            </w:pPr>
          </w:p>
          <w:p>
            <w:pPr>
              <w:pStyle w:val="9"/>
              <w:rPr>
                <w:b/>
                <w:sz w:val="24"/>
              </w:rPr>
            </w:pPr>
          </w:p>
          <w:p>
            <w:pPr>
              <w:pStyle w:val="9"/>
              <w:rPr>
                <w:b/>
                <w:sz w:val="24"/>
              </w:rPr>
            </w:pPr>
          </w:p>
          <w:p>
            <w:pPr>
              <w:pStyle w:val="9"/>
              <w:spacing w:before="11"/>
              <w:rPr>
                <w:b/>
                <w:sz w:val="25"/>
              </w:rPr>
            </w:pPr>
          </w:p>
          <w:p>
            <w:pPr>
              <w:pStyle w:val="9"/>
              <w:spacing w:before="1"/>
              <w:ind w:left="121"/>
              <w:rPr>
                <w:sz w:val="24"/>
              </w:rPr>
            </w:pPr>
            <w:r>
              <w:rPr>
                <w:sz w:val="24"/>
              </w:rPr>
              <w:t>日</w:t>
            </w:r>
          </w:p>
        </w:tc>
        <w:tc>
          <w:tcPr>
            <w:tcW w:w="2065" w:type="dxa"/>
            <w:tcBorders>
              <w:right w:val="nil"/>
            </w:tcBorders>
          </w:tcPr>
          <w:p>
            <w:pPr>
              <w:pStyle w:val="9"/>
              <w:spacing w:before="2"/>
              <w:ind w:right="149"/>
              <w:jc w:val="right"/>
              <w:rPr>
                <w:sz w:val="24"/>
              </w:rPr>
            </w:pPr>
            <w:r>
              <w:rPr>
                <w:sz w:val="24"/>
              </w:rPr>
              <w:t>单位（盖章）：</w:t>
            </w:r>
          </w:p>
          <w:p>
            <w:pPr>
              <w:pStyle w:val="9"/>
              <w:rPr>
                <w:b/>
                <w:sz w:val="24"/>
              </w:rPr>
            </w:pPr>
          </w:p>
          <w:p>
            <w:pPr>
              <w:pStyle w:val="9"/>
              <w:rPr>
                <w:b/>
                <w:sz w:val="24"/>
              </w:rPr>
            </w:pPr>
          </w:p>
          <w:p>
            <w:pPr>
              <w:pStyle w:val="9"/>
              <w:rPr>
                <w:b/>
                <w:sz w:val="24"/>
              </w:rPr>
            </w:pPr>
          </w:p>
          <w:p>
            <w:pPr>
              <w:pStyle w:val="9"/>
              <w:spacing w:before="9"/>
              <w:rPr>
                <w:b/>
                <w:sz w:val="25"/>
              </w:rPr>
            </w:pPr>
          </w:p>
          <w:p>
            <w:pPr>
              <w:pStyle w:val="9"/>
              <w:spacing w:before="1"/>
              <w:ind w:right="111"/>
              <w:jc w:val="right"/>
              <w:rPr>
                <w:sz w:val="24"/>
              </w:rPr>
            </w:pPr>
            <w:r>
              <w:rPr>
                <w:sz w:val="24"/>
              </w:rPr>
              <w:t>年</w:t>
            </w:r>
          </w:p>
        </w:tc>
        <w:tc>
          <w:tcPr>
            <w:tcW w:w="480" w:type="dxa"/>
            <w:tcBorders>
              <w:left w:val="nil"/>
              <w:right w:val="nil"/>
            </w:tcBorders>
          </w:tcPr>
          <w:p>
            <w:pPr>
              <w:pStyle w:val="9"/>
              <w:rPr>
                <w:b/>
                <w:sz w:val="24"/>
              </w:rPr>
            </w:pPr>
          </w:p>
          <w:p>
            <w:pPr>
              <w:pStyle w:val="9"/>
              <w:rPr>
                <w:b/>
                <w:sz w:val="24"/>
              </w:rPr>
            </w:pPr>
          </w:p>
          <w:p>
            <w:pPr>
              <w:pStyle w:val="9"/>
              <w:rPr>
                <w:b/>
                <w:sz w:val="24"/>
              </w:rPr>
            </w:pPr>
          </w:p>
          <w:p>
            <w:pPr>
              <w:pStyle w:val="9"/>
              <w:rPr>
                <w:b/>
                <w:sz w:val="24"/>
              </w:rPr>
            </w:pPr>
          </w:p>
          <w:p>
            <w:pPr>
              <w:pStyle w:val="9"/>
              <w:spacing w:before="11"/>
              <w:rPr>
                <w:b/>
                <w:sz w:val="25"/>
              </w:rPr>
            </w:pPr>
          </w:p>
          <w:p>
            <w:pPr>
              <w:pStyle w:val="9"/>
              <w:spacing w:before="1"/>
              <w:ind w:left="126"/>
              <w:rPr>
                <w:sz w:val="24"/>
              </w:rPr>
            </w:pPr>
            <w:r>
              <w:rPr>
                <w:sz w:val="24"/>
              </w:rPr>
              <w:t>月</w:t>
            </w:r>
          </w:p>
        </w:tc>
        <w:tc>
          <w:tcPr>
            <w:tcW w:w="593" w:type="dxa"/>
            <w:tcBorders>
              <w:left w:val="nil"/>
            </w:tcBorders>
          </w:tcPr>
          <w:p>
            <w:pPr>
              <w:pStyle w:val="9"/>
              <w:rPr>
                <w:b/>
                <w:sz w:val="24"/>
              </w:rPr>
            </w:pPr>
          </w:p>
          <w:p>
            <w:pPr>
              <w:pStyle w:val="9"/>
              <w:rPr>
                <w:b/>
                <w:sz w:val="24"/>
              </w:rPr>
            </w:pPr>
          </w:p>
          <w:p>
            <w:pPr>
              <w:pStyle w:val="9"/>
              <w:rPr>
                <w:b/>
                <w:sz w:val="24"/>
              </w:rPr>
            </w:pPr>
          </w:p>
          <w:p>
            <w:pPr>
              <w:pStyle w:val="9"/>
              <w:rPr>
                <w:b/>
                <w:sz w:val="24"/>
              </w:rPr>
            </w:pPr>
          </w:p>
          <w:p>
            <w:pPr>
              <w:pStyle w:val="9"/>
              <w:spacing w:before="11"/>
              <w:rPr>
                <w:b/>
                <w:sz w:val="25"/>
              </w:rPr>
            </w:pPr>
          </w:p>
          <w:p>
            <w:pPr>
              <w:pStyle w:val="9"/>
              <w:spacing w:before="1"/>
              <w:ind w:left="126"/>
              <w:rPr>
                <w:sz w:val="24"/>
              </w:rPr>
            </w:pPr>
            <w:r>
              <w:rPr>
                <w:sz w:val="24"/>
              </w:rPr>
              <w:t>日</w:t>
            </w:r>
          </w:p>
        </w:tc>
      </w:tr>
    </w:tbl>
    <w:p>
      <w:pPr>
        <w:spacing w:before="21"/>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附录 G </w:t>
      </w:r>
    </w:p>
    <w:p>
      <w:pPr>
        <w:pStyle w:val="4"/>
        <w:spacing w:before="3"/>
        <w:ind w:left="0" w:firstLine="0"/>
        <w:rPr>
          <w:b/>
          <w:sz w:val="47"/>
        </w:rPr>
      </w:pPr>
      <w:r>
        <w:br w:type="column"/>
      </w:r>
    </w:p>
    <w:p>
      <w:pPr>
        <w:spacing w:before="0"/>
        <w:ind w:left="221" w:right="0" w:firstLine="0"/>
        <w:jc w:val="left"/>
        <w:rPr>
          <w:b/>
          <w:sz w:val="36"/>
        </w:rPr>
      </w:pPr>
      <w:r>
        <w:rPr>
          <w:b/>
          <w:sz w:val="36"/>
        </w:rPr>
        <w:t>电子档案迁移登记表</w:t>
      </w:r>
    </w:p>
    <w:p>
      <w:pPr>
        <w:spacing w:after="0"/>
        <w:jc w:val="left"/>
        <w:rPr>
          <w:sz w:val="36"/>
        </w:rPr>
        <w:sectPr>
          <w:pgSz w:w="11910" w:h="16840"/>
          <w:pgMar w:top="1520" w:right="1020" w:bottom="1040" w:left="1480" w:header="0" w:footer="857" w:gutter="0"/>
          <w:cols w:equalWidth="0" w:num="2">
            <w:col w:w="1177" w:space="1591"/>
            <w:col w:w="6642"/>
          </w:cols>
        </w:sectPr>
      </w:pPr>
    </w:p>
    <w:p>
      <w:pPr>
        <w:pStyle w:val="4"/>
        <w:ind w:left="0" w:firstLine="0"/>
        <w:rPr>
          <w:b/>
          <w:sz w:val="20"/>
        </w:rPr>
      </w:pPr>
      <w:r>
        <w:drawing>
          <wp:anchor distT="0" distB="0" distL="0" distR="0" simplePos="0" relativeHeight="251672576"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p>
      <w:pPr>
        <w:pStyle w:val="4"/>
        <w:spacing w:before="4"/>
        <w:ind w:left="0" w:firstLine="0"/>
        <w:rPr>
          <w:b/>
          <w:sz w:val="14"/>
        </w:rPr>
      </w:pPr>
    </w:p>
    <w:tbl>
      <w:tblPr>
        <w:tblStyle w:val="5"/>
        <w:tblW w:w="0" w:type="auto"/>
        <w:tblInd w:w="1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1"/>
        <w:gridCol w:w="992"/>
        <w:gridCol w:w="2834"/>
        <w:gridCol w:w="31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7" w:hRule="atLeast"/>
        </w:trPr>
        <w:tc>
          <w:tcPr>
            <w:tcW w:w="1951" w:type="dxa"/>
          </w:tcPr>
          <w:p>
            <w:pPr>
              <w:pStyle w:val="9"/>
              <w:rPr>
                <w:b/>
                <w:sz w:val="24"/>
              </w:rPr>
            </w:pPr>
          </w:p>
          <w:p>
            <w:pPr>
              <w:pStyle w:val="9"/>
              <w:spacing w:before="9"/>
              <w:rPr>
                <w:b/>
                <w:sz w:val="27"/>
              </w:rPr>
            </w:pPr>
          </w:p>
          <w:p>
            <w:pPr>
              <w:pStyle w:val="9"/>
              <w:spacing w:before="1" w:line="364" w:lineRule="auto"/>
              <w:ind w:left="495" w:right="483" w:firstLine="120"/>
              <w:rPr>
                <w:sz w:val="24"/>
              </w:rPr>
            </w:pPr>
            <w:r>
              <w:rPr>
                <w:sz w:val="24"/>
              </w:rPr>
              <w:t>源系统设备情况</w:t>
            </w:r>
          </w:p>
        </w:tc>
        <w:tc>
          <w:tcPr>
            <w:tcW w:w="6944" w:type="dxa"/>
            <w:gridSpan w:val="3"/>
          </w:tcPr>
          <w:p>
            <w:pPr>
              <w:pStyle w:val="9"/>
              <w:spacing w:before="196" w:line="364" w:lineRule="auto"/>
              <w:ind w:left="175" w:right="5556"/>
              <w:jc w:val="both"/>
              <w:rPr>
                <w:sz w:val="24"/>
              </w:rPr>
            </w:pPr>
            <w:r>
              <w:rPr>
                <w:sz w:val="24"/>
              </w:rPr>
              <w:t>硬件系统： 系统软件： 应用软件： 存储设备：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8" w:hRule="atLeast"/>
        </w:trPr>
        <w:tc>
          <w:tcPr>
            <w:tcW w:w="1951" w:type="dxa"/>
          </w:tcPr>
          <w:p>
            <w:pPr>
              <w:pStyle w:val="9"/>
              <w:rPr>
                <w:b/>
                <w:sz w:val="24"/>
              </w:rPr>
            </w:pPr>
          </w:p>
          <w:p>
            <w:pPr>
              <w:pStyle w:val="9"/>
              <w:spacing w:before="9"/>
              <w:rPr>
                <w:b/>
                <w:sz w:val="27"/>
              </w:rPr>
            </w:pPr>
          </w:p>
          <w:p>
            <w:pPr>
              <w:pStyle w:val="9"/>
              <w:spacing w:before="1" w:line="364" w:lineRule="auto"/>
              <w:ind w:left="495" w:right="483"/>
              <w:rPr>
                <w:sz w:val="24"/>
              </w:rPr>
            </w:pPr>
            <w:r>
              <w:rPr>
                <w:sz w:val="24"/>
              </w:rPr>
              <w:t>目标系统设备情况</w:t>
            </w:r>
          </w:p>
        </w:tc>
        <w:tc>
          <w:tcPr>
            <w:tcW w:w="6944" w:type="dxa"/>
            <w:gridSpan w:val="3"/>
          </w:tcPr>
          <w:p>
            <w:pPr>
              <w:pStyle w:val="9"/>
              <w:spacing w:before="196" w:line="364" w:lineRule="auto"/>
              <w:ind w:left="175" w:right="5556"/>
              <w:jc w:val="both"/>
              <w:rPr>
                <w:sz w:val="24"/>
              </w:rPr>
            </w:pPr>
            <w:r>
              <w:rPr>
                <w:sz w:val="24"/>
              </w:rPr>
              <w:t>硬件系统： 系统软件： 应用软件： 存储设备：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257" w:hRule="atLeast"/>
        </w:trPr>
        <w:tc>
          <w:tcPr>
            <w:tcW w:w="1951" w:type="dxa"/>
          </w:tcPr>
          <w:p>
            <w:pPr>
              <w:pStyle w:val="9"/>
              <w:rPr>
                <w:b/>
                <w:sz w:val="24"/>
              </w:rPr>
            </w:pPr>
          </w:p>
          <w:p>
            <w:pPr>
              <w:pStyle w:val="9"/>
              <w:spacing w:before="9"/>
              <w:rPr>
                <w:b/>
                <w:sz w:val="27"/>
              </w:rPr>
            </w:pPr>
          </w:p>
          <w:p>
            <w:pPr>
              <w:pStyle w:val="9"/>
              <w:spacing w:before="1" w:line="364" w:lineRule="auto"/>
              <w:ind w:left="495" w:right="123" w:hanging="360"/>
              <w:rPr>
                <w:sz w:val="24"/>
              </w:rPr>
            </w:pPr>
            <w:r>
              <w:rPr>
                <w:sz w:val="24"/>
              </w:rPr>
              <w:t>被迁移归档电子文件情况</w:t>
            </w:r>
          </w:p>
        </w:tc>
        <w:tc>
          <w:tcPr>
            <w:tcW w:w="6944" w:type="dxa"/>
            <w:gridSpan w:val="3"/>
          </w:tcPr>
          <w:p>
            <w:pPr>
              <w:pStyle w:val="9"/>
              <w:spacing w:before="196" w:line="364" w:lineRule="auto"/>
              <w:ind w:left="175" w:right="5076"/>
              <w:rPr>
                <w:sz w:val="24"/>
              </w:rPr>
            </w:pPr>
            <w:r>
              <w:rPr>
                <w:sz w:val="24"/>
              </w:rPr>
              <w:t xml:space="preserve">源文件格式： </w:t>
            </w:r>
            <w:r>
              <w:rPr>
                <w:spacing w:val="-3"/>
                <w:sz w:val="24"/>
              </w:rPr>
              <w:t xml:space="preserve">目标文件格式： </w:t>
            </w:r>
            <w:r>
              <w:rPr>
                <w:sz w:val="24"/>
              </w:rPr>
              <w:t>迁移文件数： 迁移时间：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24" w:hRule="atLeast"/>
        </w:trPr>
        <w:tc>
          <w:tcPr>
            <w:tcW w:w="1951" w:type="dxa"/>
          </w:tcPr>
          <w:p>
            <w:pPr>
              <w:pStyle w:val="9"/>
              <w:rPr>
                <w:b/>
                <w:sz w:val="24"/>
              </w:rPr>
            </w:pPr>
          </w:p>
          <w:p>
            <w:pPr>
              <w:pStyle w:val="9"/>
              <w:rPr>
                <w:b/>
                <w:sz w:val="24"/>
              </w:rPr>
            </w:pPr>
          </w:p>
          <w:p>
            <w:pPr>
              <w:pStyle w:val="9"/>
              <w:rPr>
                <w:b/>
                <w:sz w:val="24"/>
              </w:rPr>
            </w:pPr>
          </w:p>
          <w:p>
            <w:pPr>
              <w:pStyle w:val="9"/>
              <w:spacing w:before="1"/>
              <w:rPr>
                <w:b/>
                <w:sz w:val="20"/>
              </w:rPr>
            </w:pPr>
          </w:p>
          <w:p>
            <w:pPr>
              <w:pStyle w:val="9"/>
              <w:spacing w:before="1"/>
              <w:ind w:left="255"/>
              <w:rPr>
                <w:sz w:val="24"/>
              </w:rPr>
            </w:pPr>
            <w:r>
              <w:rPr>
                <w:sz w:val="24"/>
              </w:rPr>
              <w:t>迁移检验情况</w:t>
            </w:r>
          </w:p>
        </w:tc>
        <w:tc>
          <w:tcPr>
            <w:tcW w:w="6944" w:type="dxa"/>
            <w:gridSpan w:val="3"/>
          </w:tcPr>
          <w:p>
            <w:pPr>
              <w:pStyle w:val="9"/>
              <w:spacing w:before="13" w:line="364" w:lineRule="auto"/>
              <w:ind w:left="175" w:right="5076"/>
              <w:jc w:val="both"/>
              <w:rPr>
                <w:sz w:val="24"/>
              </w:rPr>
            </w:pPr>
            <w:r>
              <w:rPr>
                <w:sz w:val="24"/>
              </w:rPr>
              <w:t>硬件系统校验： 系统软件校验： 应用软件校验： 存储载体校验：</w:t>
            </w:r>
          </w:p>
          <w:p>
            <w:pPr>
              <w:pStyle w:val="9"/>
              <w:spacing w:line="305" w:lineRule="exact"/>
              <w:ind w:left="175"/>
              <w:rPr>
                <w:sz w:val="24"/>
              </w:rPr>
            </w:pPr>
            <w:r>
              <w:rPr>
                <w:sz w:val="24"/>
              </w:rPr>
              <w:t>电子文件内容校验：</w:t>
            </w:r>
          </w:p>
          <w:p>
            <w:pPr>
              <w:pStyle w:val="9"/>
              <w:spacing w:before="159"/>
              <w:ind w:left="175"/>
              <w:rPr>
                <w:sz w:val="24"/>
              </w:rPr>
            </w:pPr>
            <w:r>
              <w:rPr>
                <w:sz w:val="24"/>
              </w:rPr>
              <w:t>电子文件形态校验：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7" w:hRule="atLeast"/>
        </w:trPr>
        <w:tc>
          <w:tcPr>
            <w:tcW w:w="2943" w:type="dxa"/>
            <w:gridSpan w:val="2"/>
          </w:tcPr>
          <w:p>
            <w:pPr>
              <w:pStyle w:val="9"/>
              <w:spacing w:before="2"/>
              <w:ind w:right="303"/>
              <w:jc w:val="right"/>
              <w:rPr>
                <w:sz w:val="24"/>
              </w:rPr>
            </w:pPr>
            <w:r>
              <w:rPr>
                <w:sz w:val="24"/>
              </w:rPr>
              <w:t>迁移操作者（签名）：</w:t>
            </w:r>
          </w:p>
          <w:p>
            <w:pPr>
              <w:pStyle w:val="9"/>
              <w:rPr>
                <w:b/>
                <w:sz w:val="24"/>
              </w:rPr>
            </w:pPr>
          </w:p>
          <w:p>
            <w:pPr>
              <w:pStyle w:val="9"/>
              <w:rPr>
                <w:b/>
                <w:sz w:val="24"/>
              </w:rPr>
            </w:pPr>
          </w:p>
          <w:p>
            <w:pPr>
              <w:pStyle w:val="9"/>
              <w:rPr>
                <w:b/>
                <w:sz w:val="24"/>
              </w:rPr>
            </w:pPr>
          </w:p>
          <w:p>
            <w:pPr>
              <w:pStyle w:val="9"/>
              <w:rPr>
                <w:b/>
                <w:sz w:val="24"/>
              </w:rPr>
            </w:pPr>
          </w:p>
          <w:p>
            <w:pPr>
              <w:pStyle w:val="9"/>
              <w:spacing w:before="1"/>
              <w:rPr>
                <w:b/>
                <w:sz w:val="26"/>
              </w:rPr>
            </w:pPr>
          </w:p>
          <w:p>
            <w:pPr>
              <w:pStyle w:val="9"/>
              <w:tabs>
                <w:tab w:val="left" w:pos="479"/>
                <w:tab w:val="left" w:pos="1079"/>
              </w:tabs>
              <w:ind w:right="303"/>
              <w:jc w:val="right"/>
              <w:rPr>
                <w:sz w:val="24"/>
              </w:rPr>
            </w:pPr>
            <w:r>
              <w:rPr>
                <w:sz w:val="24"/>
              </w:rPr>
              <w:t>年</w:t>
            </w:r>
            <w:r>
              <w:rPr>
                <w:sz w:val="24"/>
              </w:rPr>
              <w:tab/>
            </w:r>
            <w:r>
              <w:rPr>
                <w:sz w:val="24"/>
              </w:rPr>
              <w:t>月</w:t>
            </w:r>
            <w:r>
              <w:rPr>
                <w:sz w:val="24"/>
              </w:rPr>
              <w:tab/>
            </w:r>
            <w:r>
              <w:rPr>
                <w:sz w:val="24"/>
              </w:rPr>
              <w:t>日</w:t>
            </w:r>
          </w:p>
        </w:tc>
        <w:tc>
          <w:tcPr>
            <w:tcW w:w="2834" w:type="dxa"/>
          </w:tcPr>
          <w:p>
            <w:pPr>
              <w:pStyle w:val="9"/>
              <w:spacing w:before="2"/>
              <w:ind w:left="227"/>
              <w:rPr>
                <w:sz w:val="24"/>
              </w:rPr>
            </w:pPr>
            <w:r>
              <w:rPr>
                <w:sz w:val="24"/>
              </w:rPr>
              <w:t>迁移校验者（签名）：</w:t>
            </w:r>
          </w:p>
          <w:p>
            <w:pPr>
              <w:pStyle w:val="9"/>
              <w:rPr>
                <w:b/>
                <w:sz w:val="24"/>
              </w:rPr>
            </w:pPr>
          </w:p>
          <w:p>
            <w:pPr>
              <w:pStyle w:val="9"/>
              <w:rPr>
                <w:b/>
                <w:sz w:val="24"/>
              </w:rPr>
            </w:pPr>
          </w:p>
          <w:p>
            <w:pPr>
              <w:pStyle w:val="9"/>
              <w:rPr>
                <w:b/>
                <w:sz w:val="24"/>
              </w:rPr>
            </w:pPr>
          </w:p>
          <w:p>
            <w:pPr>
              <w:pStyle w:val="9"/>
              <w:rPr>
                <w:b/>
                <w:sz w:val="24"/>
              </w:rPr>
            </w:pPr>
          </w:p>
          <w:p>
            <w:pPr>
              <w:pStyle w:val="9"/>
              <w:spacing w:before="1"/>
              <w:rPr>
                <w:b/>
                <w:sz w:val="26"/>
              </w:rPr>
            </w:pPr>
          </w:p>
          <w:p>
            <w:pPr>
              <w:pStyle w:val="9"/>
              <w:tabs>
                <w:tab w:val="left" w:pos="1907"/>
              </w:tabs>
              <w:ind w:left="1427"/>
              <w:rPr>
                <w:sz w:val="24"/>
              </w:rPr>
            </w:pPr>
            <w:r>
              <w:rPr>
                <w:sz w:val="24"/>
              </w:rPr>
              <w:t>年</w:t>
            </w:r>
            <w:r>
              <w:rPr>
                <w:sz w:val="24"/>
              </w:rPr>
              <w:tab/>
            </w:r>
            <w:r>
              <w:rPr>
                <w:sz w:val="24"/>
              </w:rPr>
              <w:t>月</w:t>
            </w:r>
          </w:p>
        </w:tc>
        <w:tc>
          <w:tcPr>
            <w:tcW w:w="3118" w:type="dxa"/>
          </w:tcPr>
          <w:p>
            <w:pPr>
              <w:pStyle w:val="9"/>
              <w:spacing w:before="2"/>
              <w:ind w:left="276"/>
              <w:rPr>
                <w:sz w:val="24"/>
              </w:rPr>
            </w:pPr>
            <w:r>
              <w:rPr>
                <w:sz w:val="24"/>
              </w:rPr>
              <w:t>单位（盖章）：</w:t>
            </w:r>
          </w:p>
          <w:p>
            <w:pPr>
              <w:pStyle w:val="9"/>
              <w:rPr>
                <w:b/>
                <w:sz w:val="24"/>
              </w:rPr>
            </w:pPr>
          </w:p>
          <w:p>
            <w:pPr>
              <w:pStyle w:val="9"/>
              <w:rPr>
                <w:b/>
                <w:sz w:val="24"/>
              </w:rPr>
            </w:pPr>
          </w:p>
          <w:p>
            <w:pPr>
              <w:pStyle w:val="9"/>
              <w:rPr>
                <w:b/>
                <w:sz w:val="24"/>
              </w:rPr>
            </w:pPr>
          </w:p>
          <w:p>
            <w:pPr>
              <w:pStyle w:val="9"/>
              <w:rPr>
                <w:b/>
                <w:sz w:val="24"/>
              </w:rPr>
            </w:pPr>
          </w:p>
          <w:p>
            <w:pPr>
              <w:pStyle w:val="9"/>
              <w:spacing w:before="1"/>
              <w:rPr>
                <w:b/>
                <w:sz w:val="26"/>
              </w:rPr>
            </w:pPr>
          </w:p>
          <w:p>
            <w:pPr>
              <w:pStyle w:val="9"/>
              <w:tabs>
                <w:tab w:val="left" w:pos="2028"/>
                <w:tab w:val="left" w:pos="2628"/>
              </w:tabs>
              <w:ind w:left="1548"/>
              <w:rPr>
                <w:sz w:val="24"/>
              </w:rPr>
            </w:pPr>
            <w:r>
              <w:rPr>
                <w:sz w:val="24"/>
              </w:rPr>
              <w:t>年</w:t>
            </w:r>
            <w:r>
              <w:rPr>
                <w:sz w:val="24"/>
              </w:rPr>
              <w:tab/>
            </w:r>
            <w:r>
              <w:rPr>
                <w:sz w:val="24"/>
              </w:rPr>
              <w:t>月</w:t>
            </w:r>
            <w:r>
              <w:rPr>
                <w:sz w:val="24"/>
              </w:rPr>
              <w:tab/>
            </w:r>
            <w:r>
              <w:rPr>
                <w:sz w:val="24"/>
              </w:rPr>
              <w:t>日</w:t>
            </w:r>
          </w:p>
        </w:tc>
      </w:tr>
    </w:tbl>
    <w:p>
      <w:pPr>
        <w:spacing w:before="21"/>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附录 H </w:t>
      </w:r>
    </w:p>
    <w:p>
      <w:pPr>
        <w:pStyle w:val="4"/>
        <w:spacing w:before="3"/>
        <w:ind w:left="0" w:firstLine="0"/>
        <w:rPr>
          <w:b/>
          <w:sz w:val="47"/>
        </w:rPr>
      </w:pPr>
      <w:r>
        <w:br w:type="column"/>
      </w:r>
    </w:p>
    <w:p>
      <w:pPr>
        <w:spacing w:before="0"/>
        <w:ind w:left="221" w:right="0" w:firstLine="0"/>
        <w:jc w:val="left"/>
        <w:rPr>
          <w:b/>
          <w:sz w:val="36"/>
        </w:rPr>
      </w:pPr>
      <w:r>
        <w:rPr>
          <w:b/>
          <w:sz w:val="36"/>
        </w:rPr>
        <w:t xml:space="preserve">电子档案销毁登记表 </w:t>
      </w:r>
    </w:p>
    <w:p>
      <w:pPr>
        <w:spacing w:after="0"/>
        <w:jc w:val="left"/>
        <w:rPr>
          <w:sz w:val="36"/>
        </w:rPr>
        <w:sectPr>
          <w:pgSz w:w="11910" w:h="16840"/>
          <w:pgMar w:top="1520" w:right="1020" w:bottom="1040" w:left="1480" w:header="0" w:footer="857" w:gutter="0"/>
          <w:cols w:equalWidth="0" w:num="2">
            <w:col w:w="1177" w:space="1591"/>
            <w:col w:w="6642"/>
          </w:cols>
        </w:sectPr>
      </w:pPr>
    </w:p>
    <w:p>
      <w:pPr>
        <w:pStyle w:val="4"/>
        <w:ind w:left="0" w:firstLine="0"/>
        <w:rPr>
          <w:b/>
          <w:sz w:val="20"/>
        </w:rPr>
      </w:pPr>
      <w:r>
        <w:drawing>
          <wp:anchor distT="0" distB="0" distL="0" distR="0" simplePos="0" relativeHeight="251673600"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p>
      <w:pPr>
        <w:pStyle w:val="4"/>
        <w:spacing w:before="4"/>
        <w:ind w:left="0" w:firstLine="0"/>
        <w:rPr>
          <w:b/>
          <w:sz w:val="14"/>
        </w:rPr>
      </w:pPr>
    </w:p>
    <w:tbl>
      <w:tblPr>
        <w:tblStyle w:val="5"/>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4"/>
        <w:gridCol w:w="1620"/>
        <w:gridCol w:w="1440"/>
        <w:gridCol w:w="1440"/>
        <w:gridCol w:w="720"/>
        <w:gridCol w:w="1260"/>
        <w:gridCol w:w="1165"/>
        <w:gridCol w:w="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110" w:line="242" w:lineRule="auto"/>
              <w:ind w:left="110" w:right="-29"/>
              <w:rPr>
                <w:sz w:val="24"/>
              </w:rPr>
            </w:pPr>
            <w:r>
              <w:rPr>
                <w:sz w:val="24"/>
              </w:rPr>
              <w:t xml:space="preserve">序号 </w:t>
            </w:r>
          </w:p>
        </w:tc>
        <w:tc>
          <w:tcPr>
            <w:tcW w:w="1620" w:type="dxa"/>
          </w:tcPr>
          <w:p>
            <w:pPr>
              <w:pStyle w:val="9"/>
              <w:spacing w:before="110" w:line="242" w:lineRule="auto"/>
              <w:ind w:left="570" w:right="437"/>
              <w:rPr>
                <w:sz w:val="24"/>
              </w:rPr>
            </w:pPr>
            <w:r>
              <w:rPr>
                <w:sz w:val="24"/>
              </w:rPr>
              <w:t xml:space="preserve">文件名称 </w:t>
            </w:r>
          </w:p>
        </w:tc>
        <w:tc>
          <w:tcPr>
            <w:tcW w:w="1440" w:type="dxa"/>
          </w:tcPr>
          <w:p>
            <w:pPr>
              <w:pStyle w:val="9"/>
              <w:spacing w:before="110" w:line="242" w:lineRule="auto"/>
              <w:ind w:left="480" w:right="347"/>
              <w:rPr>
                <w:sz w:val="24"/>
              </w:rPr>
            </w:pPr>
            <w:r>
              <w:rPr>
                <w:sz w:val="24"/>
              </w:rPr>
              <w:t xml:space="preserve">文件编号 </w:t>
            </w:r>
          </w:p>
        </w:tc>
        <w:tc>
          <w:tcPr>
            <w:tcW w:w="1440" w:type="dxa"/>
          </w:tcPr>
          <w:p>
            <w:pPr>
              <w:pStyle w:val="9"/>
              <w:spacing w:before="110" w:line="242" w:lineRule="auto"/>
              <w:ind w:left="480" w:right="347"/>
              <w:rPr>
                <w:sz w:val="24"/>
              </w:rPr>
            </w:pPr>
            <w:r>
              <w:rPr>
                <w:sz w:val="24"/>
              </w:rPr>
              <w:t xml:space="preserve">归档日期 </w:t>
            </w:r>
          </w:p>
        </w:tc>
        <w:tc>
          <w:tcPr>
            <w:tcW w:w="720" w:type="dxa"/>
          </w:tcPr>
          <w:p>
            <w:pPr>
              <w:pStyle w:val="9"/>
              <w:spacing w:before="9"/>
              <w:rPr>
                <w:b/>
                <w:sz w:val="20"/>
              </w:rPr>
            </w:pPr>
          </w:p>
          <w:p>
            <w:pPr>
              <w:pStyle w:val="9"/>
              <w:spacing w:before="1"/>
              <w:ind w:left="120" w:right="-15"/>
              <w:rPr>
                <w:sz w:val="24"/>
              </w:rPr>
            </w:pPr>
            <w:r>
              <w:rPr>
                <w:sz w:val="24"/>
              </w:rPr>
              <w:t xml:space="preserve">页次 </w:t>
            </w:r>
          </w:p>
        </w:tc>
        <w:tc>
          <w:tcPr>
            <w:tcW w:w="1260" w:type="dxa"/>
          </w:tcPr>
          <w:p>
            <w:pPr>
              <w:pStyle w:val="9"/>
              <w:spacing w:before="110" w:line="242" w:lineRule="auto"/>
              <w:ind w:left="390" w:right="257"/>
              <w:rPr>
                <w:sz w:val="24"/>
              </w:rPr>
            </w:pPr>
            <w:r>
              <w:rPr>
                <w:sz w:val="24"/>
              </w:rPr>
              <w:t xml:space="preserve">销毁原因 </w:t>
            </w:r>
          </w:p>
        </w:tc>
        <w:tc>
          <w:tcPr>
            <w:tcW w:w="1165" w:type="dxa"/>
          </w:tcPr>
          <w:p>
            <w:pPr>
              <w:pStyle w:val="9"/>
              <w:spacing w:before="110" w:line="242" w:lineRule="auto"/>
              <w:ind w:left="342" w:right="90" w:hanging="120"/>
              <w:rPr>
                <w:sz w:val="24"/>
              </w:rPr>
            </w:pPr>
            <w:r>
              <w:rPr>
                <w:sz w:val="24"/>
              </w:rPr>
              <w:t xml:space="preserve">销毁人签字 </w:t>
            </w:r>
          </w:p>
        </w:tc>
        <w:tc>
          <w:tcPr>
            <w:tcW w:w="720" w:type="dxa"/>
          </w:tcPr>
          <w:p>
            <w:pPr>
              <w:pStyle w:val="9"/>
              <w:spacing w:before="9"/>
              <w:rPr>
                <w:b/>
                <w:sz w:val="20"/>
              </w:rPr>
            </w:pPr>
          </w:p>
          <w:p>
            <w:pPr>
              <w:pStyle w:val="9"/>
              <w:spacing w:before="1"/>
              <w:ind w:left="119" w:right="-15"/>
              <w:rPr>
                <w:sz w:val="24"/>
              </w:rPr>
            </w:pPr>
            <w:r>
              <w:rPr>
                <w:sz w:val="24"/>
              </w:rPr>
              <w:t xml:space="preserve">备注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2"/>
              <w:ind w:left="106"/>
              <w:rPr>
                <w:sz w:val="21"/>
              </w:rPr>
            </w:pPr>
            <w:r>
              <w:rPr>
                <w:sz w:val="21"/>
              </w:rPr>
              <w:t xml:space="preserve"> </w:t>
            </w:r>
          </w:p>
        </w:tc>
        <w:tc>
          <w:tcPr>
            <w:tcW w:w="162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720" w:type="dxa"/>
          </w:tcPr>
          <w:p>
            <w:pPr>
              <w:pStyle w:val="9"/>
              <w:spacing w:before="22"/>
              <w:ind w:left="108"/>
              <w:rPr>
                <w:sz w:val="21"/>
              </w:rPr>
            </w:pPr>
            <w:r>
              <w:rPr>
                <w:sz w:val="21"/>
              </w:rPr>
              <w:t xml:space="preserve"> </w:t>
            </w:r>
          </w:p>
        </w:tc>
        <w:tc>
          <w:tcPr>
            <w:tcW w:w="1260" w:type="dxa"/>
          </w:tcPr>
          <w:p>
            <w:pPr>
              <w:pStyle w:val="9"/>
              <w:spacing w:before="22"/>
              <w:ind w:left="108"/>
              <w:rPr>
                <w:sz w:val="21"/>
              </w:rPr>
            </w:pPr>
            <w:r>
              <w:rPr>
                <w:sz w:val="21"/>
              </w:rPr>
              <w:t xml:space="preserve"> </w:t>
            </w:r>
          </w:p>
        </w:tc>
        <w:tc>
          <w:tcPr>
            <w:tcW w:w="1165" w:type="dxa"/>
          </w:tcPr>
          <w:p>
            <w:pPr>
              <w:pStyle w:val="9"/>
              <w:spacing w:before="22"/>
              <w:ind w:left="108"/>
              <w:rPr>
                <w:sz w:val="21"/>
              </w:rPr>
            </w:pPr>
            <w:r>
              <w:rPr>
                <w:sz w:val="21"/>
              </w:rPr>
              <w:t xml:space="preserve"> </w:t>
            </w:r>
          </w:p>
        </w:tc>
        <w:tc>
          <w:tcPr>
            <w:tcW w:w="720" w:type="dxa"/>
          </w:tcPr>
          <w:p>
            <w:pPr>
              <w:pStyle w:val="9"/>
              <w:spacing w:before="22"/>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464" w:type="dxa"/>
          </w:tcPr>
          <w:p>
            <w:pPr>
              <w:pStyle w:val="9"/>
              <w:spacing w:before="22"/>
              <w:ind w:left="106"/>
              <w:rPr>
                <w:sz w:val="21"/>
              </w:rPr>
            </w:pPr>
            <w:r>
              <w:rPr>
                <w:sz w:val="21"/>
              </w:rPr>
              <w:t xml:space="preserve"> </w:t>
            </w:r>
          </w:p>
        </w:tc>
        <w:tc>
          <w:tcPr>
            <w:tcW w:w="162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720" w:type="dxa"/>
          </w:tcPr>
          <w:p>
            <w:pPr>
              <w:pStyle w:val="9"/>
              <w:spacing w:before="22"/>
              <w:ind w:left="108"/>
              <w:rPr>
                <w:sz w:val="21"/>
              </w:rPr>
            </w:pPr>
            <w:r>
              <w:rPr>
                <w:sz w:val="21"/>
              </w:rPr>
              <w:t xml:space="preserve"> </w:t>
            </w:r>
          </w:p>
        </w:tc>
        <w:tc>
          <w:tcPr>
            <w:tcW w:w="1260" w:type="dxa"/>
          </w:tcPr>
          <w:p>
            <w:pPr>
              <w:pStyle w:val="9"/>
              <w:spacing w:before="22"/>
              <w:ind w:left="108"/>
              <w:rPr>
                <w:sz w:val="21"/>
              </w:rPr>
            </w:pPr>
            <w:r>
              <w:rPr>
                <w:sz w:val="21"/>
              </w:rPr>
              <w:t xml:space="preserve"> </w:t>
            </w:r>
          </w:p>
        </w:tc>
        <w:tc>
          <w:tcPr>
            <w:tcW w:w="1165" w:type="dxa"/>
          </w:tcPr>
          <w:p>
            <w:pPr>
              <w:pStyle w:val="9"/>
              <w:spacing w:before="22"/>
              <w:ind w:left="108"/>
              <w:rPr>
                <w:sz w:val="21"/>
              </w:rPr>
            </w:pPr>
            <w:r>
              <w:rPr>
                <w:sz w:val="21"/>
              </w:rPr>
              <w:t xml:space="preserve"> </w:t>
            </w:r>
          </w:p>
        </w:tc>
        <w:tc>
          <w:tcPr>
            <w:tcW w:w="720" w:type="dxa"/>
          </w:tcPr>
          <w:p>
            <w:pPr>
              <w:pStyle w:val="9"/>
              <w:spacing w:before="22"/>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2"/>
              <w:ind w:left="106"/>
              <w:rPr>
                <w:sz w:val="21"/>
              </w:rPr>
            </w:pPr>
            <w:r>
              <w:rPr>
                <w:sz w:val="21"/>
              </w:rPr>
              <w:t xml:space="preserve"> </w:t>
            </w:r>
          </w:p>
        </w:tc>
        <w:tc>
          <w:tcPr>
            <w:tcW w:w="162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720" w:type="dxa"/>
          </w:tcPr>
          <w:p>
            <w:pPr>
              <w:pStyle w:val="9"/>
              <w:spacing w:before="22"/>
              <w:ind w:left="108"/>
              <w:rPr>
                <w:sz w:val="21"/>
              </w:rPr>
            </w:pPr>
            <w:r>
              <w:rPr>
                <w:sz w:val="21"/>
              </w:rPr>
              <w:t xml:space="preserve"> </w:t>
            </w:r>
          </w:p>
        </w:tc>
        <w:tc>
          <w:tcPr>
            <w:tcW w:w="1260" w:type="dxa"/>
          </w:tcPr>
          <w:p>
            <w:pPr>
              <w:pStyle w:val="9"/>
              <w:spacing w:before="22"/>
              <w:ind w:left="108"/>
              <w:rPr>
                <w:sz w:val="21"/>
              </w:rPr>
            </w:pPr>
            <w:r>
              <w:rPr>
                <w:sz w:val="21"/>
              </w:rPr>
              <w:t xml:space="preserve"> </w:t>
            </w:r>
          </w:p>
        </w:tc>
        <w:tc>
          <w:tcPr>
            <w:tcW w:w="1165" w:type="dxa"/>
          </w:tcPr>
          <w:p>
            <w:pPr>
              <w:pStyle w:val="9"/>
              <w:spacing w:before="22"/>
              <w:ind w:left="108"/>
              <w:rPr>
                <w:sz w:val="21"/>
              </w:rPr>
            </w:pPr>
            <w:r>
              <w:rPr>
                <w:sz w:val="21"/>
              </w:rPr>
              <w:t xml:space="preserve"> </w:t>
            </w:r>
          </w:p>
        </w:tc>
        <w:tc>
          <w:tcPr>
            <w:tcW w:w="720" w:type="dxa"/>
          </w:tcPr>
          <w:p>
            <w:pPr>
              <w:pStyle w:val="9"/>
              <w:spacing w:before="22"/>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464" w:type="dxa"/>
          </w:tcPr>
          <w:p>
            <w:pPr>
              <w:pStyle w:val="9"/>
              <w:spacing w:before="22"/>
              <w:ind w:left="106"/>
              <w:rPr>
                <w:sz w:val="21"/>
              </w:rPr>
            </w:pPr>
            <w:r>
              <w:rPr>
                <w:sz w:val="21"/>
              </w:rPr>
              <w:t xml:space="preserve"> </w:t>
            </w:r>
          </w:p>
        </w:tc>
        <w:tc>
          <w:tcPr>
            <w:tcW w:w="162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720" w:type="dxa"/>
          </w:tcPr>
          <w:p>
            <w:pPr>
              <w:pStyle w:val="9"/>
              <w:spacing w:before="22"/>
              <w:ind w:left="108"/>
              <w:rPr>
                <w:sz w:val="21"/>
              </w:rPr>
            </w:pPr>
            <w:r>
              <w:rPr>
                <w:sz w:val="21"/>
              </w:rPr>
              <w:t xml:space="preserve"> </w:t>
            </w:r>
          </w:p>
        </w:tc>
        <w:tc>
          <w:tcPr>
            <w:tcW w:w="1260" w:type="dxa"/>
          </w:tcPr>
          <w:p>
            <w:pPr>
              <w:pStyle w:val="9"/>
              <w:spacing w:before="22"/>
              <w:ind w:left="108"/>
              <w:rPr>
                <w:sz w:val="21"/>
              </w:rPr>
            </w:pPr>
            <w:r>
              <w:rPr>
                <w:sz w:val="21"/>
              </w:rPr>
              <w:t xml:space="preserve"> </w:t>
            </w:r>
          </w:p>
        </w:tc>
        <w:tc>
          <w:tcPr>
            <w:tcW w:w="1165" w:type="dxa"/>
          </w:tcPr>
          <w:p>
            <w:pPr>
              <w:pStyle w:val="9"/>
              <w:spacing w:before="22"/>
              <w:ind w:left="108"/>
              <w:rPr>
                <w:sz w:val="21"/>
              </w:rPr>
            </w:pPr>
            <w:r>
              <w:rPr>
                <w:sz w:val="21"/>
              </w:rPr>
              <w:t xml:space="preserve"> </w:t>
            </w:r>
          </w:p>
        </w:tc>
        <w:tc>
          <w:tcPr>
            <w:tcW w:w="720" w:type="dxa"/>
          </w:tcPr>
          <w:p>
            <w:pPr>
              <w:pStyle w:val="9"/>
              <w:spacing w:before="22"/>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bl>
    <w:p>
      <w:pPr>
        <w:spacing w:before="21"/>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pStyle w:val="4"/>
        <w:ind w:left="0" w:firstLine="0"/>
        <w:rPr>
          <w:sz w:val="20"/>
        </w:rPr>
      </w:pPr>
    </w:p>
    <w:p>
      <w:pPr>
        <w:pStyle w:val="4"/>
        <w:ind w:left="0" w:firstLine="0"/>
        <w:rPr>
          <w:sz w:val="20"/>
        </w:rPr>
      </w:pPr>
    </w:p>
    <w:p>
      <w:pPr>
        <w:tabs>
          <w:tab w:val="left" w:pos="1439"/>
          <w:tab w:val="left" w:pos="2199"/>
          <w:tab w:val="left" w:pos="3039"/>
          <w:tab w:val="left" w:pos="3879"/>
          <w:tab w:val="left" w:pos="4519"/>
          <w:tab w:val="left" w:pos="8619"/>
          <w:tab w:val="left" w:pos="9919"/>
          <w:tab w:val="left" w:pos="11159"/>
          <w:tab w:val="left" w:pos="11899"/>
          <w:tab w:val="left" w:pos="13199"/>
          <w:tab w:val="left" w:pos="14079"/>
          <w:tab w:val="left" w:pos="14899"/>
        </w:tabs>
        <w:spacing w:before="214"/>
        <w:ind w:left="0" w:right="240" w:firstLine="0"/>
        <w:jc w:val="center"/>
        <w:rPr>
          <w:sz w:val="22"/>
        </w:rPr>
      </w:pPr>
      <w:r>
        <w:rPr>
          <w:b/>
          <w:position w:val="-1"/>
          <w:sz w:val="28"/>
        </w:rPr>
        <w:t>附录</w:t>
      </w:r>
      <w:r>
        <w:rPr>
          <w:b/>
          <w:spacing w:val="-73"/>
          <w:position w:val="-1"/>
          <w:sz w:val="28"/>
        </w:rPr>
        <w:t xml:space="preserve"> </w:t>
      </w:r>
      <w:r>
        <w:rPr>
          <w:b/>
          <w:position w:val="-1"/>
          <w:sz w:val="28"/>
        </w:rPr>
        <w:t>I</w:t>
      </w:r>
      <w:r>
        <w:rPr>
          <w:w w:val="99"/>
          <w:position w:val="-1"/>
          <w:sz w:val="22"/>
        </w:rPr>
        <w:t xml:space="preserve"> </w:t>
      </w:r>
      <w:r>
        <w:rPr>
          <w:position w:val="-1"/>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p>
    <w:p>
      <w:pPr>
        <w:pStyle w:val="2"/>
        <w:spacing w:before="217"/>
        <w:ind w:left="411" w:right="240"/>
        <w:jc w:val="center"/>
      </w:pPr>
      <w:r>
        <w:drawing>
          <wp:anchor distT="0" distB="0" distL="0" distR="0" simplePos="0" relativeHeight="251674624" behindDoc="1" locked="0" layoutInCell="1" allowOverlap="1">
            <wp:simplePos x="0" y="0"/>
            <wp:positionH relativeFrom="page">
              <wp:posOffset>3709035</wp:posOffset>
            </wp:positionH>
            <wp:positionV relativeFrom="paragraph">
              <wp:posOffset>767080</wp:posOffset>
            </wp:positionV>
            <wp:extent cx="3352800" cy="3333750"/>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r>
        <w:t xml:space="preserve">电子档案机读目录 </w:t>
      </w:r>
    </w:p>
    <w:p>
      <w:pPr>
        <w:pStyle w:val="4"/>
        <w:spacing w:before="3"/>
        <w:ind w:left="0" w:firstLine="0"/>
        <w:rPr>
          <w:b/>
          <w:sz w:val="6"/>
        </w:rPr>
      </w:pPr>
    </w:p>
    <w:tbl>
      <w:tblPr>
        <w:tblStyle w:val="5"/>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80"/>
        <w:gridCol w:w="760"/>
        <w:gridCol w:w="759"/>
        <w:gridCol w:w="839"/>
        <w:gridCol w:w="839"/>
        <w:gridCol w:w="639"/>
        <w:gridCol w:w="4100"/>
        <w:gridCol w:w="1299"/>
        <w:gridCol w:w="1240"/>
        <w:gridCol w:w="738"/>
        <w:gridCol w:w="1300"/>
        <w:gridCol w:w="879"/>
        <w:gridCol w:w="819"/>
        <w:gridCol w:w="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80" w:type="dxa"/>
          </w:tcPr>
          <w:p>
            <w:pPr>
              <w:pStyle w:val="9"/>
              <w:spacing w:before="3" w:line="242" w:lineRule="auto"/>
              <w:ind w:left="220" w:right="207"/>
              <w:rPr>
                <w:sz w:val="24"/>
              </w:rPr>
            </w:pPr>
            <w:r>
              <w:rPr>
                <w:sz w:val="24"/>
              </w:rPr>
              <w:t>全宗</w:t>
            </w:r>
          </w:p>
          <w:p>
            <w:pPr>
              <w:pStyle w:val="9"/>
              <w:spacing w:before="3" w:line="289" w:lineRule="exact"/>
              <w:ind w:left="220"/>
              <w:rPr>
                <w:sz w:val="24"/>
              </w:rPr>
            </w:pPr>
            <w:r>
              <w:rPr>
                <w:sz w:val="24"/>
              </w:rPr>
              <w:t xml:space="preserve">号 </w:t>
            </w:r>
          </w:p>
        </w:tc>
        <w:tc>
          <w:tcPr>
            <w:tcW w:w="760" w:type="dxa"/>
          </w:tcPr>
          <w:p>
            <w:pPr>
              <w:pStyle w:val="9"/>
              <w:spacing w:before="7"/>
              <w:rPr>
                <w:b/>
                <w:sz w:val="24"/>
              </w:rPr>
            </w:pPr>
          </w:p>
          <w:p>
            <w:pPr>
              <w:pStyle w:val="9"/>
              <w:spacing w:before="1"/>
              <w:ind w:left="179" w:right="51"/>
              <w:jc w:val="center"/>
              <w:rPr>
                <w:sz w:val="24"/>
              </w:rPr>
            </w:pPr>
            <w:r>
              <w:rPr>
                <w:sz w:val="24"/>
              </w:rPr>
              <w:t xml:space="preserve">年度 </w:t>
            </w:r>
          </w:p>
        </w:tc>
        <w:tc>
          <w:tcPr>
            <w:tcW w:w="759" w:type="dxa"/>
          </w:tcPr>
          <w:p>
            <w:pPr>
              <w:pStyle w:val="9"/>
              <w:spacing w:before="159" w:line="242" w:lineRule="auto"/>
              <w:ind w:left="140" w:right="6"/>
              <w:rPr>
                <w:sz w:val="24"/>
              </w:rPr>
            </w:pPr>
            <w:r>
              <w:rPr>
                <w:sz w:val="24"/>
              </w:rPr>
              <w:t xml:space="preserve">保管期限 </w:t>
            </w:r>
          </w:p>
        </w:tc>
        <w:tc>
          <w:tcPr>
            <w:tcW w:w="839" w:type="dxa"/>
          </w:tcPr>
          <w:p>
            <w:pPr>
              <w:pStyle w:val="9"/>
              <w:spacing w:before="159" w:line="242" w:lineRule="auto"/>
              <w:ind w:left="301" w:right="165" w:hanging="120"/>
              <w:rPr>
                <w:sz w:val="24"/>
              </w:rPr>
            </w:pPr>
            <w:r>
              <w:rPr>
                <w:sz w:val="24"/>
              </w:rPr>
              <w:t xml:space="preserve">分类号 </w:t>
            </w:r>
          </w:p>
        </w:tc>
        <w:tc>
          <w:tcPr>
            <w:tcW w:w="839" w:type="dxa"/>
          </w:tcPr>
          <w:p>
            <w:pPr>
              <w:pStyle w:val="9"/>
              <w:spacing w:before="7"/>
              <w:rPr>
                <w:b/>
                <w:sz w:val="24"/>
              </w:rPr>
            </w:pPr>
          </w:p>
          <w:p>
            <w:pPr>
              <w:pStyle w:val="9"/>
              <w:spacing w:before="1"/>
              <w:ind w:left="222" w:right="86"/>
              <w:jc w:val="center"/>
              <w:rPr>
                <w:sz w:val="24"/>
              </w:rPr>
            </w:pPr>
            <w:r>
              <w:rPr>
                <w:sz w:val="24"/>
              </w:rPr>
              <w:t xml:space="preserve">卷号 </w:t>
            </w:r>
          </w:p>
        </w:tc>
        <w:tc>
          <w:tcPr>
            <w:tcW w:w="639" w:type="dxa"/>
          </w:tcPr>
          <w:p>
            <w:pPr>
              <w:pStyle w:val="9"/>
              <w:spacing w:before="159" w:line="242" w:lineRule="auto"/>
              <w:ind w:left="202" w:right="64"/>
              <w:rPr>
                <w:sz w:val="24"/>
              </w:rPr>
            </w:pPr>
            <w:r>
              <w:rPr>
                <w:sz w:val="24"/>
              </w:rPr>
              <w:t xml:space="preserve">件号 </w:t>
            </w:r>
          </w:p>
        </w:tc>
        <w:tc>
          <w:tcPr>
            <w:tcW w:w="4100" w:type="dxa"/>
          </w:tcPr>
          <w:p>
            <w:pPr>
              <w:pStyle w:val="9"/>
              <w:spacing w:before="7"/>
              <w:rPr>
                <w:b/>
                <w:sz w:val="24"/>
              </w:rPr>
            </w:pPr>
          </w:p>
          <w:p>
            <w:pPr>
              <w:pStyle w:val="9"/>
              <w:spacing w:before="1"/>
              <w:ind w:left="1853" w:right="1716"/>
              <w:jc w:val="center"/>
              <w:rPr>
                <w:sz w:val="24"/>
              </w:rPr>
            </w:pPr>
            <w:r>
              <w:rPr>
                <w:sz w:val="24"/>
              </w:rPr>
              <w:t xml:space="preserve">题名 </w:t>
            </w:r>
          </w:p>
        </w:tc>
        <w:tc>
          <w:tcPr>
            <w:tcW w:w="1299" w:type="dxa"/>
          </w:tcPr>
          <w:p>
            <w:pPr>
              <w:pStyle w:val="9"/>
              <w:spacing w:before="7"/>
              <w:rPr>
                <w:b/>
                <w:sz w:val="24"/>
              </w:rPr>
            </w:pPr>
          </w:p>
          <w:p>
            <w:pPr>
              <w:pStyle w:val="9"/>
              <w:spacing w:before="1"/>
              <w:ind w:left="213" w:right="75"/>
              <w:jc w:val="center"/>
              <w:rPr>
                <w:sz w:val="24"/>
              </w:rPr>
            </w:pPr>
            <w:r>
              <w:rPr>
                <w:sz w:val="24"/>
              </w:rPr>
              <w:t xml:space="preserve">文件编号 </w:t>
            </w:r>
          </w:p>
        </w:tc>
        <w:tc>
          <w:tcPr>
            <w:tcW w:w="1240" w:type="dxa"/>
          </w:tcPr>
          <w:p>
            <w:pPr>
              <w:pStyle w:val="9"/>
              <w:spacing w:before="7"/>
              <w:rPr>
                <w:b/>
                <w:sz w:val="24"/>
              </w:rPr>
            </w:pPr>
          </w:p>
          <w:p>
            <w:pPr>
              <w:pStyle w:val="9"/>
              <w:spacing w:before="1"/>
              <w:ind w:left="304" w:right="166"/>
              <w:jc w:val="center"/>
              <w:rPr>
                <w:sz w:val="24"/>
              </w:rPr>
            </w:pPr>
            <w:r>
              <w:rPr>
                <w:sz w:val="24"/>
              </w:rPr>
              <w:t xml:space="preserve">责任者 </w:t>
            </w:r>
          </w:p>
        </w:tc>
        <w:tc>
          <w:tcPr>
            <w:tcW w:w="738" w:type="dxa"/>
          </w:tcPr>
          <w:p>
            <w:pPr>
              <w:pStyle w:val="9"/>
              <w:spacing w:before="7"/>
              <w:rPr>
                <w:b/>
                <w:sz w:val="24"/>
              </w:rPr>
            </w:pPr>
          </w:p>
          <w:p>
            <w:pPr>
              <w:pStyle w:val="9"/>
              <w:spacing w:before="1"/>
              <w:ind w:left="179" w:right="29"/>
              <w:jc w:val="center"/>
              <w:rPr>
                <w:sz w:val="24"/>
              </w:rPr>
            </w:pPr>
            <w:r>
              <w:rPr>
                <w:sz w:val="24"/>
              </w:rPr>
              <w:t xml:space="preserve">密级 </w:t>
            </w:r>
          </w:p>
        </w:tc>
        <w:tc>
          <w:tcPr>
            <w:tcW w:w="1300" w:type="dxa"/>
          </w:tcPr>
          <w:p>
            <w:pPr>
              <w:pStyle w:val="9"/>
              <w:spacing w:before="7"/>
              <w:rPr>
                <w:b/>
                <w:sz w:val="24"/>
              </w:rPr>
            </w:pPr>
          </w:p>
          <w:p>
            <w:pPr>
              <w:pStyle w:val="9"/>
              <w:spacing w:before="1"/>
              <w:ind w:left="216" w:right="74"/>
              <w:jc w:val="center"/>
              <w:rPr>
                <w:sz w:val="24"/>
              </w:rPr>
            </w:pPr>
            <w:r>
              <w:rPr>
                <w:sz w:val="24"/>
              </w:rPr>
              <w:t xml:space="preserve">形成时间 </w:t>
            </w:r>
          </w:p>
        </w:tc>
        <w:tc>
          <w:tcPr>
            <w:tcW w:w="879" w:type="dxa"/>
          </w:tcPr>
          <w:p>
            <w:pPr>
              <w:pStyle w:val="9"/>
              <w:spacing w:before="3" w:line="242" w:lineRule="auto"/>
              <w:ind w:left="207" w:right="179"/>
              <w:rPr>
                <w:sz w:val="24"/>
              </w:rPr>
            </w:pPr>
            <w:r>
              <w:rPr>
                <w:spacing w:val="-9"/>
                <w:sz w:val="24"/>
              </w:rPr>
              <w:t>文件稿本</w:t>
            </w:r>
          </w:p>
          <w:p>
            <w:pPr>
              <w:pStyle w:val="9"/>
              <w:spacing w:before="3" w:line="289" w:lineRule="exact"/>
              <w:ind w:left="207"/>
              <w:rPr>
                <w:sz w:val="24"/>
              </w:rPr>
            </w:pPr>
            <w:r>
              <w:rPr>
                <w:sz w:val="24"/>
              </w:rPr>
              <w:t xml:space="preserve">代码 </w:t>
            </w:r>
          </w:p>
        </w:tc>
        <w:tc>
          <w:tcPr>
            <w:tcW w:w="819" w:type="dxa"/>
          </w:tcPr>
          <w:p>
            <w:pPr>
              <w:pStyle w:val="9"/>
              <w:spacing w:before="3" w:line="242" w:lineRule="auto"/>
              <w:ind w:left="177" w:right="149"/>
              <w:rPr>
                <w:sz w:val="24"/>
              </w:rPr>
            </w:pPr>
            <w:r>
              <w:rPr>
                <w:spacing w:val="-9"/>
                <w:sz w:val="24"/>
              </w:rPr>
              <w:t>文件类别</w:t>
            </w:r>
          </w:p>
          <w:p>
            <w:pPr>
              <w:pStyle w:val="9"/>
              <w:spacing w:before="3" w:line="289" w:lineRule="exact"/>
              <w:ind w:left="177"/>
              <w:rPr>
                <w:sz w:val="24"/>
              </w:rPr>
            </w:pPr>
            <w:r>
              <w:rPr>
                <w:sz w:val="24"/>
              </w:rPr>
              <w:t xml:space="preserve">代码 </w:t>
            </w:r>
          </w:p>
        </w:tc>
        <w:tc>
          <w:tcPr>
            <w:tcW w:w="560" w:type="dxa"/>
          </w:tcPr>
          <w:p>
            <w:pPr>
              <w:pStyle w:val="9"/>
              <w:spacing w:before="159" w:line="242" w:lineRule="auto"/>
              <w:ind w:left="168" w:right="19"/>
              <w:rPr>
                <w:sz w:val="24"/>
              </w:rPr>
            </w:pPr>
            <w:r>
              <w:rPr>
                <w:sz w:val="24"/>
              </w:rPr>
              <w:t xml:space="preserve">页数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1"/>
              <w:ind w:right="217"/>
              <w:jc w:val="right"/>
              <w:rPr>
                <w:sz w:val="22"/>
              </w:rPr>
            </w:pPr>
            <w:r>
              <w:rPr>
                <w:w w:val="99"/>
                <w:sz w:val="22"/>
              </w:rPr>
              <w:t xml:space="preserve"> </w:t>
            </w:r>
          </w:p>
        </w:tc>
        <w:tc>
          <w:tcPr>
            <w:tcW w:w="760" w:type="dxa"/>
          </w:tcPr>
          <w:p>
            <w:pPr>
              <w:pStyle w:val="9"/>
              <w:spacing w:before="151"/>
              <w:ind w:left="118"/>
              <w:jc w:val="center"/>
              <w:rPr>
                <w:sz w:val="22"/>
              </w:rPr>
            </w:pPr>
            <w:r>
              <w:rPr>
                <w:w w:val="99"/>
                <w:sz w:val="22"/>
              </w:rPr>
              <w:t xml:space="preserve"> </w:t>
            </w:r>
          </w:p>
        </w:tc>
        <w:tc>
          <w:tcPr>
            <w:tcW w:w="759" w:type="dxa"/>
          </w:tcPr>
          <w:p>
            <w:pPr>
              <w:pStyle w:val="9"/>
              <w:spacing w:before="151"/>
              <w:ind w:right="257"/>
              <w:jc w:val="right"/>
              <w:rPr>
                <w:sz w:val="22"/>
              </w:rPr>
            </w:pPr>
            <w:r>
              <w:rPr>
                <w:w w:val="99"/>
                <w:sz w:val="22"/>
              </w:rPr>
              <w:t xml:space="preserve"> </w:t>
            </w:r>
          </w:p>
        </w:tc>
        <w:tc>
          <w:tcPr>
            <w:tcW w:w="839" w:type="dxa"/>
          </w:tcPr>
          <w:p>
            <w:pPr>
              <w:pStyle w:val="9"/>
              <w:spacing w:before="151"/>
              <w:ind w:right="295"/>
              <w:jc w:val="right"/>
              <w:rPr>
                <w:sz w:val="22"/>
              </w:rPr>
            </w:pPr>
            <w:r>
              <w:rPr>
                <w:w w:val="99"/>
                <w:sz w:val="22"/>
              </w:rPr>
              <w:t xml:space="preserve"> </w:t>
            </w:r>
          </w:p>
        </w:tc>
        <w:tc>
          <w:tcPr>
            <w:tcW w:w="839" w:type="dxa"/>
          </w:tcPr>
          <w:p>
            <w:pPr>
              <w:pStyle w:val="9"/>
              <w:spacing w:before="151"/>
              <w:ind w:left="125"/>
              <w:jc w:val="center"/>
              <w:rPr>
                <w:sz w:val="22"/>
              </w:rPr>
            </w:pPr>
            <w:r>
              <w:rPr>
                <w:w w:val="99"/>
                <w:sz w:val="22"/>
              </w:rPr>
              <w:t xml:space="preserve"> </w:t>
            </w:r>
          </w:p>
        </w:tc>
        <w:tc>
          <w:tcPr>
            <w:tcW w:w="639" w:type="dxa"/>
          </w:tcPr>
          <w:p>
            <w:pPr>
              <w:pStyle w:val="9"/>
              <w:spacing w:before="151"/>
              <w:ind w:right="194"/>
              <w:jc w:val="right"/>
              <w:rPr>
                <w:sz w:val="22"/>
              </w:rPr>
            </w:pPr>
            <w:r>
              <w:rPr>
                <w:w w:val="99"/>
                <w:sz w:val="22"/>
              </w:rPr>
              <w:t xml:space="preserve"> </w:t>
            </w:r>
          </w:p>
        </w:tc>
        <w:tc>
          <w:tcPr>
            <w:tcW w:w="4100" w:type="dxa"/>
          </w:tcPr>
          <w:p>
            <w:pPr>
              <w:pStyle w:val="9"/>
              <w:spacing w:before="151"/>
              <w:ind w:left="127"/>
              <w:jc w:val="center"/>
              <w:rPr>
                <w:sz w:val="22"/>
              </w:rPr>
            </w:pPr>
            <w:r>
              <w:rPr>
                <w:w w:val="99"/>
                <w:sz w:val="22"/>
              </w:rPr>
              <w:t xml:space="preserve"> </w:t>
            </w:r>
          </w:p>
        </w:tc>
        <w:tc>
          <w:tcPr>
            <w:tcW w:w="1299" w:type="dxa"/>
          </w:tcPr>
          <w:p>
            <w:pPr>
              <w:pStyle w:val="9"/>
              <w:spacing w:before="151"/>
              <w:ind w:left="128"/>
              <w:jc w:val="center"/>
              <w:rPr>
                <w:sz w:val="22"/>
              </w:rPr>
            </w:pPr>
            <w:r>
              <w:rPr>
                <w:w w:val="99"/>
                <w:sz w:val="22"/>
              </w:rPr>
              <w:t xml:space="preserve"> </w:t>
            </w:r>
          </w:p>
        </w:tc>
        <w:tc>
          <w:tcPr>
            <w:tcW w:w="1240" w:type="dxa"/>
          </w:tcPr>
          <w:p>
            <w:pPr>
              <w:pStyle w:val="9"/>
              <w:spacing w:before="151"/>
              <w:ind w:left="128"/>
              <w:jc w:val="center"/>
              <w:rPr>
                <w:sz w:val="22"/>
              </w:rPr>
            </w:pPr>
            <w:r>
              <w:rPr>
                <w:w w:val="99"/>
                <w:sz w:val="22"/>
              </w:rPr>
              <w:t xml:space="preserve"> </w:t>
            </w:r>
          </w:p>
        </w:tc>
        <w:tc>
          <w:tcPr>
            <w:tcW w:w="738" w:type="dxa"/>
          </w:tcPr>
          <w:p>
            <w:pPr>
              <w:pStyle w:val="9"/>
              <w:spacing w:before="151"/>
              <w:ind w:left="132"/>
              <w:jc w:val="center"/>
              <w:rPr>
                <w:sz w:val="22"/>
              </w:rPr>
            </w:pPr>
            <w:r>
              <w:rPr>
                <w:w w:val="99"/>
                <w:sz w:val="22"/>
              </w:rPr>
              <w:t xml:space="preserve"> </w:t>
            </w:r>
          </w:p>
        </w:tc>
        <w:tc>
          <w:tcPr>
            <w:tcW w:w="1300" w:type="dxa"/>
          </w:tcPr>
          <w:p>
            <w:pPr>
              <w:pStyle w:val="9"/>
              <w:spacing w:before="151"/>
              <w:ind w:left="132"/>
              <w:jc w:val="center"/>
              <w:rPr>
                <w:sz w:val="22"/>
              </w:rPr>
            </w:pPr>
            <w:r>
              <w:rPr>
                <w:w w:val="99"/>
                <w:sz w:val="22"/>
              </w:rPr>
              <w:t xml:space="preserve"> </w:t>
            </w:r>
          </w:p>
        </w:tc>
        <w:tc>
          <w:tcPr>
            <w:tcW w:w="879" w:type="dxa"/>
          </w:tcPr>
          <w:p>
            <w:pPr>
              <w:pStyle w:val="9"/>
              <w:spacing w:before="151"/>
              <w:ind w:right="310"/>
              <w:jc w:val="right"/>
              <w:rPr>
                <w:sz w:val="22"/>
              </w:rPr>
            </w:pPr>
            <w:r>
              <w:rPr>
                <w:w w:val="99"/>
                <w:sz w:val="22"/>
              </w:rPr>
              <w:t xml:space="preserve"> </w:t>
            </w:r>
          </w:p>
        </w:tc>
        <w:tc>
          <w:tcPr>
            <w:tcW w:w="819" w:type="dxa"/>
          </w:tcPr>
          <w:p>
            <w:pPr>
              <w:pStyle w:val="9"/>
              <w:spacing w:before="151"/>
              <w:ind w:right="279"/>
              <w:jc w:val="right"/>
              <w:rPr>
                <w:sz w:val="22"/>
              </w:rPr>
            </w:pPr>
            <w:r>
              <w:rPr>
                <w:w w:val="99"/>
                <w:sz w:val="22"/>
              </w:rPr>
              <w:t xml:space="preserve"> </w:t>
            </w:r>
          </w:p>
        </w:tc>
        <w:tc>
          <w:tcPr>
            <w:tcW w:w="560" w:type="dxa"/>
          </w:tcPr>
          <w:p>
            <w:pPr>
              <w:pStyle w:val="9"/>
              <w:spacing w:before="151"/>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3"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5" w:hRule="atLeast"/>
        </w:trPr>
        <w:tc>
          <w:tcPr>
            <w:tcW w:w="680" w:type="dxa"/>
          </w:tcPr>
          <w:p>
            <w:pPr>
              <w:pStyle w:val="9"/>
              <w:spacing w:before="153"/>
              <w:ind w:right="217"/>
              <w:jc w:val="right"/>
              <w:rPr>
                <w:sz w:val="22"/>
              </w:rPr>
            </w:pPr>
            <w:r>
              <w:rPr>
                <w:w w:val="99"/>
                <w:sz w:val="22"/>
              </w:rPr>
              <w:t xml:space="preserve"> </w:t>
            </w:r>
          </w:p>
        </w:tc>
        <w:tc>
          <w:tcPr>
            <w:tcW w:w="760" w:type="dxa"/>
          </w:tcPr>
          <w:p>
            <w:pPr>
              <w:pStyle w:val="9"/>
              <w:spacing w:before="153"/>
              <w:ind w:left="118"/>
              <w:jc w:val="center"/>
              <w:rPr>
                <w:sz w:val="22"/>
              </w:rPr>
            </w:pPr>
            <w:r>
              <w:rPr>
                <w:w w:val="99"/>
                <w:sz w:val="22"/>
              </w:rPr>
              <w:t xml:space="preserve"> </w:t>
            </w:r>
          </w:p>
        </w:tc>
        <w:tc>
          <w:tcPr>
            <w:tcW w:w="759" w:type="dxa"/>
          </w:tcPr>
          <w:p>
            <w:pPr>
              <w:pStyle w:val="9"/>
              <w:spacing w:before="153"/>
              <w:ind w:right="257"/>
              <w:jc w:val="right"/>
              <w:rPr>
                <w:sz w:val="22"/>
              </w:rPr>
            </w:pPr>
            <w:r>
              <w:rPr>
                <w:w w:val="99"/>
                <w:sz w:val="22"/>
              </w:rPr>
              <w:t xml:space="preserve"> </w:t>
            </w:r>
          </w:p>
        </w:tc>
        <w:tc>
          <w:tcPr>
            <w:tcW w:w="839" w:type="dxa"/>
          </w:tcPr>
          <w:p>
            <w:pPr>
              <w:pStyle w:val="9"/>
              <w:spacing w:before="153"/>
              <w:ind w:right="295"/>
              <w:jc w:val="right"/>
              <w:rPr>
                <w:sz w:val="22"/>
              </w:rPr>
            </w:pPr>
            <w:r>
              <w:rPr>
                <w:w w:val="99"/>
                <w:sz w:val="22"/>
              </w:rPr>
              <w:t xml:space="preserve"> </w:t>
            </w:r>
          </w:p>
        </w:tc>
        <w:tc>
          <w:tcPr>
            <w:tcW w:w="839" w:type="dxa"/>
          </w:tcPr>
          <w:p>
            <w:pPr>
              <w:pStyle w:val="9"/>
              <w:spacing w:before="153"/>
              <w:ind w:left="125"/>
              <w:jc w:val="center"/>
              <w:rPr>
                <w:sz w:val="22"/>
              </w:rPr>
            </w:pPr>
            <w:r>
              <w:rPr>
                <w:w w:val="99"/>
                <w:sz w:val="22"/>
              </w:rPr>
              <w:t xml:space="preserve"> </w:t>
            </w:r>
          </w:p>
        </w:tc>
        <w:tc>
          <w:tcPr>
            <w:tcW w:w="639" w:type="dxa"/>
          </w:tcPr>
          <w:p>
            <w:pPr>
              <w:pStyle w:val="9"/>
              <w:spacing w:before="153"/>
              <w:ind w:right="194"/>
              <w:jc w:val="right"/>
              <w:rPr>
                <w:sz w:val="22"/>
              </w:rPr>
            </w:pPr>
            <w:r>
              <w:rPr>
                <w:w w:val="99"/>
                <w:sz w:val="22"/>
              </w:rPr>
              <w:t xml:space="preserve"> </w:t>
            </w:r>
          </w:p>
        </w:tc>
        <w:tc>
          <w:tcPr>
            <w:tcW w:w="4100" w:type="dxa"/>
          </w:tcPr>
          <w:p>
            <w:pPr>
              <w:pStyle w:val="9"/>
              <w:spacing w:before="153"/>
              <w:ind w:left="127"/>
              <w:jc w:val="center"/>
              <w:rPr>
                <w:sz w:val="22"/>
              </w:rPr>
            </w:pPr>
            <w:r>
              <w:rPr>
                <w:w w:val="99"/>
                <w:sz w:val="22"/>
              </w:rPr>
              <w:t xml:space="preserve"> </w:t>
            </w:r>
          </w:p>
        </w:tc>
        <w:tc>
          <w:tcPr>
            <w:tcW w:w="1299" w:type="dxa"/>
          </w:tcPr>
          <w:p>
            <w:pPr>
              <w:pStyle w:val="9"/>
              <w:spacing w:before="153"/>
              <w:ind w:left="128"/>
              <w:jc w:val="center"/>
              <w:rPr>
                <w:sz w:val="22"/>
              </w:rPr>
            </w:pPr>
            <w:r>
              <w:rPr>
                <w:w w:val="99"/>
                <w:sz w:val="22"/>
              </w:rPr>
              <w:t xml:space="preserve"> </w:t>
            </w:r>
          </w:p>
        </w:tc>
        <w:tc>
          <w:tcPr>
            <w:tcW w:w="1240" w:type="dxa"/>
          </w:tcPr>
          <w:p>
            <w:pPr>
              <w:pStyle w:val="9"/>
              <w:spacing w:before="153"/>
              <w:ind w:left="128"/>
              <w:jc w:val="center"/>
              <w:rPr>
                <w:sz w:val="22"/>
              </w:rPr>
            </w:pPr>
            <w:r>
              <w:rPr>
                <w:w w:val="99"/>
                <w:sz w:val="22"/>
              </w:rPr>
              <w:t xml:space="preserve"> </w:t>
            </w:r>
          </w:p>
        </w:tc>
        <w:tc>
          <w:tcPr>
            <w:tcW w:w="738" w:type="dxa"/>
          </w:tcPr>
          <w:p>
            <w:pPr>
              <w:pStyle w:val="9"/>
              <w:spacing w:before="153"/>
              <w:ind w:left="132"/>
              <w:jc w:val="center"/>
              <w:rPr>
                <w:sz w:val="22"/>
              </w:rPr>
            </w:pPr>
            <w:r>
              <w:rPr>
                <w:w w:val="99"/>
                <w:sz w:val="22"/>
              </w:rPr>
              <w:t xml:space="preserve"> </w:t>
            </w:r>
          </w:p>
        </w:tc>
        <w:tc>
          <w:tcPr>
            <w:tcW w:w="1300" w:type="dxa"/>
          </w:tcPr>
          <w:p>
            <w:pPr>
              <w:pStyle w:val="9"/>
              <w:spacing w:before="153"/>
              <w:ind w:left="132"/>
              <w:jc w:val="center"/>
              <w:rPr>
                <w:sz w:val="22"/>
              </w:rPr>
            </w:pPr>
            <w:r>
              <w:rPr>
                <w:w w:val="99"/>
                <w:sz w:val="22"/>
              </w:rPr>
              <w:t xml:space="preserve"> </w:t>
            </w:r>
          </w:p>
        </w:tc>
        <w:tc>
          <w:tcPr>
            <w:tcW w:w="879" w:type="dxa"/>
          </w:tcPr>
          <w:p>
            <w:pPr>
              <w:pStyle w:val="9"/>
              <w:spacing w:before="153"/>
              <w:ind w:right="310"/>
              <w:jc w:val="right"/>
              <w:rPr>
                <w:sz w:val="22"/>
              </w:rPr>
            </w:pPr>
            <w:r>
              <w:rPr>
                <w:w w:val="99"/>
                <w:sz w:val="22"/>
              </w:rPr>
              <w:t xml:space="preserve"> </w:t>
            </w:r>
          </w:p>
        </w:tc>
        <w:tc>
          <w:tcPr>
            <w:tcW w:w="819" w:type="dxa"/>
          </w:tcPr>
          <w:p>
            <w:pPr>
              <w:pStyle w:val="9"/>
              <w:spacing w:before="153"/>
              <w:ind w:right="279"/>
              <w:jc w:val="right"/>
              <w:rPr>
                <w:sz w:val="22"/>
              </w:rPr>
            </w:pPr>
            <w:r>
              <w:rPr>
                <w:w w:val="99"/>
                <w:sz w:val="22"/>
              </w:rPr>
              <w:t xml:space="preserve"> </w:t>
            </w:r>
          </w:p>
        </w:tc>
        <w:tc>
          <w:tcPr>
            <w:tcW w:w="560" w:type="dxa"/>
          </w:tcPr>
          <w:p>
            <w:pPr>
              <w:pStyle w:val="9"/>
              <w:spacing w:before="153"/>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5"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5" w:hRule="atLeast"/>
        </w:trPr>
        <w:tc>
          <w:tcPr>
            <w:tcW w:w="680" w:type="dxa"/>
          </w:tcPr>
          <w:p>
            <w:pPr>
              <w:pStyle w:val="9"/>
              <w:spacing w:before="151"/>
              <w:ind w:right="217"/>
              <w:jc w:val="right"/>
              <w:rPr>
                <w:sz w:val="22"/>
              </w:rPr>
            </w:pPr>
            <w:r>
              <w:rPr>
                <w:w w:val="99"/>
                <w:sz w:val="22"/>
              </w:rPr>
              <w:t xml:space="preserve"> </w:t>
            </w:r>
          </w:p>
        </w:tc>
        <w:tc>
          <w:tcPr>
            <w:tcW w:w="760" w:type="dxa"/>
          </w:tcPr>
          <w:p>
            <w:pPr>
              <w:pStyle w:val="9"/>
              <w:spacing w:before="151"/>
              <w:ind w:left="118"/>
              <w:jc w:val="center"/>
              <w:rPr>
                <w:sz w:val="22"/>
              </w:rPr>
            </w:pPr>
            <w:r>
              <w:rPr>
                <w:w w:val="99"/>
                <w:sz w:val="22"/>
              </w:rPr>
              <w:t xml:space="preserve"> </w:t>
            </w:r>
          </w:p>
        </w:tc>
        <w:tc>
          <w:tcPr>
            <w:tcW w:w="759" w:type="dxa"/>
          </w:tcPr>
          <w:p>
            <w:pPr>
              <w:pStyle w:val="9"/>
              <w:spacing w:before="151"/>
              <w:ind w:right="257"/>
              <w:jc w:val="right"/>
              <w:rPr>
                <w:sz w:val="22"/>
              </w:rPr>
            </w:pPr>
            <w:r>
              <w:rPr>
                <w:w w:val="99"/>
                <w:sz w:val="22"/>
              </w:rPr>
              <w:t xml:space="preserve"> </w:t>
            </w:r>
          </w:p>
        </w:tc>
        <w:tc>
          <w:tcPr>
            <w:tcW w:w="839" w:type="dxa"/>
          </w:tcPr>
          <w:p>
            <w:pPr>
              <w:pStyle w:val="9"/>
              <w:spacing w:before="151"/>
              <w:ind w:right="295"/>
              <w:jc w:val="right"/>
              <w:rPr>
                <w:sz w:val="22"/>
              </w:rPr>
            </w:pPr>
            <w:r>
              <w:rPr>
                <w:w w:val="99"/>
                <w:sz w:val="22"/>
              </w:rPr>
              <w:t xml:space="preserve"> </w:t>
            </w:r>
          </w:p>
        </w:tc>
        <w:tc>
          <w:tcPr>
            <w:tcW w:w="839" w:type="dxa"/>
          </w:tcPr>
          <w:p>
            <w:pPr>
              <w:pStyle w:val="9"/>
              <w:spacing w:before="151"/>
              <w:ind w:left="125"/>
              <w:jc w:val="center"/>
              <w:rPr>
                <w:sz w:val="22"/>
              </w:rPr>
            </w:pPr>
            <w:r>
              <w:rPr>
                <w:w w:val="99"/>
                <w:sz w:val="22"/>
              </w:rPr>
              <w:t xml:space="preserve"> </w:t>
            </w:r>
          </w:p>
        </w:tc>
        <w:tc>
          <w:tcPr>
            <w:tcW w:w="639" w:type="dxa"/>
          </w:tcPr>
          <w:p>
            <w:pPr>
              <w:pStyle w:val="9"/>
              <w:spacing w:before="151"/>
              <w:ind w:right="194"/>
              <w:jc w:val="right"/>
              <w:rPr>
                <w:sz w:val="22"/>
              </w:rPr>
            </w:pPr>
            <w:r>
              <w:rPr>
                <w:w w:val="99"/>
                <w:sz w:val="22"/>
              </w:rPr>
              <w:t xml:space="preserve"> </w:t>
            </w:r>
          </w:p>
        </w:tc>
        <w:tc>
          <w:tcPr>
            <w:tcW w:w="4100" w:type="dxa"/>
          </w:tcPr>
          <w:p>
            <w:pPr>
              <w:pStyle w:val="9"/>
              <w:spacing w:before="151"/>
              <w:ind w:left="127"/>
              <w:jc w:val="center"/>
              <w:rPr>
                <w:sz w:val="22"/>
              </w:rPr>
            </w:pPr>
            <w:r>
              <w:rPr>
                <w:w w:val="99"/>
                <w:sz w:val="22"/>
              </w:rPr>
              <w:t xml:space="preserve"> </w:t>
            </w:r>
          </w:p>
        </w:tc>
        <w:tc>
          <w:tcPr>
            <w:tcW w:w="1299" w:type="dxa"/>
          </w:tcPr>
          <w:p>
            <w:pPr>
              <w:pStyle w:val="9"/>
              <w:spacing w:before="151"/>
              <w:ind w:left="128"/>
              <w:jc w:val="center"/>
              <w:rPr>
                <w:sz w:val="22"/>
              </w:rPr>
            </w:pPr>
            <w:r>
              <w:rPr>
                <w:w w:val="99"/>
                <w:sz w:val="22"/>
              </w:rPr>
              <w:t xml:space="preserve"> </w:t>
            </w:r>
          </w:p>
        </w:tc>
        <w:tc>
          <w:tcPr>
            <w:tcW w:w="1240" w:type="dxa"/>
          </w:tcPr>
          <w:p>
            <w:pPr>
              <w:pStyle w:val="9"/>
              <w:spacing w:before="151"/>
              <w:ind w:left="128"/>
              <w:jc w:val="center"/>
              <w:rPr>
                <w:sz w:val="22"/>
              </w:rPr>
            </w:pPr>
            <w:r>
              <w:rPr>
                <w:w w:val="99"/>
                <w:sz w:val="22"/>
              </w:rPr>
              <w:t xml:space="preserve"> </w:t>
            </w:r>
          </w:p>
        </w:tc>
        <w:tc>
          <w:tcPr>
            <w:tcW w:w="738" w:type="dxa"/>
          </w:tcPr>
          <w:p>
            <w:pPr>
              <w:pStyle w:val="9"/>
              <w:spacing w:before="151"/>
              <w:ind w:left="132"/>
              <w:jc w:val="center"/>
              <w:rPr>
                <w:sz w:val="22"/>
              </w:rPr>
            </w:pPr>
            <w:r>
              <w:rPr>
                <w:w w:val="99"/>
                <w:sz w:val="22"/>
              </w:rPr>
              <w:t xml:space="preserve"> </w:t>
            </w:r>
          </w:p>
        </w:tc>
        <w:tc>
          <w:tcPr>
            <w:tcW w:w="1300" w:type="dxa"/>
          </w:tcPr>
          <w:p>
            <w:pPr>
              <w:pStyle w:val="9"/>
              <w:spacing w:before="151"/>
              <w:ind w:left="132"/>
              <w:jc w:val="center"/>
              <w:rPr>
                <w:sz w:val="22"/>
              </w:rPr>
            </w:pPr>
            <w:r>
              <w:rPr>
                <w:w w:val="99"/>
                <w:sz w:val="22"/>
              </w:rPr>
              <w:t xml:space="preserve"> </w:t>
            </w:r>
          </w:p>
        </w:tc>
        <w:tc>
          <w:tcPr>
            <w:tcW w:w="879" w:type="dxa"/>
          </w:tcPr>
          <w:p>
            <w:pPr>
              <w:pStyle w:val="9"/>
              <w:spacing w:before="151"/>
              <w:ind w:right="310"/>
              <w:jc w:val="right"/>
              <w:rPr>
                <w:sz w:val="22"/>
              </w:rPr>
            </w:pPr>
            <w:r>
              <w:rPr>
                <w:w w:val="99"/>
                <w:sz w:val="22"/>
              </w:rPr>
              <w:t xml:space="preserve"> </w:t>
            </w:r>
          </w:p>
        </w:tc>
        <w:tc>
          <w:tcPr>
            <w:tcW w:w="819" w:type="dxa"/>
          </w:tcPr>
          <w:p>
            <w:pPr>
              <w:pStyle w:val="9"/>
              <w:spacing w:before="151"/>
              <w:ind w:right="279"/>
              <w:jc w:val="right"/>
              <w:rPr>
                <w:sz w:val="22"/>
              </w:rPr>
            </w:pPr>
            <w:r>
              <w:rPr>
                <w:w w:val="99"/>
                <w:sz w:val="22"/>
              </w:rPr>
              <w:t xml:space="preserve"> </w:t>
            </w:r>
          </w:p>
        </w:tc>
        <w:tc>
          <w:tcPr>
            <w:tcW w:w="560" w:type="dxa"/>
          </w:tcPr>
          <w:p>
            <w:pPr>
              <w:pStyle w:val="9"/>
              <w:spacing w:before="151"/>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5" w:hRule="atLeast"/>
        </w:trPr>
        <w:tc>
          <w:tcPr>
            <w:tcW w:w="680" w:type="dxa"/>
          </w:tcPr>
          <w:p>
            <w:pPr>
              <w:pStyle w:val="9"/>
              <w:spacing w:before="151"/>
              <w:ind w:right="217"/>
              <w:jc w:val="right"/>
              <w:rPr>
                <w:sz w:val="22"/>
              </w:rPr>
            </w:pPr>
            <w:r>
              <w:rPr>
                <w:w w:val="99"/>
                <w:sz w:val="22"/>
              </w:rPr>
              <w:t xml:space="preserve"> </w:t>
            </w:r>
          </w:p>
        </w:tc>
        <w:tc>
          <w:tcPr>
            <w:tcW w:w="760" w:type="dxa"/>
          </w:tcPr>
          <w:p>
            <w:pPr>
              <w:pStyle w:val="9"/>
              <w:spacing w:before="151"/>
              <w:ind w:left="118"/>
              <w:jc w:val="center"/>
              <w:rPr>
                <w:sz w:val="22"/>
              </w:rPr>
            </w:pPr>
            <w:r>
              <w:rPr>
                <w:w w:val="99"/>
                <w:sz w:val="22"/>
              </w:rPr>
              <w:t xml:space="preserve"> </w:t>
            </w:r>
          </w:p>
        </w:tc>
        <w:tc>
          <w:tcPr>
            <w:tcW w:w="759" w:type="dxa"/>
          </w:tcPr>
          <w:p>
            <w:pPr>
              <w:pStyle w:val="9"/>
              <w:spacing w:before="151"/>
              <w:ind w:right="257"/>
              <w:jc w:val="right"/>
              <w:rPr>
                <w:sz w:val="22"/>
              </w:rPr>
            </w:pPr>
            <w:r>
              <w:rPr>
                <w:w w:val="99"/>
                <w:sz w:val="22"/>
              </w:rPr>
              <w:t xml:space="preserve"> </w:t>
            </w:r>
          </w:p>
        </w:tc>
        <w:tc>
          <w:tcPr>
            <w:tcW w:w="839" w:type="dxa"/>
          </w:tcPr>
          <w:p>
            <w:pPr>
              <w:pStyle w:val="9"/>
              <w:spacing w:before="151"/>
              <w:ind w:right="295"/>
              <w:jc w:val="right"/>
              <w:rPr>
                <w:sz w:val="22"/>
              </w:rPr>
            </w:pPr>
            <w:r>
              <w:rPr>
                <w:w w:val="99"/>
                <w:sz w:val="22"/>
              </w:rPr>
              <w:t xml:space="preserve"> </w:t>
            </w:r>
          </w:p>
        </w:tc>
        <w:tc>
          <w:tcPr>
            <w:tcW w:w="839" w:type="dxa"/>
          </w:tcPr>
          <w:p>
            <w:pPr>
              <w:pStyle w:val="9"/>
              <w:spacing w:before="151"/>
              <w:ind w:left="125"/>
              <w:jc w:val="center"/>
              <w:rPr>
                <w:sz w:val="22"/>
              </w:rPr>
            </w:pPr>
            <w:r>
              <w:rPr>
                <w:w w:val="99"/>
                <w:sz w:val="22"/>
              </w:rPr>
              <w:t xml:space="preserve"> </w:t>
            </w:r>
          </w:p>
        </w:tc>
        <w:tc>
          <w:tcPr>
            <w:tcW w:w="639" w:type="dxa"/>
          </w:tcPr>
          <w:p>
            <w:pPr>
              <w:pStyle w:val="9"/>
              <w:spacing w:before="151"/>
              <w:ind w:right="194"/>
              <w:jc w:val="right"/>
              <w:rPr>
                <w:sz w:val="22"/>
              </w:rPr>
            </w:pPr>
            <w:r>
              <w:rPr>
                <w:w w:val="99"/>
                <w:sz w:val="22"/>
              </w:rPr>
              <w:t xml:space="preserve"> </w:t>
            </w:r>
          </w:p>
        </w:tc>
        <w:tc>
          <w:tcPr>
            <w:tcW w:w="4100" w:type="dxa"/>
          </w:tcPr>
          <w:p>
            <w:pPr>
              <w:pStyle w:val="9"/>
              <w:spacing w:before="151"/>
              <w:ind w:left="127"/>
              <w:jc w:val="center"/>
              <w:rPr>
                <w:sz w:val="22"/>
              </w:rPr>
            </w:pPr>
            <w:r>
              <w:rPr>
                <w:w w:val="99"/>
                <w:sz w:val="22"/>
              </w:rPr>
              <w:t xml:space="preserve"> </w:t>
            </w:r>
          </w:p>
        </w:tc>
        <w:tc>
          <w:tcPr>
            <w:tcW w:w="1299" w:type="dxa"/>
          </w:tcPr>
          <w:p>
            <w:pPr>
              <w:pStyle w:val="9"/>
              <w:spacing w:before="151"/>
              <w:ind w:left="128"/>
              <w:jc w:val="center"/>
              <w:rPr>
                <w:sz w:val="22"/>
              </w:rPr>
            </w:pPr>
            <w:r>
              <w:rPr>
                <w:w w:val="99"/>
                <w:sz w:val="22"/>
              </w:rPr>
              <w:t xml:space="preserve"> </w:t>
            </w:r>
          </w:p>
        </w:tc>
        <w:tc>
          <w:tcPr>
            <w:tcW w:w="1240" w:type="dxa"/>
          </w:tcPr>
          <w:p>
            <w:pPr>
              <w:pStyle w:val="9"/>
              <w:spacing w:before="151"/>
              <w:ind w:left="128"/>
              <w:jc w:val="center"/>
              <w:rPr>
                <w:sz w:val="22"/>
              </w:rPr>
            </w:pPr>
            <w:r>
              <w:rPr>
                <w:w w:val="99"/>
                <w:sz w:val="22"/>
              </w:rPr>
              <w:t xml:space="preserve"> </w:t>
            </w:r>
          </w:p>
        </w:tc>
        <w:tc>
          <w:tcPr>
            <w:tcW w:w="738" w:type="dxa"/>
          </w:tcPr>
          <w:p>
            <w:pPr>
              <w:pStyle w:val="9"/>
              <w:spacing w:before="151"/>
              <w:ind w:left="132"/>
              <w:jc w:val="center"/>
              <w:rPr>
                <w:sz w:val="22"/>
              </w:rPr>
            </w:pPr>
            <w:r>
              <w:rPr>
                <w:w w:val="99"/>
                <w:sz w:val="22"/>
              </w:rPr>
              <w:t xml:space="preserve"> </w:t>
            </w:r>
          </w:p>
        </w:tc>
        <w:tc>
          <w:tcPr>
            <w:tcW w:w="1300" w:type="dxa"/>
          </w:tcPr>
          <w:p>
            <w:pPr>
              <w:pStyle w:val="9"/>
              <w:spacing w:before="151"/>
              <w:ind w:left="132"/>
              <w:jc w:val="center"/>
              <w:rPr>
                <w:sz w:val="22"/>
              </w:rPr>
            </w:pPr>
            <w:r>
              <w:rPr>
                <w:w w:val="99"/>
                <w:sz w:val="22"/>
              </w:rPr>
              <w:t xml:space="preserve"> </w:t>
            </w:r>
          </w:p>
        </w:tc>
        <w:tc>
          <w:tcPr>
            <w:tcW w:w="879" w:type="dxa"/>
          </w:tcPr>
          <w:p>
            <w:pPr>
              <w:pStyle w:val="9"/>
              <w:spacing w:before="151"/>
              <w:ind w:right="310"/>
              <w:jc w:val="right"/>
              <w:rPr>
                <w:sz w:val="22"/>
              </w:rPr>
            </w:pPr>
            <w:r>
              <w:rPr>
                <w:w w:val="99"/>
                <w:sz w:val="22"/>
              </w:rPr>
              <w:t xml:space="preserve"> </w:t>
            </w:r>
          </w:p>
        </w:tc>
        <w:tc>
          <w:tcPr>
            <w:tcW w:w="819" w:type="dxa"/>
          </w:tcPr>
          <w:p>
            <w:pPr>
              <w:pStyle w:val="9"/>
              <w:spacing w:before="151"/>
              <w:ind w:right="279"/>
              <w:jc w:val="right"/>
              <w:rPr>
                <w:sz w:val="22"/>
              </w:rPr>
            </w:pPr>
            <w:r>
              <w:rPr>
                <w:w w:val="99"/>
                <w:sz w:val="22"/>
              </w:rPr>
              <w:t xml:space="preserve"> </w:t>
            </w:r>
          </w:p>
        </w:tc>
        <w:tc>
          <w:tcPr>
            <w:tcW w:w="560" w:type="dxa"/>
          </w:tcPr>
          <w:p>
            <w:pPr>
              <w:pStyle w:val="9"/>
              <w:spacing w:before="151"/>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4"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5" w:hRule="atLeast"/>
        </w:trPr>
        <w:tc>
          <w:tcPr>
            <w:tcW w:w="680" w:type="dxa"/>
          </w:tcPr>
          <w:p>
            <w:pPr>
              <w:pStyle w:val="9"/>
              <w:spacing w:before="153"/>
              <w:ind w:right="217"/>
              <w:jc w:val="right"/>
              <w:rPr>
                <w:sz w:val="22"/>
              </w:rPr>
            </w:pPr>
            <w:r>
              <w:rPr>
                <w:w w:val="99"/>
                <w:sz w:val="22"/>
              </w:rPr>
              <w:t xml:space="preserve"> </w:t>
            </w:r>
          </w:p>
        </w:tc>
        <w:tc>
          <w:tcPr>
            <w:tcW w:w="760" w:type="dxa"/>
          </w:tcPr>
          <w:p>
            <w:pPr>
              <w:pStyle w:val="9"/>
              <w:spacing w:before="153"/>
              <w:ind w:left="118"/>
              <w:jc w:val="center"/>
              <w:rPr>
                <w:sz w:val="22"/>
              </w:rPr>
            </w:pPr>
            <w:r>
              <w:rPr>
                <w:w w:val="99"/>
                <w:sz w:val="22"/>
              </w:rPr>
              <w:t xml:space="preserve"> </w:t>
            </w:r>
          </w:p>
        </w:tc>
        <w:tc>
          <w:tcPr>
            <w:tcW w:w="759" w:type="dxa"/>
          </w:tcPr>
          <w:p>
            <w:pPr>
              <w:pStyle w:val="9"/>
              <w:spacing w:before="153"/>
              <w:ind w:right="257"/>
              <w:jc w:val="right"/>
              <w:rPr>
                <w:sz w:val="22"/>
              </w:rPr>
            </w:pPr>
            <w:r>
              <w:rPr>
                <w:w w:val="99"/>
                <w:sz w:val="22"/>
              </w:rPr>
              <w:t xml:space="preserve"> </w:t>
            </w:r>
          </w:p>
        </w:tc>
        <w:tc>
          <w:tcPr>
            <w:tcW w:w="839" w:type="dxa"/>
          </w:tcPr>
          <w:p>
            <w:pPr>
              <w:pStyle w:val="9"/>
              <w:spacing w:before="153"/>
              <w:ind w:right="295"/>
              <w:jc w:val="right"/>
              <w:rPr>
                <w:sz w:val="22"/>
              </w:rPr>
            </w:pPr>
            <w:r>
              <w:rPr>
                <w:w w:val="99"/>
                <w:sz w:val="22"/>
              </w:rPr>
              <w:t xml:space="preserve"> </w:t>
            </w:r>
          </w:p>
        </w:tc>
        <w:tc>
          <w:tcPr>
            <w:tcW w:w="839" w:type="dxa"/>
          </w:tcPr>
          <w:p>
            <w:pPr>
              <w:pStyle w:val="9"/>
              <w:spacing w:before="153"/>
              <w:ind w:left="125"/>
              <w:jc w:val="center"/>
              <w:rPr>
                <w:sz w:val="22"/>
              </w:rPr>
            </w:pPr>
            <w:r>
              <w:rPr>
                <w:w w:val="99"/>
                <w:sz w:val="22"/>
              </w:rPr>
              <w:t xml:space="preserve"> </w:t>
            </w:r>
          </w:p>
        </w:tc>
        <w:tc>
          <w:tcPr>
            <w:tcW w:w="639" w:type="dxa"/>
          </w:tcPr>
          <w:p>
            <w:pPr>
              <w:pStyle w:val="9"/>
              <w:spacing w:before="153"/>
              <w:ind w:right="194"/>
              <w:jc w:val="right"/>
              <w:rPr>
                <w:sz w:val="22"/>
              </w:rPr>
            </w:pPr>
            <w:r>
              <w:rPr>
                <w:w w:val="99"/>
                <w:sz w:val="22"/>
              </w:rPr>
              <w:t xml:space="preserve"> </w:t>
            </w:r>
          </w:p>
        </w:tc>
        <w:tc>
          <w:tcPr>
            <w:tcW w:w="4100" w:type="dxa"/>
          </w:tcPr>
          <w:p>
            <w:pPr>
              <w:pStyle w:val="9"/>
              <w:spacing w:before="153"/>
              <w:ind w:left="127"/>
              <w:jc w:val="center"/>
              <w:rPr>
                <w:sz w:val="22"/>
              </w:rPr>
            </w:pPr>
            <w:r>
              <w:rPr>
                <w:w w:val="99"/>
                <w:sz w:val="22"/>
              </w:rPr>
              <w:t xml:space="preserve"> </w:t>
            </w:r>
          </w:p>
        </w:tc>
        <w:tc>
          <w:tcPr>
            <w:tcW w:w="1299" w:type="dxa"/>
          </w:tcPr>
          <w:p>
            <w:pPr>
              <w:pStyle w:val="9"/>
              <w:spacing w:before="153"/>
              <w:ind w:left="128"/>
              <w:jc w:val="center"/>
              <w:rPr>
                <w:sz w:val="22"/>
              </w:rPr>
            </w:pPr>
            <w:r>
              <w:rPr>
                <w:w w:val="99"/>
                <w:sz w:val="22"/>
              </w:rPr>
              <w:t xml:space="preserve"> </w:t>
            </w:r>
          </w:p>
        </w:tc>
        <w:tc>
          <w:tcPr>
            <w:tcW w:w="1240" w:type="dxa"/>
          </w:tcPr>
          <w:p>
            <w:pPr>
              <w:pStyle w:val="9"/>
              <w:spacing w:before="153"/>
              <w:ind w:left="128"/>
              <w:jc w:val="center"/>
              <w:rPr>
                <w:sz w:val="22"/>
              </w:rPr>
            </w:pPr>
            <w:r>
              <w:rPr>
                <w:w w:val="99"/>
                <w:sz w:val="22"/>
              </w:rPr>
              <w:t xml:space="preserve"> </w:t>
            </w:r>
          </w:p>
        </w:tc>
        <w:tc>
          <w:tcPr>
            <w:tcW w:w="738" w:type="dxa"/>
          </w:tcPr>
          <w:p>
            <w:pPr>
              <w:pStyle w:val="9"/>
              <w:spacing w:before="153"/>
              <w:ind w:left="132"/>
              <w:jc w:val="center"/>
              <w:rPr>
                <w:sz w:val="22"/>
              </w:rPr>
            </w:pPr>
            <w:r>
              <w:rPr>
                <w:w w:val="99"/>
                <w:sz w:val="22"/>
              </w:rPr>
              <w:t xml:space="preserve"> </w:t>
            </w:r>
          </w:p>
        </w:tc>
        <w:tc>
          <w:tcPr>
            <w:tcW w:w="1300" w:type="dxa"/>
          </w:tcPr>
          <w:p>
            <w:pPr>
              <w:pStyle w:val="9"/>
              <w:spacing w:before="153"/>
              <w:ind w:left="132"/>
              <w:jc w:val="center"/>
              <w:rPr>
                <w:sz w:val="22"/>
              </w:rPr>
            </w:pPr>
            <w:r>
              <w:rPr>
                <w:w w:val="99"/>
                <w:sz w:val="22"/>
              </w:rPr>
              <w:t xml:space="preserve"> </w:t>
            </w:r>
          </w:p>
        </w:tc>
        <w:tc>
          <w:tcPr>
            <w:tcW w:w="879" w:type="dxa"/>
          </w:tcPr>
          <w:p>
            <w:pPr>
              <w:pStyle w:val="9"/>
              <w:spacing w:before="153"/>
              <w:ind w:right="310"/>
              <w:jc w:val="right"/>
              <w:rPr>
                <w:sz w:val="22"/>
              </w:rPr>
            </w:pPr>
            <w:r>
              <w:rPr>
                <w:w w:val="99"/>
                <w:sz w:val="22"/>
              </w:rPr>
              <w:t xml:space="preserve"> </w:t>
            </w:r>
          </w:p>
        </w:tc>
        <w:tc>
          <w:tcPr>
            <w:tcW w:w="819" w:type="dxa"/>
          </w:tcPr>
          <w:p>
            <w:pPr>
              <w:pStyle w:val="9"/>
              <w:spacing w:before="153"/>
              <w:ind w:right="279"/>
              <w:jc w:val="right"/>
              <w:rPr>
                <w:sz w:val="22"/>
              </w:rPr>
            </w:pPr>
            <w:r>
              <w:rPr>
                <w:w w:val="99"/>
                <w:sz w:val="22"/>
              </w:rPr>
              <w:t xml:space="preserve"> </w:t>
            </w:r>
          </w:p>
        </w:tc>
        <w:tc>
          <w:tcPr>
            <w:tcW w:w="560" w:type="dxa"/>
          </w:tcPr>
          <w:p>
            <w:pPr>
              <w:pStyle w:val="9"/>
              <w:spacing w:before="153"/>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5"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bl>
    <w:p>
      <w:pPr>
        <w:pStyle w:val="4"/>
        <w:ind w:left="0" w:firstLine="0"/>
        <w:rPr>
          <w:b/>
          <w:sz w:val="36"/>
        </w:rPr>
      </w:pPr>
    </w:p>
    <w:p>
      <w:pPr>
        <w:pStyle w:val="4"/>
        <w:spacing w:before="2"/>
        <w:ind w:left="0" w:firstLine="0"/>
        <w:rPr>
          <w:b/>
          <w:sz w:val="41"/>
        </w:rPr>
      </w:pPr>
    </w:p>
    <w:p>
      <w:pPr>
        <w:spacing w:before="1"/>
        <w:ind w:left="0" w:right="302" w:firstLine="0"/>
        <w:jc w:val="center"/>
        <w:rPr>
          <w:rFonts w:ascii="Times New Roman"/>
          <w:sz w:val="18"/>
        </w:rPr>
      </w:pPr>
      <w:r>
        <w:rPr>
          <w:rFonts w:ascii="Times New Roman"/>
          <w:sz w:val="18"/>
        </w:rPr>
        <w:t>25</w:t>
      </w:r>
    </w:p>
    <w:sectPr>
      <w:footerReference r:id="rId6" w:type="default"/>
      <w:pgSz w:w="16840" w:h="11910" w:orient="landscape"/>
      <w:pgMar w:top="1100" w:right="420" w:bottom="280" w:left="72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firstLine="0"/>
      <w:rPr>
        <w:sz w:val="20"/>
      </w:rPr>
    </w:pPr>
    <w:r>
      <w:pict>
        <v:shape id="_x0000_s2049" o:spid="_x0000_s2049" o:spt="202" type="#_x0000_t202" style="position:absolute;left:0pt;margin-left:298.2pt;margin-top:788.1pt;height:12pt;width:13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firstLine="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8"/>
      <w:numFmt w:val="decimal"/>
      <w:lvlText w:val="%1"/>
      <w:lvlJc w:val="left"/>
      <w:pPr>
        <w:ind w:left="885" w:hanging="182"/>
        <w:jc w:val="left"/>
      </w:pPr>
      <w:rPr>
        <w:rFonts w:hint="default" w:ascii="宋体" w:hAnsi="宋体" w:eastAsia="宋体" w:cs="宋体"/>
        <w:b/>
        <w:bCs/>
        <w:w w:val="99"/>
        <w:sz w:val="24"/>
        <w:szCs w:val="24"/>
        <w:lang w:val="zh-CN" w:eastAsia="zh-CN" w:bidi="zh-CN"/>
      </w:rPr>
    </w:lvl>
    <w:lvl w:ilvl="1" w:tentative="0">
      <w:start w:val="1"/>
      <w:numFmt w:val="decimal"/>
      <w:lvlText w:val="%1.%2"/>
      <w:lvlJc w:val="left"/>
      <w:pPr>
        <w:ind w:left="1121" w:hanging="420"/>
        <w:jc w:val="left"/>
      </w:pPr>
      <w:rPr>
        <w:rFonts w:hint="default"/>
        <w:w w:val="100"/>
        <w:lang w:val="zh-CN" w:eastAsia="zh-CN" w:bidi="zh-CN"/>
      </w:rPr>
    </w:lvl>
    <w:lvl w:ilvl="2" w:tentative="0">
      <w:start w:val="1"/>
      <w:numFmt w:val="decimal"/>
      <w:lvlText w:val="%1.%2.%3"/>
      <w:lvlJc w:val="left"/>
      <w:pPr>
        <w:ind w:left="1361"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1360" w:hanging="660"/>
      </w:pPr>
      <w:rPr>
        <w:rFonts w:hint="default"/>
        <w:lang w:val="zh-CN" w:eastAsia="zh-CN" w:bidi="zh-CN"/>
      </w:rPr>
    </w:lvl>
    <w:lvl w:ilvl="4" w:tentative="0">
      <w:start w:val="0"/>
      <w:numFmt w:val="bullet"/>
      <w:lvlText w:val="•"/>
      <w:lvlJc w:val="left"/>
      <w:pPr>
        <w:ind w:left="2509" w:hanging="660"/>
      </w:pPr>
      <w:rPr>
        <w:rFonts w:hint="default"/>
        <w:lang w:val="zh-CN" w:eastAsia="zh-CN" w:bidi="zh-CN"/>
      </w:rPr>
    </w:lvl>
    <w:lvl w:ilvl="5" w:tentative="0">
      <w:start w:val="0"/>
      <w:numFmt w:val="bullet"/>
      <w:lvlText w:val="•"/>
      <w:lvlJc w:val="left"/>
      <w:pPr>
        <w:ind w:left="3658" w:hanging="660"/>
      </w:pPr>
      <w:rPr>
        <w:rFonts w:hint="default"/>
        <w:lang w:val="zh-CN" w:eastAsia="zh-CN" w:bidi="zh-CN"/>
      </w:rPr>
    </w:lvl>
    <w:lvl w:ilvl="6" w:tentative="0">
      <w:start w:val="0"/>
      <w:numFmt w:val="bullet"/>
      <w:lvlText w:val="•"/>
      <w:lvlJc w:val="left"/>
      <w:pPr>
        <w:ind w:left="4807" w:hanging="660"/>
      </w:pPr>
      <w:rPr>
        <w:rFonts w:hint="default"/>
        <w:lang w:val="zh-CN" w:eastAsia="zh-CN" w:bidi="zh-CN"/>
      </w:rPr>
    </w:lvl>
    <w:lvl w:ilvl="7" w:tentative="0">
      <w:start w:val="0"/>
      <w:numFmt w:val="bullet"/>
      <w:lvlText w:val="•"/>
      <w:lvlJc w:val="left"/>
      <w:pPr>
        <w:ind w:left="5956" w:hanging="660"/>
      </w:pPr>
      <w:rPr>
        <w:rFonts w:hint="default"/>
        <w:lang w:val="zh-CN" w:eastAsia="zh-CN" w:bidi="zh-CN"/>
      </w:rPr>
    </w:lvl>
    <w:lvl w:ilvl="8" w:tentative="0">
      <w:start w:val="0"/>
      <w:numFmt w:val="bullet"/>
      <w:lvlText w:val="•"/>
      <w:lvlJc w:val="left"/>
      <w:pPr>
        <w:ind w:left="7106" w:hanging="660"/>
      </w:pPr>
      <w:rPr>
        <w:rFonts w:hint="default"/>
        <w:lang w:val="zh-CN" w:eastAsia="zh-CN" w:bidi="zh-CN"/>
      </w:rPr>
    </w:lvl>
  </w:abstractNum>
  <w:abstractNum w:abstractNumId="1">
    <w:nsid w:val="B5E306ED"/>
    <w:multiLevelType w:val="multilevel"/>
    <w:tmpl w:val="B5E306ED"/>
    <w:lvl w:ilvl="0" w:tentative="0">
      <w:start w:val="1"/>
      <w:numFmt w:val="decimal"/>
      <w:lvlText w:val="（%1）"/>
      <w:lvlJc w:val="left"/>
      <w:pPr>
        <w:ind w:left="1302" w:hanging="601"/>
        <w:jc w:val="left"/>
      </w:pPr>
      <w:rPr>
        <w:rFonts w:hint="default" w:ascii="宋体" w:hAnsi="宋体" w:eastAsia="宋体" w:cs="宋体"/>
        <w:spacing w:val="-60"/>
        <w:w w:val="100"/>
        <w:sz w:val="22"/>
        <w:szCs w:val="22"/>
        <w:lang w:val="zh-CN" w:eastAsia="zh-CN" w:bidi="zh-CN"/>
      </w:rPr>
    </w:lvl>
    <w:lvl w:ilvl="1" w:tentative="0">
      <w:start w:val="0"/>
      <w:numFmt w:val="bullet"/>
      <w:lvlText w:val="•"/>
      <w:lvlJc w:val="left"/>
      <w:pPr>
        <w:ind w:left="2110" w:hanging="601"/>
      </w:pPr>
      <w:rPr>
        <w:rFonts w:hint="default"/>
        <w:lang w:val="zh-CN" w:eastAsia="zh-CN" w:bidi="zh-CN"/>
      </w:rPr>
    </w:lvl>
    <w:lvl w:ilvl="2" w:tentative="0">
      <w:start w:val="0"/>
      <w:numFmt w:val="bullet"/>
      <w:lvlText w:val="•"/>
      <w:lvlJc w:val="left"/>
      <w:pPr>
        <w:ind w:left="2920" w:hanging="601"/>
      </w:pPr>
      <w:rPr>
        <w:rFonts w:hint="default"/>
        <w:lang w:val="zh-CN" w:eastAsia="zh-CN" w:bidi="zh-CN"/>
      </w:rPr>
    </w:lvl>
    <w:lvl w:ilvl="3" w:tentative="0">
      <w:start w:val="0"/>
      <w:numFmt w:val="bullet"/>
      <w:lvlText w:val="•"/>
      <w:lvlJc w:val="left"/>
      <w:pPr>
        <w:ind w:left="3731" w:hanging="601"/>
      </w:pPr>
      <w:rPr>
        <w:rFonts w:hint="default"/>
        <w:lang w:val="zh-CN" w:eastAsia="zh-CN" w:bidi="zh-CN"/>
      </w:rPr>
    </w:lvl>
    <w:lvl w:ilvl="4" w:tentative="0">
      <w:start w:val="0"/>
      <w:numFmt w:val="bullet"/>
      <w:lvlText w:val="•"/>
      <w:lvlJc w:val="left"/>
      <w:pPr>
        <w:ind w:left="4541" w:hanging="601"/>
      </w:pPr>
      <w:rPr>
        <w:rFonts w:hint="default"/>
        <w:lang w:val="zh-CN" w:eastAsia="zh-CN" w:bidi="zh-CN"/>
      </w:rPr>
    </w:lvl>
    <w:lvl w:ilvl="5" w:tentative="0">
      <w:start w:val="0"/>
      <w:numFmt w:val="bullet"/>
      <w:lvlText w:val="•"/>
      <w:lvlJc w:val="left"/>
      <w:pPr>
        <w:ind w:left="5352" w:hanging="601"/>
      </w:pPr>
      <w:rPr>
        <w:rFonts w:hint="default"/>
        <w:lang w:val="zh-CN" w:eastAsia="zh-CN" w:bidi="zh-CN"/>
      </w:rPr>
    </w:lvl>
    <w:lvl w:ilvl="6" w:tentative="0">
      <w:start w:val="0"/>
      <w:numFmt w:val="bullet"/>
      <w:lvlText w:val="•"/>
      <w:lvlJc w:val="left"/>
      <w:pPr>
        <w:ind w:left="6162" w:hanging="601"/>
      </w:pPr>
      <w:rPr>
        <w:rFonts w:hint="default"/>
        <w:lang w:val="zh-CN" w:eastAsia="zh-CN" w:bidi="zh-CN"/>
      </w:rPr>
    </w:lvl>
    <w:lvl w:ilvl="7" w:tentative="0">
      <w:start w:val="0"/>
      <w:numFmt w:val="bullet"/>
      <w:lvlText w:val="•"/>
      <w:lvlJc w:val="left"/>
      <w:pPr>
        <w:ind w:left="6973" w:hanging="601"/>
      </w:pPr>
      <w:rPr>
        <w:rFonts w:hint="default"/>
        <w:lang w:val="zh-CN" w:eastAsia="zh-CN" w:bidi="zh-CN"/>
      </w:rPr>
    </w:lvl>
    <w:lvl w:ilvl="8" w:tentative="0">
      <w:start w:val="0"/>
      <w:numFmt w:val="bullet"/>
      <w:lvlText w:val="•"/>
      <w:lvlJc w:val="left"/>
      <w:pPr>
        <w:ind w:left="7783" w:hanging="601"/>
      </w:pPr>
      <w:rPr>
        <w:rFonts w:hint="default"/>
        <w:lang w:val="zh-CN" w:eastAsia="zh-CN" w:bidi="zh-CN"/>
      </w:rPr>
    </w:lvl>
  </w:abstractNum>
  <w:abstractNum w:abstractNumId="2">
    <w:nsid w:val="BF205925"/>
    <w:multiLevelType w:val="multilevel"/>
    <w:tmpl w:val="BF205925"/>
    <w:lvl w:ilvl="0" w:tentative="0">
      <w:start w:val="6"/>
      <w:numFmt w:val="decimal"/>
      <w:lvlText w:val="%1"/>
      <w:lvlJc w:val="left"/>
      <w:pPr>
        <w:ind w:left="885" w:hanging="182"/>
        <w:jc w:val="left"/>
      </w:pPr>
      <w:rPr>
        <w:rFonts w:hint="default" w:ascii="宋体" w:hAnsi="宋体" w:eastAsia="宋体" w:cs="宋体"/>
        <w:b/>
        <w:bCs/>
        <w:w w:val="99"/>
        <w:sz w:val="24"/>
        <w:szCs w:val="24"/>
        <w:lang w:val="zh-CN" w:eastAsia="zh-CN" w:bidi="zh-CN"/>
      </w:rPr>
    </w:lvl>
    <w:lvl w:ilvl="1" w:tentative="0">
      <w:start w:val="1"/>
      <w:numFmt w:val="decimal"/>
      <w:lvlText w:val="%1.%2"/>
      <w:lvlJc w:val="left"/>
      <w:pPr>
        <w:ind w:left="1121" w:hanging="42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2040" w:hanging="420"/>
      </w:pPr>
      <w:rPr>
        <w:rFonts w:hint="default"/>
        <w:lang w:val="zh-CN" w:eastAsia="zh-CN" w:bidi="zh-CN"/>
      </w:rPr>
    </w:lvl>
    <w:lvl w:ilvl="3" w:tentative="0">
      <w:start w:val="0"/>
      <w:numFmt w:val="bullet"/>
      <w:lvlText w:val="•"/>
      <w:lvlJc w:val="left"/>
      <w:pPr>
        <w:ind w:left="2960" w:hanging="420"/>
      </w:pPr>
      <w:rPr>
        <w:rFonts w:hint="default"/>
        <w:lang w:val="zh-CN" w:eastAsia="zh-CN" w:bidi="zh-CN"/>
      </w:rPr>
    </w:lvl>
    <w:lvl w:ilvl="4" w:tentative="0">
      <w:start w:val="0"/>
      <w:numFmt w:val="bullet"/>
      <w:lvlText w:val="•"/>
      <w:lvlJc w:val="left"/>
      <w:pPr>
        <w:ind w:left="3881" w:hanging="420"/>
      </w:pPr>
      <w:rPr>
        <w:rFonts w:hint="default"/>
        <w:lang w:val="zh-CN" w:eastAsia="zh-CN" w:bidi="zh-CN"/>
      </w:rPr>
    </w:lvl>
    <w:lvl w:ilvl="5" w:tentative="0">
      <w:start w:val="0"/>
      <w:numFmt w:val="bullet"/>
      <w:lvlText w:val="•"/>
      <w:lvlJc w:val="left"/>
      <w:pPr>
        <w:ind w:left="4801" w:hanging="420"/>
      </w:pPr>
      <w:rPr>
        <w:rFonts w:hint="default"/>
        <w:lang w:val="zh-CN" w:eastAsia="zh-CN" w:bidi="zh-CN"/>
      </w:rPr>
    </w:lvl>
    <w:lvl w:ilvl="6" w:tentative="0">
      <w:start w:val="0"/>
      <w:numFmt w:val="bullet"/>
      <w:lvlText w:val="•"/>
      <w:lvlJc w:val="left"/>
      <w:pPr>
        <w:ind w:left="5722" w:hanging="420"/>
      </w:pPr>
      <w:rPr>
        <w:rFonts w:hint="default"/>
        <w:lang w:val="zh-CN" w:eastAsia="zh-CN" w:bidi="zh-CN"/>
      </w:rPr>
    </w:lvl>
    <w:lvl w:ilvl="7" w:tentative="0">
      <w:start w:val="0"/>
      <w:numFmt w:val="bullet"/>
      <w:lvlText w:val="•"/>
      <w:lvlJc w:val="left"/>
      <w:pPr>
        <w:ind w:left="6642" w:hanging="420"/>
      </w:pPr>
      <w:rPr>
        <w:rFonts w:hint="default"/>
        <w:lang w:val="zh-CN" w:eastAsia="zh-CN" w:bidi="zh-CN"/>
      </w:rPr>
    </w:lvl>
    <w:lvl w:ilvl="8" w:tentative="0">
      <w:start w:val="0"/>
      <w:numFmt w:val="bullet"/>
      <w:lvlText w:val="•"/>
      <w:lvlJc w:val="left"/>
      <w:pPr>
        <w:ind w:left="7563" w:hanging="420"/>
      </w:pPr>
      <w:rPr>
        <w:rFonts w:hint="default"/>
        <w:lang w:val="zh-CN" w:eastAsia="zh-CN" w:bidi="zh-CN"/>
      </w:rPr>
    </w:lvl>
  </w:abstractNum>
  <w:abstractNum w:abstractNumId="3">
    <w:nsid w:val="C8879AEF"/>
    <w:multiLevelType w:val="multilevel"/>
    <w:tmpl w:val="C8879AEF"/>
    <w:lvl w:ilvl="0" w:tentative="0">
      <w:start w:val="1"/>
      <w:numFmt w:val="decimal"/>
      <w:lvlText w:val="（%1）"/>
      <w:lvlJc w:val="left"/>
      <w:pPr>
        <w:ind w:left="1302" w:hanging="601"/>
        <w:jc w:val="left"/>
      </w:pPr>
      <w:rPr>
        <w:rFonts w:hint="default" w:ascii="宋体" w:hAnsi="宋体" w:eastAsia="宋体" w:cs="宋体"/>
        <w:spacing w:val="-23"/>
        <w:w w:val="100"/>
        <w:sz w:val="22"/>
        <w:szCs w:val="22"/>
        <w:lang w:val="zh-CN" w:eastAsia="zh-CN" w:bidi="zh-CN"/>
      </w:rPr>
    </w:lvl>
    <w:lvl w:ilvl="1" w:tentative="0">
      <w:start w:val="0"/>
      <w:numFmt w:val="bullet"/>
      <w:lvlText w:val="•"/>
      <w:lvlJc w:val="left"/>
      <w:pPr>
        <w:ind w:left="2110" w:hanging="601"/>
      </w:pPr>
      <w:rPr>
        <w:rFonts w:hint="default"/>
        <w:lang w:val="zh-CN" w:eastAsia="zh-CN" w:bidi="zh-CN"/>
      </w:rPr>
    </w:lvl>
    <w:lvl w:ilvl="2" w:tentative="0">
      <w:start w:val="0"/>
      <w:numFmt w:val="bullet"/>
      <w:lvlText w:val="•"/>
      <w:lvlJc w:val="left"/>
      <w:pPr>
        <w:ind w:left="2920" w:hanging="601"/>
      </w:pPr>
      <w:rPr>
        <w:rFonts w:hint="default"/>
        <w:lang w:val="zh-CN" w:eastAsia="zh-CN" w:bidi="zh-CN"/>
      </w:rPr>
    </w:lvl>
    <w:lvl w:ilvl="3" w:tentative="0">
      <w:start w:val="0"/>
      <w:numFmt w:val="bullet"/>
      <w:lvlText w:val="•"/>
      <w:lvlJc w:val="left"/>
      <w:pPr>
        <w:ind w:left="3731" w:hanging="601"/>
      </w:pPr>
      <w:rPr>
        <w:rFonts w:hint="default"/>
        <w:lang w:val="zh-CN" w:eastAsia="zh-CN" w:bidi="zh-CN"/>
      </w:rPr>
    </w:lvl>
    <w:lvl w:ilvl="4" w:tentative="0">
      <w:start w:val="0"/>
      <w:numFmt w:val="bullet"/>
      <w:lvlText w:val="•"/>
      <w:lvlJc w:val="left"/>
      <w:pPr>
        <w:ind w:left="4541" w:hanging="601"/>
      </w:pPr>
      <w:rPr>
        <w:rFonts w:hint="default"/>
        <w:lang w:val="zh-CN" w:eastAsia="zh-CN" w:bidi="zh-CN"/>
      </w:rPr>
    </w:lvl>
    <w:lvl w:ilvl="5" w:tentative="0">
      <w:start w:val="0"/>
      <w:numFmt w:val="bullet"/>
      <w:lvlText w:val="•"/>
      <w:lvlJc w:val="left"/>
      <w:pPr>
        <w:ind w:left="5352" w:hanging="601"/>
      </w:pPr>
      <w:rPr>
        <w:rFonts w:hint="default"/>
        <w:lang w:val="zh-CN" w:eastAsia="zh-CN" w:bidi="zh-CN"/>
      </w:rPr>
    </w:lvl>
    <w:lvl w:ilvl="6" w:tentative="0">
      <w:start w:val="0"/>
      <w:numFmt w:val="bullet"/>
      <w:lvlText w:val="•"/>
      <w:lvlJc w:val="left"/>
      <w:pPr>
        <w:ind w:left="6162" w:hanging="601"/>
      </w:pPr>
      <w:rPr>
        <w:rFonts w:hint="default"/>
        <w:lang w:val="zh-CN" w:eastAsia="zh-CN" w:bidi="zh-CN"/>
      </w:rPr>
    </w:lvl>
    <w:lvl w:ilvl="7" w:tentative="0">
      <w:start w:val="0"/>
      <w:numFmt w:val="bullet"/>
      <w:lvlText w:val="•"/>
      <w:lvlJc w:val="left"/>
      <w:pPr>
        <w:ind w:left="6973" w:hanging="601"/>
      </w:pPr>
      <w:rPr>
        <w:rFonts w:hint="default"/>
        <w:lang w:val="zh-CN" w:eastAsia="zh-CN" w:bidi="zh-CN"/>
      </w:rPr>
    </w:lvl>
    <w:lvl w:ilvl="8" w:tentative="0">
      <w:start w:val="0"/>
      <w:numFmt w:val="bullet"/>
      <w:lvlText w:val="•"/>
      <w:lvlJc w:val="left"/>
      <w:pPr>
        <w:ind w:left="7783" w:hanging="601"/>
      </w:pPr>
      <w:rPr>
        <w:rFonts w:hint="default"/>
        <w:lang w:val="zh-CN" w:eastAsia="zh-CN" w:bidi="zh-CN"/>
      </w:rPr>
    </w:lvl>
  </w:abstractNum>
  <w:abstractNum w:abstractNumId="4">
    <w:nsid w:val="CF092B84"/>
    <w:multiLevelType w:val="multilevel"/>
    <w:tmpl w:val="CF092B84"/>
    <w:lvl w:ilvl="0" w:tentative="0">
      <w:start w:val="4"/>
      <w:numFmt w:val="decimal"/>
      <w:lvlText w:val="%1"/>
      <w:lvlJc w:val="left"/>
      <w:pPr>
        <w:ind w:left="221" w:hanging="420"/>
        <w:jc w:val="left"/>
      </w:pPr>
      <w:rPr>
        <w:rFonts w:hint="default"/>
        <w:lang w:val="zh-CN" w:eastAsia="zh-CN" w:bidi="zh-CN"/>
      </w:rPr>
    </w:lvl>
    <w:lvl w:ilvl="1" w:tentative="0">
      <w:start w:val="1"/>
      <w:numFmt w:val="decimal"/>
      <w:lvlText w:val="%1.%2"/>
      <w:lvlJc w:val="left"/>
      <w:pPr>
        <w:ind w:left="221" w:hanging="42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2056" w:hanging="420"/>
      </w:pPr>
      <w:rPr>
        <w:rFonts w:hint="default"/>
        <w:lang w:val="zh-CN" w:eastAsia="zh-CN" w:bidi="zh-CN"/>
      </w:rPr>
    </w:lvl>
    <w:lvl w:ilvl="3" w:tentative="0">
      <w:start w:val="0"/>
      <w:numFmt w:val="bullet"/>
      <w:lvlText w:val="•"/>
      <w:lvlJc w:val="left"/>
      <w:pPr>
        <w:ind w:left="2975" w:hanging="420"/>
      </w:pPr>
      <w:rPr>
        <w:rFonts w:hint="default"/>
        <w:lang w:val="zh-CN" w:eastAsia="zh-CN" w:bidi="zh-CN"/>
      </w:rPr>
    </w:lvl>
    <w:lvl w:ilvl="4" w:tentative="0">
      <w:start w:val="0"/>
      <w:numFmt w:val="bullet"/>
      <w:lvlText w:val="•"/>
      <w:lvlJc w:val="left"/>
      <w:pPr>
        <w:ind w:left="3893" w:hanging="420"/>
      </w:pPr>
      <w:rPr>
        <w:rFonts w:hint="default"/>
        <w:lang w:val="zh-CN" w:eastAsia="zh-CN" w:bidi="zh-CN"/>
      </w:rPr>
    </w:lvl>
    <w:lvl w:ilvl="5" w:tentative="0">
      <w:start w:val="0"/>
      <w:numFmt w:val="bullet"/>
      <w:lvlText w:val="•"/>
      <w:lvlJc w:val="left"/>
      <w:pPr>
        <w:ind w:left="4812" w:hanging="420"/>
      </w:pPr>
      <w:rPr>
        <w:rFonts w:hint="default"/>
        <w:lang w:val="zh-CN" w:eastAsia="zh-CN" w:bidi="zh-CN"/>
      </w:rPr>
    </w:lvl>
    <w:lvl w:ilvl="6" w:tentative="0">
      <w:start w:val="0"/>
      <w:numFmt w:val="bullet"/>
      <w:lvlText w:val="•"/>
      <w:lvlJc w:val="left"/>
      <w:pPr>
        <w:ind w:left="5730" w:hanging="420"/>
      </w:pPr>
      <w:rPr>
        <w:rFonts w:hint="default"/>
        <w:lang w:val="zh-CN" w:eastAsia="zh-CN" w:bidi="zh-CN"/>
      </w:rPr>
    </w:lvl>
    <w:lvl w:ilvl="7" w:tentative="0">
      <w:start w:val="0"/>
      <w:numFmt w:val="bullet"/>
      <w:lvlText w:val="•"/>
      <w:lvlJc w:val="left"/>
      <w:pPr>
        <w:ind w:left="6649" w:hanging="420"/>
      </w:pPr>
      <w:rPr>
        <w:rFonts w:hint="default"/>
        <w:lang w:val="zh-CN" w:eastAsia="zh-CN" w:bidi="zh-CN"/>
      </w:rPr>
    </w:lvl>
    <w:lvl w:ilvl="8" w:tentative="0">
      <w:start w:val="0"/>
      <w:numFmt w:val="bullet"/>
      <w:lvlText w:val="•"/>
      <w:lvlJc w:val="left"/>
      <w:pPr>
        <w:ind w:left="7567" w:hanging="420"/>
      </w:pPr>
      <w:rPr>
        <w:rFonts w:hint="default"/>
        <w:lang w:val="zh-CN" w:eastAsia="zh-CN" w:bidi="zh-CN"/>
      </w:rPr>
    </w:lvl>
  </w:abstractNum>
  <w:abstractNum w:abstractNumId="5">
    <w:nsid w:val="0053208E"/>
    <w:multiLevelType w:val="multilevel"/>
    <w:tmpl w:val="0053208E"/>
    <w:lvl w:ilvl="0" w:tentative="0">
      <w:start w:val="1"/>
      <w:numFmt w:val="decimal"/>
      <w:lvlText w:val="%1"/>
      <w:lvlJc w:val="left"/>
      <w:pPr>
        <w:ind w:left="885" w:hanging="182"/>
        <w:jc w:val="left"/>
      </w:pPr>
      <w:rPr>
        <w:rFonts w:hint="default" w:ascii="宋体" w:hAnsi="宋体" w:eastAsia="宋体" w:cs="宋体"/>
        <w:b/>
        <w:bCs/>
        <w:w w:val="99"/>
        <w:sz w:val="24"/>
        <w:szCs w:val="24"/>
        <w:lang w:val="zh-CN" w:eastAsia="zh-CN" w:bidi="zh-CN"/>
      </w:rPr>
    </w:lvl>
    <w:lvl w:ilvl="1" w:tentative="0">
      <w:start w:val="1"/>
      <w:numFmt w:val="decimal"/>
      <w:lvlText w:val="%1.%2"/>
      <w:lvlJc w:val="left"/>
      <w:pPr>
        <w:ind w:left="221" w:hanging="42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1120" w:hanging="420"/>
      </w:pPr>
      <w:rPr>
        <w:rFonts w:hint="default"/>
        <w:lang w:val="zh-CN" w:eastAsia="zh-CN" w:bidi="zh-CN"/>
      </w:rPr>
    </w:lvl>
    <w:lvl w:ilvl="3" w:tentative="0">
      <w:start w:val="0"/>
      <w:numFmt w:val="bullet"/>
      <w:lvlText w:val="•"/>
      <w:lvlJc w:val="left"/>
      <w:pPr>
        <w:ind w:left="1166" w:hanging="420"/>
      </w:pPr>
      <w:rPr>
        <w:rFonts w:hint="default"/>
        <w:lang w:val="zh-CN" w:eastAsia="zh-CN" w:bidi="zh-CN"/>
      </w:rPr>
    </w:lvl>
    <w:lvl w:ilvl="4" w:tentative="0">
      <w:start w:val="0"/>
      <w:numFmt w:val="bullet"/>
      <w:lvlText w:val="•"/>
      <w:lvlJc w:val="left"/>
      <w:pPr>
        <w:ind w:left="1212" w:hanging="420"/>
      </w:pPr>
      <w:rPr>
        <w:rFonts w:hint="default"/>
        <w:lang w:val="zh-CN" w:eastAsia="zh-CN" w:bidi="zh-CN"/>
      </w:rPr>
    </w:lvl>
    <w:lvl w:ilvl="5" w:tentative="0">
      <w:start w:val="0"/>
      <w:numFmt w:val="bullet"/>
      <w:lvlText w:val="•"/>
      <w:lvlJc w:val="left"/>
      <w:pPr>
        <w:ind w:left="1258" w:hanging="420"/>
      </w:pPr>
      <w:rPr>
        <w:rFonts w:hint="default"/>
        <w:lang w:val="zh-CN" w:eastAsia="zh-CN" w:bidi="zh-CN"/>
      </w:rPr>
    </w:lvl>
    <w:lvl w:ilvl="6" w:tentative="0">
      <w:start w:val="0"/>
      <w:numFmt w:val="bullet"/>
      <w:lvlText w:val="•"/>
      <w:lvlJc w:val="left"/>
      <w:pPr>
        <w:ind w:left="1304" w:hanging="420"/>
      </w:pPr>
      <w:rPr>
        <w:rFonts w:hint="default"/>
        <w:lang w:val="zh-CN" w:eastAsia="zh-CN" w:bidi="zh-CN"/>
      </w:rPr>
    </w:lvl>
    <w:lvl w:ilvl="7" w:tentative="0">
      <w:start w:val="0"/>
      <w:numFmt w:val="bullet"/>
      <w:lvlText w:val="•"/>
      <w:lvlJc w:val="left"/>
      <w:pPr>
        <w:ind w:left="1350" w:hanging="420"/>
      </w:pPr>
      <w:rPr>
        <w:rFonts w:hint="default"/>
        <w:lang w:val="zh-CN" w:eastAsia="zh-CN" w:bidi="zh-CN"/>
      </w:rPr>
    </w:lvl>
    <w:lvl w:ilvl="8" w:tentative="0">
      <w:start w:val="0"/>
      <w:numFmt w:val="bullet"/>
      <w:lvlText w:val="•"/>
      <w:lvlJc w:val="left"/>
      <w:pPr>
        <w:ind w:left="1396" w:hanging="420"/>
      </w:pPr>
      <w:rPr>
        <w:rFonts w:hint="default"/>
        <w:lang w:val="zh-CN" w:eastAsia="zh-CN" w:bidi="zh-CN"/>
      </w:rPr>
    </w:lvl>
  </w:abstractNum>
  <w:abstractNum w:abstractNumId="6">
    <w:nsid w:val="0248C179"/>
    <w:multiLevelType w:val="multilevel"/>
    <w:tmpl w:val="0248C179"/>
    <w:lvl w:ilvl="0" w:tentative="0">
      <w:start w:val="3"/>
      <w:numFmt w:val="decimalZero"/>
      <w:lvlText w:val="%1"/>
      <w:lvlJc w:val="left"/>
      <w:pPr>
        <w:ind w:left="1121" w:hanging="420"/>
        <w:jc w:val="left"/>
      </w:pPr>
      <w:rPr>
        <w:rFonts w:hint="default" w:ascii="宋体" w:hAnsi="宋体" w:eastAsia="宋体" w:cs="宋体"/>
        <w:w w:val="100"/>
        <w:sz w:val="24"/>
        <w:szCs w:val="24"/>
        <w:lang w:val="zh-CN" w:eastAsia="zh-CN" w:bidi="zh-CN"/>
      </w:rPr>
    </w:lvl>
    <w:lvl w:ilvl="1" w:tentative="0">
      <w:start w:val="0"/>
      <w:numFmt w:val="bullet"/>
      <w:lvlText w:val="•"/>
      <w:lvlJc w:val="left"/>
      <w:pPr>
        <w:ind w:left="1948" w:hanging="420"/>
      </w:pPr>
      <w:rPr>
        <w:rFonts w:hint="default"/>
        <w:lang w:val="zh-CN" w:eastAsia="zh-CN" w:bidi="zh-CN"/>
      </w:rPr>
    </w:lvl>
    <w:lvl w:ilvl="2" w:tentative="0">
      <w:start w:val="0"/>
      <w:numFmt w:val="bullet"/>
      <w:lvlText w:val="•"/>
      <w:lvlJc w:val="left"/>
      <w:pPr>
        <w:ind w:left="2776" w:hanging="420"/>
      </w:pPr>
      <w:rPr>
        <w:rFonts w:hint="default"/>
        <w:lang w:val="zh-CN" w:eastAsia="zh-CN" w:bidi="zh-CN"/>
      </w:rPr>
    </w:lvl>
    <w:lvl w:ilvl="3" w:tentative="0">
      <w:start w:val="0"/>
      <w:numFmt w:val="bullet"/>
      <w:lvlText w:val="•"/>
      <w:lvlJc w:val="left"/>
      <w:pPr>
        <w:ind w:left="3605" w:hanging="420"/>
      </w:pPr>
      <w:rPr>
        <w:rFonts w:hint="default"/>
        <w:lang w:val="zh-CN" w:eastAsia="zh-CN" w:bidi="zh-CN"/>
      </w:rPr>
    </w:lvl>
    <w:lvl w:ilvl="4" w:tentative="0">
      <w:start w:val="0"/>
      <w:numFmt w:val="bullet"/>
      <w:lvlText w:val="•"/>
      <w:lvlJc w:val="left"/>
      <w:pPr>
        <w:ind w:left="4433" w:hanging="420"/>
      </w:pPr>
      <w:rPr>
        <w:rFonts w:hint="default"/>
        <w:lang w:val="zh-CN" w:eastAsia="zh-CN" w:bidi="zh-CN"/>
      </w:rPr>
    </w:lvl>
    <w:lvl w:ilvl="5" w:tentative="0">
      <w:start w:val="0"/>
      <w:numFmt w:val="bullet"/>
      <w:lvlText w:val="•"/>
      <w:lvlJc w:val="left"/>
      <w:pPr>
        <w:ind w:left="5262" w:hanging="420"/>
      </w:pPr>
      <w:rPr>
        <w:rFonts w:hint="default"/>
        <w:lang w:val="zh-CN" w:eastAsia="zh-CN" w:bidi="zh-CN"/>
      </w:rPr>
    </w:lvl>
    <w:lvl w:ilvl="6" w:tentative="0">
      <w:start w:val="0"/>
      <w:numFmt w:val="bullet"/>
      <w:lvlText w:val="•"/>
      <w:lvlJc w:val="left"/>
      <w:pPr>
        <w:ind w:left="6090" w:hanging="420"/>
      </w:pPr>
      <w:rPr>
        <w:rFonts w:hint="default"/>
        <w:lang w:val="zh-CN" w:eastAsia="zh-CN" w:bidi="zh-CN"/>
      </w:rPr>
    </w:lvl>
    <w:lvl w:ilvl="7" w:tentative="0">
      <w:start w:val="0"/>
      <w:numFmt w:val="bullet"/>
      <w:lvlText w:val="•"/>
      <w:lvlJc w:val="left"/>
      <w:pPr>
        <w:ind w:left="6919" w:hanging="420"/>
      </w:pPr>
      <w:rPr>
        <w:rFonts w:hint="default"/>
        <w:lang w:val="zh-CN" w:eastAsia="zh-CN" w:bidi="zh-CN"/>
      </w:rPr>
    </w:lvl>
    <w:lvl w:ilvl="8" w:tentative="0">
      <w:start w:val="0"/>
      <w:numFmt w:val="bullet"/>
      <w:lvlText w:val="•"/>
      <w:lvlJc w:val="left"/>
      <w:pPr>
        <w:ind w:left="7747" w:hanging="420"/>
      </w:pPr>
      <w:rPr>
        <w:rFonts w:hint="default"/>
        <w:lang w:val="zh-CN" w:eastAsia="zh-CN" w:bidi="zh-CN"/>
      </w:rPr>
    </w:lvl>
  </w:abstractNum>
  <w:abstractNum w:abstractNumId="7">
    <w:nsid w:val="03D62ECE"/>
    <w:multiLevelType w:val="multilevel"/>
    <w:tmpl w:val="03D62ECE"/>
    <w:lvl w:ilvl="0" w:tentative="0">
      <w:start w:val="7"/>
      <w:numFmt w:val="decimal"/>
      <w:lvlText w:val="%1"/>
      <w:lvlJc w:val="left"/>
      <w:pPr>
        <w:ind w:left="1127" w:hanging="424"/>
        <w:jc w:val="left"/>
      </w:pPr>
      <w:rPr>
        <w:rFonts w:hint="default"/>
        <w:lang w:val="zh-CN" w:eastAsia="zh-CN" w:bidi="zh-CN"/>
      </w:rPr>
    </w:lvl>
    <w:lvl w:ilvl="1" w:tentative="0">
      <w:start w:val="1"/>
      <w:numFmt w:val="decimal"/>
      <w:lvlText w:val="%1.%2"/>
      <w:lvlJc w:val="left"/>
      <w:pPr>
        <w:ind w:left="1127" w:hanging="424"/>
        <w:jc w:val="left"/>
      </w:pPr>
      <w:rPr>
        <w:rFonts w:hint="default" w:ascii="宋体" w:hAnsi="宋体" w:eastAsia="宋体" w:cs="宋体"/>
        <w:b/>
        <w:bCs/>
        <w:w w:val="99"/>
        <w:sz w:val="24"/>
        <w:szCs w:val="24"/>
        <w:lang w:val="zh-CN" w:eastAsia="zh-CN" w:bidi="zh-CN"/>
      </w:rPr>
    </w:lvl>
    <w:lvl w:ilvl="2" w:tentative="0">
      <w:start w:val="1"/>
      <w:numFmt w:val="decimal"/>
      <w:lvlText w:val="%1.%2.%3"/>
      <w:lvlJc w:val="left"/>
      <w:pPr>
        <w:ind w:left="221"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2960" w:hanging="660"/>
      </w:pPr>
      <w:rPr>
        <w:rFonts w:hint="default"/>
        <w:lang w:val="zh-CN" w:eastAsia="zh-CN" w:bidi="zh-CN"/>
      </w:rPr>
    </w:lvl>
    <w:lvl w:ilvl="4" w:tentative="0">
      <w:start w:val="0"/>
      <w:numFmt w:val="bullet"/>
      <w:lvlText w:val="•"/>
      <w:lvlJc w:val="left"/>
      <w:pPr>
        <w:ind w:left="3881" w:hanging="660"/>
      </w:pPr>
      <w:rPr>
        <w:rFonts w:hint="default"/>
        <w:lang w:val="zh-CN" w:eastAsia="zh-CN" w:bidi="zh-CN"/>
      </w:rPr>
    </w:lvl>
    <w:lvl w:ilvl="5" w:tentative="0">
      <w:start w:val="0"/>
      <w:numFmt w:val="bullet"/>
      <w:lvlText w:val="•"/>
      <w:lvlJc w:val="left"/>
      <w:pPr>
        <w:ind w:left="4801" w:hanging="660"/>
      </w:pPr>
      <w:rPr>
        <w:rFonts w:hint="default"/>
        <w:lang w:val="zh-CN" w:eastAsia="zh-CN" w:bidi="zh-CN"/>
      </w:rPr>
    </w:lvl>
    <w:lvl w:ilvl="6" w:tentative="0">
      <w:start w:val="0"/>
      <w:numFmt w:val="bullet"/>
      <w:lvlText w:val="•"/>
      <w:lvlJc w:val="left"/>
      <w:pPr>
        <w:ind w:left="5722" w:hanging="660"/>
      </w:pPr>
      <w:rPr>
        <w:rFonts w:hint="default"/>
        <w:lang w:val="zh-CN" w:eastAsia="zh-CN" w:bidi="zh-CN"/>
      </w:rPr>
    </w:lvl>
    <w:lvl w:ilvl="7" w:tentative="0">
      <w:start w:val="0"/>
      <w:numFmt w:val="bullet"/>
      <w:lvlText w:val="•"/>
      <w:lvlJc w:val="left"/>
      <w:pPr>
        <w:ind w:left="6642" w:hanging="660"/>
      </w:pPr>
      <w:rPr>
        <w:rFonts w:hint="default"/>
        <w:lang w:val="zh-CN" w:eastAsia="zh-CN" w:bidi="zh-CN"/>
      </w:rPr>
    </w:lvl>
    <w:lvl w:ilvl="8" w:tentative="0">
      <w:start w:val="0"/>
      <w:numFmt w:val="bullet"/>
      <w:lvlText w:val="•"/>
      <w:lvlJc w:val="left"/>
      <w:pPr>
        <w:ind w:left="7563" w:hanging="660"/>
      </w:pPr>
      <w:rPr>
        <w:rFonts w:hint="default"/>
        <w:lang w:val="zh-CN" w:eastAsia="zh-CN" w:bidi="zh-CN"/>
      </w:rPr>
    </w:lvl>
  </w:abstractNum>
  <w:abstractNum w:abstractNumId="8">
    <w:nsid w:val="25B654F3"/>
    <w:multiLevelType w:val="multilevel"/>
    <w:tmpl w:val="25B654F3"/>
    <w:lvl w:ilvl="0" w:tentative="0">
      <w:start w:val="7"/>
      <w:numFmt w:val="decimal"/>
      <w:lvlText w:val="%1"/>
      <w:lvlJc w:val="left"/>
      <w:pPr>
        <w:ind w:left="1361" w:hanging="660"/>
        <w:jc w:val="left"/>
      </w:pPr>
      <w:rPr>
        <w:rFonts w:hint="default"/>
        <w:lang w:val="zh-CN" w:eastAsia="zh-CN" w:bidi="zh-CN"/>
      </w:rPr>
    </w:lvl>
    <w:lvl w:ilvl="1" w:tentative="0">
      <w:start w:val="2"/>
      <w:numFmt w:val="decimal"/>
      <w:lvlText w:val="%1.%2"/>
      <w:lvlJc w:val="left"/>
      <w:pPr>
        <w:ind w:left="1361" w:hanging="660"/>
        <w:jc w:val="left"/>
      </w:pPr>
      <w:rPr>
        <w:rFonts w:hint="default"/>
        <w:lang w:val="zh-CN" w:eastAsia="zh-CN" w:bidi="zh-CN"/>
      </w:rPr>
    </w:lvl>
    <w:lvl w:ilvl="2" w:tentative="0">
      <w:start w:val="1"/>
      <w:numFmt w:val="decimal"/>
      <w:lvlText w:val="%1.%2.%3"/>
      <w:lvlJc w:val="left"/>
      <w:pPr>
        <w:ind w:left="1361"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3773" w:hanging="660"/>
      </w:pPr>
      <w:rPr>
        <w:rFonts w:hint="default"/>
        <w:lang w:val="zh-CN" w:eastAsia="zh-CN" w:bidi="zh-CN"/>
      </w:rPr>
    </w:lvl>
    <w:lvl w:ilvl="4" w:tentative="0">
      <w:start w:val="0"/>
      <w:numFmt w:val="bullet"/>
      <w:lvlText w:val="•"/>
      <w:lvlJc w:val="left"/>
      <w:pPr>
        <w:ind w:left="4577" w:hanging="660"/>
      </w:pPr>
      <w:rPr>
        <w:rFonts w:hint="default"/>
        <w:lang w:val="zh-CN" w:eastAsia="zh-CN" w:bidi="zh-CN"/>
      </w:rPr>
    </w:lvl>
    <w:lvl w:ilvl="5" w:tentative="0">
      <w:start w:val="0"/>
      <w:numFmt w:val="bullet"/>
      <w:lvlText w:val="•"/>
      <w:lvlJc w:val="left"/>
      <w:pPr>
        <w:ind w:left="5382" w:hanging="660"/>
      </w:pPr>
      <w:rPr>
        <w:rFonts w:hint="default"/>
        <w:lang w:val="zh-CN" w:eastAsia="zh-CN" w:bidi="zh-CN"/>
      </w:rPr>
    </w:lvl>
    <w:lvl w:ilvl="6" w:tentative="0">
      <w:start w:val="0"/>
      <w:numFmt w:val="bullet"/>
      <w:lvlText w:val="•"/>
      <w:lvlJc w:val="left"/>
      <w:pPr>
        <w:ind w:left="6186" w:hanging="660"/>
      </w:pPr>
      <w:rPr>
        <w:rFonts w:hint="default"/>
        <w:lang w:val="zh-CN" w:eastAsia="zh-CN" w:bidi="zh-CN"/>
      </w:rPr>
    </w:lvl>
    <w:lvl w:ilvl="7" w:tentative="0">
      <w:start w:val="0"/>
      <w:numFmt w:val="bullet"/>
      <w:lvlText w:val="•"/>
      <w:lvlJc w:val="left"/>
      <w:pPr>
        <w:ind w:left="6991" w:hanging="660"/>
      </w:pPr>
      <w:rPr>
        <w:rFonts w:hint="default"/>
        <w:lang w:val="zh-CN" w:eastAsia="zh-CN" w:bidi="zh-CN"/>
      </w:rPr>
    </w:lvl>
    <w:lvl w:ilvl="8" w:tentative="0">
      <w:start w:val="0"/>
      <w:numFmt w:val="bullet"/>
      <w:lvlText w:val="•"/>
      <w:lvlJc w:val="left"/>
      <w:pPr>
        <w:ind w:left="7795" w:hanging="660"/>
      </w:pPr>
      <w:rPr>
        <w:rFonts w:hint="default"/>
        <w:lang w:val="zh-CN" w:eastAsia="zh-CN" w:bidi="zh-CN"/>
      </w:rPr>
    </w:lvl>
  </w:abstractNum>
  <w:abstractNum w:abstractNumId="9">
    <w:nsid w:val="2A8F537B"/>
    <w:multiLevelType w:val="multilevel"/>
    <w:tmpl w:val="2A8F537B"/>
    <w:lvl w:ilvl="0" w:tentative="0">
      <w:start w:val="8"/>
      <w:numFmt w:val="decimal"/>
      <w:lvlText w:val="%1"/>
      <w:lvlJc w:val="left"/>
      <w:pPr>
        <w:ind w:left="221" w:hanging="660"/>
        <w:jc w:val="left"/>
      </w:pPr>
      <w:rPr>
        <w:rFonts w:hint="default"/>
        <w:lang w:val="zh-CN" w:eastAsia="zh-CN" w:bidi="zh-CN"/>
      </w:rPr>
    </w:lvl>
    <w:lvl w:ilvl="1" w:tentative="0">
      <w:start w:val="3"/>
      <w:numFmt w:val="decimal"/>
      <w:lvlText w:val="%1.%2"/>
      <w:lvlJc w:val="left"/>
      <w:pPr>
        <w:ind w:left="221" w:hanging="660"/>
        <w:jc w:val="left"/>
      </w:pPr>
      <w:rPr>
        <w:rFonts w:hint="default"/>
        <w:lang w:val="zh-CN" w:eastAsia="zh-CN" w:bidi="zh-CN"/>
      </w:rPr>
    </w:lvl>
    <w:lvl w:ilvl="2" w:tentative="0">
      <w:start w:val="4"/>
      <w:numFmt w:val="decimal"/>
      <w:lvlText w:val="%1.%2.%3"/>
      <w:lvlJc w:val="left"/>
      <w:pPr>
        <w:ind w:left="221"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2975" w:hanging="660"/>
      </w:pPr>
      <w:rPr>
        <w:rFonts w:hint="default"/>
        <w:lang w:val="zh-CN" w:eastAsia="zh-CN" w:bidi="zh-CN"/>
      </w:rPr>
    </w:lvl>
    <w:lvl w:ilvl="4" w:tentative="0">
      <w:start w:val="0"/>
      <w:numFmt w:val="bullet"/>
      <w:lvlText w:val="•"/>
      <w:lvlJc w:val="left"/>
      <w:pPr>
        <w:ind w:left="3893" w:hanging="660"/>
      </w:pPr>
      <w:rPr>
        <w:rFonts w:hint="default"/>
        <w:lang w:val="zh-CN" w:eastAsia="zh-CN" w:bidi="zh-CN"/>
      </w:rPr>
    </w:lvl>
    <w:lvl w:ilvl="5" w:tentative="0">
      <w:start w:val="0"/>
      <w:numFmt w:val="bullet"/>
      <w:lvlText w:val="•"/>
      <w:lvlJc w:val="left"/>
      <w:pPr>
        <w:ind w:left="4812" w:hanging="660"/>
      </w:pPr>
      <w:rPr>
        <w:rFonts w:hint="default"/>
        <w:lang w:val="zh-CN" w:eastAsia="zh-CN" w:bidi="zh-CN"/>
      </w:rPr>
    </w:lvl>
    <w:lvl w:ilvl="6" w:tentative="0">
      <w:start w:val="0"/>
      <w:numFmt w:val="bullet"/>
      <w:lvlText w:val="•"/>
      <w:lvlJc w:val="left"/>
      <w:pPr>
        <w:ind w:left="5730" w:hanging="660"/>
      </w:pPr>
      <w:rPr>
        <w:rFonts w:hint="default"/>
        <w:lang w:val="zh-CN" w:eastAsia="zh-CN" w:bidi="zh-CN"/>
      </w:rPr>
    </w:lvl>
    <w:lvl w:ilvl="7" w:tentative="0">
      <w:start w:val="0"/>
      <w:numFmt w:val="bullet"/>
      <w:lvlText w:val="•"/>
      <w:lvlJc w:val="left"/>
      <w:pPr>
        <w:ind w:left="6649" w:hanging="660"/>
      </w:pPr>
      <w:rPr>
        <w:rFonts w:hint="default"/>
        <w:lang w:val="zh-CN" w:eastAsia="zh-CN" w:bidi="zh-CN"/>
      </w:rPr>
    </w:lvl>
    <w:lvl w:ilvl="8" w:tentative="0">
      <w:start w:val="0"/>
      <w:numFmt w:val="bullet"/>
      <w:lvlText w:val="•"/>
      <w:lvlJc w:val="left"/>
      <w:pPr>
        <w:ind w:left="7567" w:hanging="660"/>
      </w:pPr>
      <w:rPr>
        <w:rFonts w:hint="default"/>
        <w:lang w:val="zh-CN" w:eastAsia="zh-CN" w:bidi="zh-CN"/>
      </w:rPr>
    </w:lvl>
  </w:abstractNum>
  <w:abstractNum w:abstractNumId="10">
    <w:nsid w:val="4D4DC07F"/>
    <w:multiLevelType w:val="multilevel"/>
    <w:tmpl w:val="4D4DC07F"/>
    <w:lvl w:ilvl="0" w:tentative="0">
      <w:start w:val="10"/>
      <w:numFmt w:val="decimal"/>
      <w:lvlText w:val="%1"/>
      <w:lvlJc w:val="left"/>
      <w:pPr>
        <w:ind w:left="1241" w:hanging="540"/>
        <w:jc w:val="left"/>
      </w:pPr>
      <w:rPr>
        <w:rFonts w:hint="default"/>
        <w:lang w:val="zh-CN" w:eastAsia="zh-CN" w:bidi="zh-CN"/>
      </w:rPr>
    </w:lvl>
    <w:lvl w:ilvl="1" w:tentative="0">
      <w:start w:val="1"/>
      <w:numFmt w:val="decimal"/>
      <w:lvlText w:val="%1.%2"/>
      <w:lvlJc w:val="left"/>
      <w:pPr>
        <w:ind w:left="1241" w:hanging="54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2872" w:hanging="540"/>
      </w:pPr>
      <w:rPr>
        <w:rFonts w:hint="default"/>
        <w:lang w:val="zh-CN" w:eastAsia="zh-CN" w:bidi="zh-CN"/>
      </w:rPr>
    </w:lvl>
    <w:lvl w:ilvl="3" w:tentative="0">
      <w:start w:val="0"/>
      <w:numFmt w:val="bullet"/>
      <w:lvlText w:val="•"/>
      <w:lvlJc w:val="left"/>
      <w:pPr>
        <w:ind w:left="3689" w:hanging="540"/>
      </w:pPr>
      <w:rPr>
        <w:rFonts w:hint="default"/>
        <w:lang w:val="zh-CN" w:eastAsia="zh-CN" w:bidi="zh-CN"/>
      </w:rPr>
    </w:lvl>
    <w:lvl w:ilvl="4" w:tentative="0">
      <w:start w:val="0"/>
      <w:numFmt w:val="bullet"/>
      <w:lvlText w:val="•"/>
      <w:lvlJc w:val="left"/>
      <w:pPr>
        <w:ind w:left="4505" w:hanging="540"/>
      </w:pPr>
      <w:rPr>
        <w:rFonts w:hint="default"/>
        <w:lang w:val="zh-CN" w:eastAsia="zh-CN" w:bidi="zh-CN"/>
      </w:rPr>
    </w:lvl>
    <w:lvl w:ilvl="5" w:tentative="0">
      <w:start w:val="0"/>
      <w:numFmt w:val="bullet"/>
      <w:lvlText w:val="•"/>
      <w:lvlJc w:val="left"/>
      <w:pPr>
        <w:ind w:left="5322" w:hanging="540"/>
      </w:pPr>
      <w:rPr>
        <w:rFonts w:hint="default"/>
        <w:lang w:val="zh-CN" w:eastAsia="zh-CN" w:bidi="zh-CN"/>
      </w:rPr>
    </w:lvl>
    <w:lvl w:ilvl="6" w:tentative="0">
      <w:start w:val="0"/>
      <w:numFmt w:val="bullet"/>
      <w:lvlText w:val="•"/>
      <w:lvlJc w:val="left"/>
      <w:pPr>
        <w:ind w:left="6138" w:hanging="540"/>
      </w:pPr>
      <w:rPr>
        <w:rFonts w:hint="default"/>
        <w:lang w:val="zh-CN" w:eastAsia="zh-CN" w:bidi="zh-CN"/>
      </w:rPr>
    </w:lvl>
    <w:lvl w:ilvl="7" w:tentative="0">
      <w:start w:val="0"/>
      <w:numFmt w:val="bullet"/>
      <w:lvlText w:val="•"/>
      <w:lvlJc w:val="left"/>
      <w:pPr>
        <w:ind w:left="6955" w:hanging="540"/>
      </w:pPr>
      <w:rPr>
        <w:rFonts w:hint="default"/>
        <w:lang w:val="zh-CN" w:eastAsia="zh-CN" w:bidi="zh-CN"/>
      </w:rPr>
    </w:lvl>
    <w:lvl w:ilvl="8" w:tentative="0">
      <w:start w:val="0"/>
      <w:numFmt w:val="bullet"/>
      <w:lvlText w:val="•"/>
      <w:lvlJc w:val="left"/>
      <w:pPr>
        <w:ind w:left="7771" w:hanging="540"/>
      </w:pPr>
      <w:rPr>
        <w:rFonts w:hint="default"/>
        <w:lang w:val="zh-CN" w:eastAsia="zh-CN" w:bidi="zh-CN"/>
      </w:rPr>
    </w:lvl>
  </w:abstractNum>
  <w:abstractNum w:abstractNumId="11">
    <w:nsid w:val="59ADCABA"/>
    <w:multiLevelType w:val="multilevel"/>
    <w:tmpl w:val="59ADCABA"/>
    <w:lvl w:ilvl="0" w:tentative="0">
      <w:start w:val="5"/>
      <w:numFmt w:val="decimal"/>
      <w:lvlText w:val="%1"/>
      <w:lvlJc w:val="left"/>
      <w:pPr>
        <w:ind w:left="221" w:hanging="420"/>
        <w:jc w:val="left"/>
      </w:pPr>
      <w:rPr>
        <w:rFonts w:hint="default"/>
        <w:lang w:val="zh-CN" w:eastAsia="zh-CN" w:bidi="zh-CN"/>
      </w:rPr>
    </w:lvl>
    <w:lvl w:ilvl="1" w:tentative="0">
      <w:start w:val="1"/>
      <w:numFmt w:val="decimal"/>
      <w:lvlText w:val="%1.%2"/>
      <w:lvlJc w:val="left"/>
      <w:pPr>
        <w:ind w:left="221" w:hanging="420"/>
        <w:jc w:val="left"/>
      </w:pPr>
      <w:rPr>
        <w:rFonts w:hint="default" w:ascii="宋体" w:hAnsi="宋体" w:eastAsia="宋体" w:cs="宋体"/>
        <w:w w:val="100"/>
        <w:sz w:val="24"/>
        <w:szCs w:val="24"/>
        <w:lang w:val="zh-CN" w:eastAsia="zh-CN" w:bidi="zh-CN"/>
      </w:rPr>
    </w:lvl>
    <w:lvl w:ilvl="2" w:tentative="0">
      <w:start w:val="1"/>
      <w:numFmt w:val="decimal"/>
      <w:lvlText w:val="%1.%2.%3"/>
      <w:lvlJc w:val="left"/>
      <w:pPr>
        <w:ind w:left="221" w:hanging="601"/>
        <w:jc w:val="left"/>
      </w:pPr>
      <w:rPr>
        <w:rFonts w:hint="default" w:ascii="宋体" w:hAnsi="宋体" w:eastAsia="宋体" w:cs="宋体"/>
        <w:spacing w:val="-24"/>
        <w:w w:val="100"/>
        <w:sz w:val="22"/>
        <w:szCs w:val="22"/>
        <w:lang w:val="zh-CN" w:eastAsia="zh-CN" w:bidi="zh-CN"/>
      </w:rPr>
    </w:lvl>
    <w:lvl w:ilvl="3" w:tentative="0">
      <w:start w:val="0"/>
      <w:numFmt w:val="bullet"/>
      <w:lvlText w:val="•"/>
      <w:lvlJc w:val="left"/>
      <w:pPr>
        <w:ind w:left="2975" w:hanging="601"/>
      </w:pPr>
      <w:rPr>
        <w:rFonts w:hint="default"/>
        <w:lang w:val="zh-CN" w:eastAsia="zh-CN" w:bidi="zh-CN"/>
      </w:rPr>
    </w:lvl>
    <w:lvl w:ilvl="4" w:tentative="0">
      <w:start w:val="0"/>
      <w:numFmt w:val="bullet"/>
      <w:lvlText w:val="•"/>
      <w:lvlJc w:val="left"/>
      <w:pPr>
        <w:ind w:left="3893" w:hanging="601"/>
      </w:pPr>
      <w:rPr>
        <w:rFonts w:hint="default"/>
        <w:lang w:val="zh-CN" w:eastAsia="zh-CN" w:bidi="zh-CN"/>
      </w:rPr>
    </w:lvl>
    <w:lvl w:ilvl="5" w:tentative="0">
      <w:start w:val="0"/>
      <w:numFmt w:val="bullet"/>
      <w:lvlText w:val="•"/>
      <w:lvlJc w:val="left"/>
      <w:pPr>
        <w:ind w:left="4812" w:hanging="601"/>
      </w:pPr>
      <w:rPr>
        <w:rFonts w:hint="default"/>
        <w:lang w:val="zh-CN" w:eastAsia="zh-CN" w:bidi="zh-CN"/>
      </w:rPr>
    </w:lvl>
    <w:lvl w:ilvl="6" w:tentative="0">
      <w:start w:val="0"/>
      <w:numFmt w:val="bullet"/>
      <w:lvlText w:val="•"/>
      <w:lvlJc w:val="left"/>
      <w:pPr>
        <w:ind w:left="5730" w:hanging="601"/>
      </w:pPr>
      <w:rPr>
        <w:rFonts w:hint="default"/>
        <w:lang w:val="zh-CN" w:eastAsia="zh-CN" w:bidi="zh-CN"/>
      </w:rPr>
    </w:lvl>
    <w:lvl w:ilvl="7" w:tentative="0">
      <w:start w:val="0"/>
      <w:numFmt w:val="bullet"/>
      <w:lvlText w:val="•"/>
      <w:lvlJc w:val="left"/>
      <w:pPr>
        <w:ind w:left="6649" w:hanging="601"/>
      </w:pPr>
      <w:rPr>
        <w:rFonts w:hint="default"/>
        <w:lang w:val="zh-CN" w:eastAsia="zh-CN" w:bidi="zh-CN"/>
      </w:rPr>
    </w:lvl>
    <w:lvl w:ilvl="8" w:tentative="0">
      <w:start w:val="0"/>
      <w:numFmt w:val="bullet"/>
      <w:lvlText w:val="•"/>
      <w:lvlJc w:val="left"/>
      <w:pPr>
        <w:ind w:left="7567" w:hanging="601"/>
      </w:pPr>
      <w:rPr>
        <w:rFonts w:hint="default"/>
        <w:lang w:val="zh-CN" w:eastAsia="zh-CN" w:bidi="zh-CN"/>
      </w:rPr>
    </w:lvl>
  </w:abstractNum>
  <w:abstractNum w:abstractNumId="12">
    <w:nsid w:val="5A241D34"/>
    <w:multiLevelType w:val="multilevel"/>
    <w:tmpl w:val="5A241D34"/>
    <w:lvl w:ilvl="0" w:tentative="0">
      <w:start w:val="9"/>
      <w:numFmt w:val="decimal"/>
      <w:lvlText w:val="%1"/>
      <w:lvlJc w:val="left"/>
      <w:pPr>
        <w:ind w:left="1127" w:hanging="424"/>
        <w:jc w:val="left"/>
      </w:pPr>
      <w:rPr>
        <w:rFonts w:hint="default"/>
        <w:lang w:val="zh-CN" w:eastAsia="zh-CN" w:bidi="zh-CN"/>
      </w:rPr>
    </w:lvl>
    <w:lvl w:ilvl="1" w:tentative="0">
      <w:start w:val="1"/>
      <w:numFmt w:val="decimal"/>
      <w:lvlText w:val="%1.%2"/>
      <w:lvlJc w:val="left"/>
      <w:pPr>
        <w:ind w:left="1127" w:hanging="424"/>
        <w:jc w:val="left"/>
      </w:pPr>
      <w:rPr>
        <w:rFonts w:hint="default" w:ascii="宋体" w:hAnsi="宋体" w:eastAsia="宋体" w:cs="宋体"/>
        <w:b/>
        <w:bCs/>
        <w:w w:val="99"/>
        <w:sz w:val="24"/>
        <w:szCs w:val="24"/>
        <w:lang w:val="zh-CN" w:eastAsia="zh-CN" w:bidi="zh-CN"/>
      </w:rPr>
    </w:lvl>
    <w:lvl w:ilvl="2" w:tentative="0">
      <w:start w:val="1"/>
      <w:numFmt w:val="decimal"/>
      <w:lvlText w:val="%1.%2.%3"/>
      <w:lvlJc w:val="left"/>
      <w:pPr>
        <w:ind w:left="221" w:hanging="660"/>
        <w:jc w:val="left"/>
      </w:pPr>
      <w:rPr>
        <w:rFonts w:hint="default" w:ascii="宋体" w:hAnsi="宋体" w:eastAsia="宋体" w:cs="宋体"/>
        <w:spacing w:val="-1"/>
        <w:w w:val="100"/>
        <w:sz w:val="24"/>
        <w:szCs w:val="24"/>
        <w:lang w:val="zh-CN" w:eastAsia="zh-CN" w:bidi="zh-CN"/>
      </w:rPr>
    </w:lvl>
    <w:lvl w:ilvl="3" w:tentative="0">
      <w:start w:val="0"/>
      <w:numFmt w:val="bullet"/>
      <w:lvlText w:val="•"/>
      <w:lvlJc w:val="left"/>
      <w:pPr>
        <w:ind w:left="2365" w:hanging="660"/>
      </w:pPr>
      <w:rPr>
        <w:rFonts w:hint="default"/>
        <w:lang w:val="zh-CN" w:eastAsia="zh-CN" w:bidi="zh-CN"/>
      </w:rPr>
    </w:lvl>
    <w:lvl w:ilvl="4" w:tentative="0">
      <w:start w:val="0"/>
      <w:numFmt w:val="bullet"/>
      <w:lvlText w:val="•"/>
      <w:lvlJc w:val="left"/>
      <w:pPr>
        <w:ind w:left="3371" w:hanging="660"/>
      </w:pPr>
      <w:rPr>
        <w:rFonts w:hint="default"/>
        <w:lang w:val="zh-CN" w:eastAsia="zh-CN" w:bidi="zh-CN"/>
      </w:rPr>
    </w:lvl>
    <w:lvl w:ilvl="5" w:tentative="0">
      <w:start w:val="0"/>
      <w:numFmt w:val="bullet"/>
      <w:lvlText w:val="•"/>
      <w:lvlJc w:val="left"/>
      <w:pPr>
        <w:ind w:left="4376" w:hanging="660"/>
      </w:pPr>
      <w:rPr>
        <w:rFonts w:hint="default"/>
        <w:lang w:val="zh-CN" w:eastAsia="zh-CN" w:bidi="zh-CN"/>
      </w:rPr>
    </w:lvl>
    <w:lvl w:ilvl="6" w:tentative="0">
      <w:start w:val="0"/>
      <w:numFmt w:val="bullet"/>
      <w:lvlText w:val="•"/>
      <w:lvlJc w:val="left"/>
      <w:pPr>
        <w:ind w:left="5382" w:hanging="660"/>
      </w:pPr>
      <w:rPr>
        <w:rFonts w:hint="default"/>
        <w:lang w:val="zh-CN" w:eastAsia="zh-CN" w:bidi="zh-CN"/>
      </w:rPr>
    </w:lvl>
    <w:lvl w:ilvl="7" w:tentative="0">
      <w:start w:val="0"/>
      <w:numFmt w:val="bullet"/>
      <w:lvlText w:val="•"/>
      <w:lvlJc w:val="left"/>
      <w:pPr>
        <w:ind w:left="6387" w:hanging="660"/>
      </w:pPr>
      <w:rPr>
        <w:rFonts w:hint="default"/>
        <w:lang w:val="zh-CN" w:eastAsia="zh-CN" w:bidi="zh-CN"/>
      </w:rPr>
    </w:lvl>
    <w:lvl w:ilvl="8" w:tentative="0">
      <w:start w:val="0"/>
      <w:numFmt w:val="bullet"/>
      <w:lvlText w:val="•"/>
      <w:lvlJc w:val="left"/>
      <w:pPr>
        <w:ind w:left="7393" w:hanging="660"/>
      </w:pPr>
      <w:rPr>
        <w:rFonts w:hint="default"/>
        <w:lang w:val="zh-CN" w:eastAsia="zh-CN" w:bidi="zh-CN"/>
      </w:rPr>
    </w:lvl>
  </w:abstractNum>
  <w:abstractNum w:abstractNumId="13">
    <w:nsid w:val="72183CF9"/>
    <w:multiLevelType w:val="multilevel"/>
    <w:tmpl w:val="72183CF9"/>
    <w:lvl w:ilvl="0" w:tentative="0">
      <w:start w:val="7"/>
      <w:numFmt w:val="decimal"/>
      <w:lvlText w:val="%1"/>
      <w:lvlJc w:val="left"/>
      <w:pPr>
        <w:ind w:left="1127" w:hanging="424"/>
        <w:jc w:val="left"/>
      </w:pPr>
      <w:rPr>
        <w:rFonts w:hint="default"/>
        <w:lang w:val="zh-CN" w:eastAsia="zh-CN" w:bidi="zh-CN"/>
      </w:rPr>
    </w:lvl>
    <w:lvl w:ilvl="1" w:tentative="0">
      <w:start w:val="3"/>
      <w:numFmt w:val="decimal"/>
      <w:lvlText w:val="%1.%2"/>
      <w:lvlJc w:val="left"/>
      <w:pPr>
        <w:ind w:left="1127" w:hanging="424"/>
        <w:jc w:val="left"/>
      </w:pPr>
      <w:rPr>
        <w:rFonts w:hint="default" w:ascii="宋体" w:hAnsi="宋体" w:eastAsia="宋体" w:cs="宋体"/>
        <w:b/>
        <w:bCs/>
        <w:w w:val="99"/>
        <w:sz w:val="24"/>
        <w:szCs w:val="24"/>
        <w:lang w:val="zh-CN" w:eastAsia="zh-CN" w:bidi="zh-CN"/>
      </w:rPr>
    </w:lvl>
    <w:lvl w:ilvl="2" w:tentative="0">
      <w:start w:val="1"/>
      <w:numFmt w:val="decimal"/>
      <w:lvlText w:val="%1.%2.%3"/>
      <w:lvlJc w:val="left"/>
      <w:pPr>
        <w:ind w:left="1361" w:hanging="660"/>
        <w:jc w:val="left"/>
      </w:pPr>
      <w:rPr>
        <w:rFonts w:hint="default" w:ascii="宋体" w:hAnsi="宋体" w:eastAsia="宋体" w:cs="宋体"/>
        <w:w w:val="100"/>
        <w:sz w:val="24"/>
        <w:szCs w:val="24"/>
        <w:lang w:val="zh-CN" w:eastAsia="zh-CN" w:bidi="zh-CN"/>
      </w:rPr>
    </w:lvl>
    <w:lvl w:ilvl="3" w:tentative="0">
      <w:start w:val="1"/>
      <w:numFmt w:val="decimalZero"/>
      <w:lvlText w:val="%4"/>
      <w:lvlJc w:val="left"/>
      <w:pPr>
        <w:ind w:left="3761" w:hanging="420"/>
        <w:jc w:val="right"/>
      </w:pPr>
      <w:rPr>
        <w:rFonts w:hint="default" w:ascii="宋体" w:hAnsi="宋体" w:eastAsia="宋体" w:cs="宋体"/>
        <w:w w:val="100"/>
        <w:sz w:val="24"/>
        <w:szCs w:val="24"/>
        <w:lang w:val="zh-CN" w:eastAsia="zh-CN" w:bidi="zh-CN"/>
      </w:rPr>
    </w:lvl>
    <w:lvl w:ilvl="4" w:tentative="0">
      <w:start w:val="0"/>
      <w:numFmt w:val="bullet"/>
      <w:lvlText w:val="•"/>
      <w:lvlJc w:val="left"/>
      <w:pPr>
        <w:ind w:left="5171" w:hanging="420"/>
      </w:pPr>
      <w:rPr>
        <w:rFonts w:hint="default"/>
        <w:lang w:val="zh-CN" w:eastAsia="zh-CN" w:bidi="zh-CN"/>
      </w:rPr>
    </w:lvl>
    <w:lvl w:ilvl="5" w:tentative="0">
      <w:start w:val="0"/>
      <w:numFmt w:val="bullet"/>
      <w:lvlText w:val="•"/>
      <w:lvlJc w:val="left"/>
      <w:pPr>
        <w:ind w:left="5876" w:hanging="420"/>
      </w:pPr>
      <w:rPr>
        <w:rFonts w:hint="default"/>
        <w:lang w:val="zh-CN" w:eastAsia="zh-CN" w:bidi="zh-CN"/>
      </w:rPr>
    </w:lvl>
    <w:lvl w:ilvl="6" w:tentative="0">
      <w:start w:val="0"/>
      <w:numFmt w:val="bullet"/>
      <w:lvlText w:val="•"/>
      <w:lvlJc w:val="left"/>
      <w:pPr>
        <w:ind w:left="6582" w:hanging="420"/>
      </w:pPr>
      <w:rPr>
        <w:rFonts w:hint="default"/>
        <w:lang w:val="zh-CN" w:eastAsia="zh-CN" w:bidi="zh-CN"/>
      </w:rPr>
    </w:lvl>
    <w:lvl w:ilvl="7" w:tentative="0">
      <w:start w:val="0"/>
      <w:numFmt w:val="bullet"/>
      <w:lvlText w:val="•"/>
      <w:lvlJc w:val="left"/>
      <w:pPr>
        <w:ind w:left="7287" w:hanging="420"/>
      </w:pPr>
      <w:rPr>
        <w:rFonts w:hint="default"/>
        <w:lang w:val="zh-CN" w:eastAsia="zh-CN" w:bidi="zh-CN"/>
      </w:rPr>
    </w:lvl>
    <w:lvl w:ilvl="8" w:tentative="0">
      <w:start w:val="0"/>
      <w:numFmt w:val="bullet"/>
      <w:lvlText w:val="•"/>
      <w:lvlJc w:val="left"/>
      <w:pPr>
        <w:ind w:left="7993" w:hanging="420"/>
      </w:pPr>
      <w:rPr>
        <w:rFonts w:hint="default"/>
        <w:lang w:val="zh-CN" w:eastAsia="zh-CN" w:bidi="zh-CN"/>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碧海蓝天">
    <w15:presenceInfo w15:providerId="WPS Office" w15:userId="222766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trackRevisions w:val="1"/>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DE278EB"/>
    <w:rsid w:val="110B44CF"/>
    <w:rsid w:val="15267136"/>
    <w:rsid w:val="1B9C0EED"/>
    <w:rsid w:val="2C6724DC"/>
    <w:rsid w:val="33BB64FC"/>
    <w:rsid w:val="36807F18"/>
    <w:rsid w:val="37EB6244"/>
    <w:rsid w:val="3B2048CB"/>
    <w:rsid w:val="41270DC4"/>
    <w:rsid w:val="42A51786"/>
    <w:rsid w:val="4D5D1C8E"/>
    <w:rsid w:val="5CBE37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221"/>
      <w:outlineLvl w:val="1"/>
    </w:pPr>
    <w:rPr>
      <w:rFonts w:ascii="宋体" w:hAnsi="宋体" w:eastAsia="宋体" w:cs="宋体"/>
      <w:b/>
      <w:bCs/>
      <w:sz w:val="36"/>
      <w:szCs w:val="36"/>
      <w:lang w:val="zh-CN" w:eastAsia="zh-CN" w:bidi="zh-CN"/>
    </w:rPr>
  </w:style>
  <w:style w:type="paragraph" w:styleId="3">
    <w:name w:val="heading 2"/>
    <w:basedOn w:val="1"/>
    <w:next w:val="1"/>
    <w:qFormat/>
    <w:uiPriority w:val="1"/>
    <w:pPr>
      <w:ind w:left="1127" w:hanging="425"/>
      <w:outlineLvl w:val="2"/>
    </w:pPr>
    <w:rPr>
      <w:rFonts w:ascii="宋体" w:hAnsi="宋体" w:eastAsia="宋体" w:cs="宋体"/>
      <w:b/>
      <w:bCs/>
      <w:sz w:val="24"/>
      <w:szCs w:val="24"/>
      <w:lang w:val="zh-CN" w:eastAsia="zh-CN" w:bidi="zh-CN"/>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221" w:firstLine="480"/>
    </w:pPr>
    <w:rPr>
      <w:rFonts w:ascii="宋体" w:hAnsi="宋体" w:eastAsia="宋体" w:cs="宋体"/>
      <w:sz w:val="24"/>
      <w:szCs w:val="24"/>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221" w:firstLine="480"/>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Info spid="_x0000_s1027"/>
    <customShpInfo spid="_x0000_s1028"/>
    <customShpInfo spid="_x0000_s1029"/>
    <customShpInfo spid="_x0000_s1030"/>
    <customShpInfo spid="_x0000_s1032"/>
    <customShpInfo spid="_x0000_s1033"/>
    <customShpInfo spid="_x0000_s1031"/>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34"/>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2021-08-18T14:40:00Z</dcterms:created>
  <dc:creator>WangLi</dc:creator>
  <cp:lastModifiedBy>碧海蓝天</cp:lastModifiedBy>
  <dcterms:modified xsi:type="dcterms:W3CDTF">2021-08-20T02:49:07Z</dcterms:modified>
  <dc:title>&lt;4D6963726F736F667420576F7264202D20594C4A2D494D2D323820B5E7D7D3CEC4BCFEB9E9B5B5D3EBB5E7D7D3B5B5B0B8B9DCC0EDCAB5CAA9CFB8D4F22E646F63&gt;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PScript5.dll Version 5.2.2</vt:lpwstr>
  </property>
  <property fmtid="{D5CDD505-2E9C-101B-9397-08002B2CF9AE}" pid="4" name="LastSaved">
    <vt:filetime>2021-08-18T00:00:00Z</vt:filetime>
  </property>
  <property fmtid="{D5CDD505-2E9C-101B-9397-08002B2CF9AE}" pid="5" name="KSOProductBuildVer">
    <vt:lpwstr>2052-11.1.0.10700</vt:lpwstr>
  </property>
  <property fmtid="{D5CDD505-2E9C-101B-9397-08002B2CF9AE}" pid="6" name="ICV">
    <vt:lpwstr>79EF00B2E8644446B719D54586718A9B</vt:lpwstr>
  </property>
</Properties>
</file>